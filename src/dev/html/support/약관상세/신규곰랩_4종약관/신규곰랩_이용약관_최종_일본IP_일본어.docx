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A6721" w:rsidR="00493114" w:rsidP="009E158D" w:rsidRDefault="001F09F0" w14:paraId="26297D10" w14:textId="55F747D1">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1F09F0">
        <w:rPr>
          <w:b w:val="1"/>
          <w:bCs w:val="1"/>
          <w:color w:val="222222"/>
          <w:spacing w:val="-11"/>
          <w:kern w:val="0"/>
          <w:sz w:val="27"/>
          <w:szCs w:val="27"/>
          <w:lang w:eastAsia="ja-JP"/>
        </w:rPr>
        <w:t>第</w:t>
      </w:r>
      <w:r w:rsidRPr="001F09F0" w:rsidR="001F09F0">
        <w:rPr>
          <w:b w:val="1"/>
          <w:bCs w:val="1"/>
          <w:color w:val="222222"/>
          <w:spacing w:val="-11"/>
          <w:kern w:val="0"/>
          <w:sz w:val="27"/>
          <w:szCs w:val="27"/>
          <w:lang w:eastAsia="ja-JP"/>
        </w:rPr>
        <w:t>1</w:t>
      </w:r>
      <w:r w:rsidRPr="001F09F0" w:rsidR="001F09F0">
        <w:rPr>
          <w:rFonts w:ascii="새굴림" w:hAnsi="새굴림" w:eastAsia="새굴림" w:cs="새굴림"/>
          <w:b w:val="1"/>
          <w:bCs w:val="1"/>
          <w:color w:val="222222"/>
          <w:spacing w:val="-11"/>
          <w:kern w:val="0"/>
          <w:sz w:val="27"/>
          <w:szCs w:val="27"/>
          <w:lang w:eastAsia="ja-JP"/>
        </w:rPr>
        <w:t>条</w:t>
      </w:r>
      <w:r w:rsidRPr="001F09F0" w:rsidR="001F09F0">
        <w:rPr>
          <w:b w:val="1"/>
          <w:bCs w:val="1"/>
          <w:color w:val="222222"/>
          <w:spacing w:val="-11"/>
          <w:kern w:val="0"/>
          <w:sz w:val="27"/>
          <w:szCs w:val="27"/>
          <w:lang w:eastAsia="ja-JP"/>
        </w:rPr>
        <w:t xml:space="preserve"> [目的]</w:t>
      </w:r>
    </w:p>
    <w:p w:rsidRPr="00DE6EEE" w:rsidR="00493114" w:rsidP="07AD6A85" w:rsidRDefault="00C34EC1" w14:paraId="20AF9732" w14:textId="47CB5604">
      <w:pPr>
        <w:widowControl w:val="1"/>
        <w:shd w:val="clear" w:color="auto" w:fill="FDFDFD"/>
        <w:wordWrap/>
        <w:autoSpaceDE/>
        <w:autoSpaceDN/>
        <w:spacing w:line="240" w:lineRule="auto"/>
        <w:jc w:val="left"/>
        <w:rPr>
          <w:color w:val="000000" w:themeColor="text1"/>
          <w:sz w:val="22"/>
          <w:szCs w:val="22"/>
          <w:lang w:eastAsia="ja-JP"/>
        </w:rPr>
      </w:pPr>
      <w:r w:rsidRPr="07AD6A85" w:rsidR="00C34EC1">
        <w:rPr>
          <w:color w:val="000000" w:themeColor="text1"/>
          <w:spacing w:val="-11"/>
          <w:kern w:val="0"/>
          <w:sz w:val="22"/>
          <w:szCs w:val="22"/>
          <w:lang w:eastAsia="ja-JP"/>
        </w:rPr>
        <w:t>本利用規約は、</w:t>
      </w:r>
      <w:r w:rsidRPr="07AD6A85" w:rsidR="00C34EC1">
        <w:rPr>
          <w:color w:val="000000" w:themeColor="text1"/>
          <w:spacing w:val="-11"/>
          <w:kern w:val="0"/>
          <w:sz w:val="22"/>
          <w:szCs w:val="22"/>
          <w:lang w:eastAsia="ja-JP"/>
        </w:rPr>
        <w:t>(株)GOM＆Company(以下、「</w:t>
      </w:r>
      <w:r w:rsidRPr="07AD6A85" w:rsidR="00C34EC1">
        <w:rPr>
          <w:rFonts w:ascii="새굴림" w:hAnsi="새굴림" w:eastAsia="새굴림" w:cs="새굴림"/>
          <w:color w:val="000000" w:themeColor="text1"/>
          <w:spacing w:val="-11"/>
          <w:kern w:val="0"/>
          <w:sz w:val="22"/>
          <w:szCs w:val="22"/>
          <w:lang w:eastAsia="ja-JP"/>
        </w:rPr>
        <w:t>会</w:t>
      </w:r>
      <w:r w:rsidRPr="07AD6A85" w:rsidR="00C34EC1">
        <w:rPr>
          <w:rFonts w:ascii="맑은 고딕" w:hAnsi="맑은 고딕" w:eastAsia="맑은 고딕" w:cs="맑은 고딕"/>
          <w:color w:val="000000" w:themeColor="text1"/>
          <w:spacing w:val="-11"/>
          <w:kern w:val="0"/>
          <w:sz w:val="22"/>
          <w:szCs w:val="22"/>
          <w:lang w:eastAsia="ja-JP"/>
        </w:rPr>
        <w:t>社」という</w:t>
      </w:r>
      <w:r w:rsidRPr="07AD6A85" w:rsidR="00C34EC1">
        <w:rPr>
          <w:color w:val="000000" w:themeColor="text1"/>
          <w:spacing w:val="-11"/>
          <w:kern w:val="0"/>
          <w:sz w:val="22"/>
          <w:szCs w:val="22"/>
          <w:lang w:eastAsia="ja-JP"/>
        </w:rPr>
        <w:t>)のGOM Labウェブサイト(以下、「GOM Lab」は</w:t>
      </w:r>
      <w:hyperlink w:history="1" r:id="Raf2dbeaa517048f9">
        <w:r w:rsidRPr="07AD6A85" w:rsidR="00C34EC1">
          <w:rPr>
            <w:rStyle w:val="a4"/>
            <w:spacing w:val="-11"/>
            <w:kern w:val="0"/>
            <w:sz w:val="22"/>
            <w:szCs w:val="22"/>
            <w:lang w:eastAsia="ja-JP"/>
          </w:rPr>
          <w:t>https://www.gomlab.com</w:t>
        </w:r>
      </w:hyperlink>
      <w:r w:rsidRPr="07AD6A85" w:rsidR="00C34EC1">
        <w:rPr>
          <w:color w:val="000000" w:themeColor="text1"/>
          <w:spacing w:val="-11"/>
          <w:kern w:val="0"/>
          <w:sz w:val="22"/>
          <w:szCs w:val="22"/>
          <w:lang w:eastAsia="ja-JP"/>
        </w:rPr>
        <w:t>及び全てのGOM Lab</w:t>
      </w:r>
      <w:r w:rsidRPr="07AD6A85" w:rsidR="00C34EC1">
        <w:rPr>
          <w:rFonts w:ascii="새굴림" w:hAnsi="새굴림" w:eastAsia="새굴림" w:cs="새굴림"/>
          <w:color w:val="000000" w:themeColor="text1"/>
          <w:spacing w:val="-11"/>
          <w:kern w:val="0"/>
          <w:sz w:val="22"/>
          <w:szCs w:val="22"/>
          <w:lang w:eastAsia="ja-JP"/>
        </w:rPr>
        <w:t>関</w:t>
      </w:r>
      <w:r w:rsidRPr="07AD6A85" w:rsidR="00C34EC1">
        <w:rPr>
          <w:rFonts w:ascii="맑은 고딕" w:hAnsi="맑은 고딕" w:eastAsia="맑은 고딕" w:cs="맑은 고딕"/>
          <w:color w:val="000000" w:themeColor="text1"/>
          <w:spacing w:val="-11"/>
          <w:kern w:val="0"/>
          <w:sz w:val="22"/>
          <w:szCs w:val="22"/>
          <w:lang w:eastAsia="ja-JP"/>
        </w:rPr>
        <w:t>連ドメインに定義する</w:t>
      </w:r>
      <w:r w:rsidRPr="07AD6A85" w:rsidR="00C34EC1">
        <w:rPr>
          <w:color w:val="000000" w:themeColor="text1"/>
          <w:spacing w:val="-11"/>
          <w:kern w:val="0"/>
          <w:sz w:val="22"/>
          <w:szCs w:val="22"/>
          <w:lang w:eastAsia="ja-JP"/>
        </w:rPr>
        <w:t>)が提供するサ</w:t>
      </w:r>
      <w:r w:rsidRPr="07AD6A85" w:rsidR="00C34EC1">
        <w:rPr>
          <w:rFonts w:ascii="MS Gothic" w:hAnsi="MS Gothic" w:eastAsia="MS Gothic" w:cs="MS Gothic"/>
          <w:color w:val="000000" w:themeColor="text1"/>
          <w:spacing w:val="-11"/>
          <w:kern w:val="0"/>
          <w:sz w:val="22"/>
          <w:szCs w:val="22"/>
          <w:lang w:eastAsia="ja-JP"/>
        </w:rPr>
        <w:t>ー</w:t>
      </w:r>
      <w:r w:rsidRPr="07AD6A85" w:rsidR="00C34EC1">
        <w:rPr>
          <w:rFonts w:ascii="맑은 고딕" w:hAnsi="맑은 고딕" w:eastAsia="맑은 고딕" w:cs="맑은 고딕"/>
          <w:color w:val="000000" w:themeColor="text1"/>
          <w:spacing w:val="-11"/>
          <w:kern w:val="0"/>
          <w:sz w:val="22"/>
          <w:szCs w:val="22"/>
          <w:lang w:eastAsia="ja-JP"/>
        </w:rPr>
        <w:t>ビスの利用と</w:t>
      </w:r>
      <w:r w:rsidRPr="07AD6A85" w:rsidR="00C34EC1">
        <w:rPr>
          <w:rFonts w:ascii="새굴림" w:hAnsi="새굴림" w:eastAsia="새굴림" w:cs="새굴림"/>
          <w:color w:val="000000" w:themeColor="text1"/>
          <w:spacing w:val="-11"/>
          <w:kern w:val="0"/>
          <w:sz w:val="22"/>
          <w:szCs w:val="22"/>
          <w:lang w:eastAsia="ja-JP"/>
        </w:rPr>
        <w:t>関</w:t>
      </w:r>
      <w:r w:rsidRPr="07AD6A85" w:rsidR="00C34EC1">
        <w:rPr>
          <w:rFonts w:ascii="맑은 고딕" w:hAnsi="맑은 고딕" w:eastAsia="맑은 고딕" w:cs="맑은 고딕"/>
          <w:color w:val="000000" w:themeColor="text1"/>
          <w:spacing w:val="-11"/>
          <w:kern w:val="0"/>
          <w:sz w:val="22"/>
          <w:szCs w:val="22"/>
          <w:lang w:eastAsia="ja-JP"/>
        </w:rPr>
        <w:t>連して、</w:t>
      </w:r>
      <w:r w:rsidRPr="07AD6A85" w:rsidR="00C34EC1">
        <w:rPr>
          <w:rFonts w:ascii="새굴림" w:hAnsi="새굴림" w:eastAsia="새굴림" w:cs="새굴림"/>
          <w:color w:val="000000" w:themeColor="text1"/>
          <w:spacing w:val="-11"/>
          <w:kern w:val="0"/>
          <w:sz w:val="22"/>
          <w:szCs w:val="22"/>
          <w:lang w:eastAsia="ja-JP"/>
        </w:rPr>
        <w:t>会</w:t>
      </w:r>
      <w:r w:rsidRPr="07AD6A85" w:rsidR="00C34EC1">
        <w:rPr>
          <w:rFonts w:ascii="맑은 고딕" w:hAnsi="맑은 고딕" w:eastAsia="맑은 고딕" w:cs="맑은 고딕"/>
          <w:color w:val="000000" w:themeColor="text1"/>
          <w:spacing w:val="-11"/>
          <w:kern w:val="0"/>
          <w:sz w:val="22"/>
          <w:szCs w:val="22"/>
          <w:lang w:eastAsia="ja-JP"/>
        </w:rPr>
        <w:t>社と</w:t>
      </w:r>
      <w:r w:rsidRPr="07AD6A85" w:rsidR="00C34EC1">
        <w:rPr>
          <w:rFonts w:ascii="새굴림" w:hAnsi="새굴림" w:eastAsia="새굴림" w:cs="새굴림"/>
          <w:color w:val="000000" w:themeColor="text1"/>
          <w:spacing w:val="-11"/>
          <w:kern w:val="0"/>
          <w:sz w:val="22"/>
          <w:szCs w:val="22"/>
          <w:lang w:eastAsia="ja-JP"/>
        </w:rPr>
        <w:t>会</w:t>
      </w:r>
      <w:r w:rsidRPr="07AD6A85" w:rsidR="00C34EC1">
        <w:rPr>
          <w:rFonts w:ascii="맑은 고딕" w:hAnsi="맑은 고딕" w:eastAsia="맑은 고딕" w:cs="맑은 고딕"/>
          <w:color w:val="000000" w:themeColor="text1"/>
          <w:spacing w:val="-11"/>
          <w:kern w:val="0"/>
          <w:sz w:val="22"/>
          <w:szCs w:val="22"/>
          <w:lang w:eastAsia="ja-JP"/>
        </w:rPr>
        <w:t>員の間における</w:t>
      </w:r>
      <w:r w:rsidRPr="07AD6A85" w:rsidR="00C34EC1">
        <w:rPr>
          <w:rFonts w:ascii="새굴림" w:hAnsi="새굴림" w:eastAsia="새굴림" w:cs="새굴림"/>
          <w:color w:val="000000" w:themeColor="text1"/>
          <w:spacing w:val="-11"/>
          <w:kern w:val="0"/>
          <w:sz w:val="22"/>
          <w:szCs w:val="22"/>
          <w:lang w:eastAsia="ja-JP"/>
        </w:rPr>
        <w:t>権</w:t>
      </w:r>
      <w:r w:rsidRPr="07AD6A85" w:rsidR="00C34EC1">
        <w:rPr>
          <w:rFonts w:ascii="맑은 고딕" w:hAnsi="맑은 고딕" w:eastAsia="맑은 고딕" w:cs="맑은 고딕"/>
          <w:color w:val="000000" w:themeColor="text1"/>
          <w:spacing w:val="-11"/>
          <w:kern w:val="0"/>
          <w:sz w:val="22"/>
          <w:szCs w:val="22"/>
          <w:lang w:eastAsia="ja-JP"/>
        </w:rPr>
        <w:t>利、義務及び責任事項、その他の必要事項を規定することを目的とします。</w:t>
      </w:r>
    </w:p>
    <w:p w:rsidR="00993DF2" w:rsidP="009E158D" w:rsidRDefault="00993DF2" w14:paraId="1AF6F6B0"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06124" w:rsidR="00493114" w:rsidP="009E158D" w:rsidRDefault="00A90CB8" w14:paraId="0B481E7A" w14:textId="51FBAA35">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A90CB8">
        <w:rPr>
          <w:b w:val="1"/>
          <w:bCs w:val="1"/>
          <w:color w:val="222222"/>
          <w:spacing w:val="-11"/>
          <w:kern w:val="0"/>
          <w:sz w:val="27"/>
          <w:szCs w:val="27"/>
          <w:lang w:eastAsia="ja-JP"/>
        </w:rPr>
        <w:t>第</w:t>
      </w:r>
      <w:r w:rsidRPr="00A90CB8" w:rsidR="00A90CB8">
        <w:rPr>
          <w:b w:val="1"/>
          <w:bCs w:val="1"/>
          <w:color w:val="222222"/>
          <w:spacing w:val="-11"/>
          <w:kern w:val="0"/>
          <w:sz w:val="27"/>
          <w:szCs w:val="27"/>
          <w:lang w:eastAsia="ja-JP"/>
        </w:rPr>
        <w:t>2</w:t>
      </w:r>
      <w:r w:rsidRPr="00A90CB8" w:rsidR="00A90CB8">
        <w:rPr>
          <w:rFonts w:ascii="새굴림" w:hAnsi="새굴림" w:eastAsia="새굴림" w:cs="새굴림"/>
          <w:b w:val="1"/>
          <w:bCs w:val="1"/>
          <w:color w:val="222222"/>
          <w:spacing w:val="-11"/>
          <w:kern w:val="0"/>
          <w:sz w:val="27"/>
          <w:szCs w:val="27"/>
          <w:lang w:eastAsia="ja-JP"/>
        </w:rPr>
        <w:t>条</w:t>
      </w:r>
      <w:r w:rsidRPr="00A90CB8" w:rsidR="00A90CB8">
        <w:rPr>
          <w:b w:val="1"/>
          <w:bCs w:val="1"/>
          <w:color w:val="222222"/>
          <w:spacing w:val="-11"/>
          <w:kern w:val="0"/>
          <w:sz w:val="27"/>
          <w:szCs w:val="27"/>
          <w:lang w:eastAsia="ja-JP"/>
        </w:rPr>
        <w:t xml:space="preserve"> [定義]</w:t>
      </w:r>
    </w:p>
    <w:p w:rsidR="00493114" w:rsidP="07AD6A85" w:rsidRDefault="00493114" w14:paraId="68C5E278" w14:textId="03826E4B">
      <w:pPr>
        <w:widowControl w:val="1"/>
        <w:shd w:val="clear" w:color="auto" w:fill="FDFDFD"/>
        <w:wordWrap/>
        <w:autoSpaceDE/>
        <w:autoSpaceDN/>
        <w:spacing w:after="0" w:line="240" w:lineRule="auto"/>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65164F">
        <w:rPr>
          <w:color w:val="000000" w:themeColor="text1"/>
          <w:spacing w:val="-11"/>
          <w:kern w:val="0"/>
          <w:sz w:val="22"/>
          <w:szCs w:val="22"/>
          <w:lang w:eastAsia="ja-JP"/>
        </w:rPr>
        <w:t>利用者とは、本規約により</w:t>
      </w:r>
      <w:r w:rsidRPr="07AD6A85" w:rsidR="0065164F">
        <w:rPr>
          <w:rFonts w:ascii="새굴림" w:hAnsi="새굴림" w:eastAsia="새굴림" w:cs="새굴림"/>
          <w:color w:val="000000" w:themeColor="text1"/>
          <w:spacing w:val="-11"/>
          <w:kern w:val="0"/>
          <w:sz w:val="22"/>
          <w:szCs w:val="22"/>
          <w:lang w:eastAsia="ja-JP"/>
        </w:rPr>
        <w:t>会</w:t>
      </w:r>
      <w:r w:rsidRPr="07AD6A85" w:rsidR="0065164F">
        <w:rPr>
          <w:rFonts w:ascii="맑은 고딕" w:hAnsi="맑은 고딕" w:eastAsia="맑은 고딕" w:cs="맑은 고딕"/>
          <w:color w:val="000000" w:themeColor="text1"/>
          <w:spacing w:val="-11"/>
          <w:kern w:val="0"/>
          <w:sz w:val="22"/>
          <w:szCs w:val="22"/>
          <w:lang w:eastAsia="ja-JP"/>
        </w:rPr>
        <w:t>社のサ</w:t>
      </w:r>
      <w:r w:rsidRPr="07AD6A85" w:rsidR="0065164F">
        <w:rPr>
          <w:rFonts w:ascii="MS Gothic" w:hAnsi="MS Gothic" w:eastAsia="MS Gothic" w:cs="MS Gothic"/>
          <w:color w:val="000000" w:themeColor="text1"/>
          <w:spacing w:val="-11"/>
          <w:kern w:val="0"/>
          <w:sz w:val="22"/>
          <w:szCs w:val="22"/>
          <w:lang w:eastAsia="ja-JP"/>
        </w:rPr>
        <w:t>ー</w:t>
      </w:r>
      <w:r w:rsidRPr="07AD6A85" w:rsidR="0065164F">
        <w:rPr>
          <w:rFonts w:ascii="맑은 고딕" w:hAnsi="맑은 고딕" w:eastAsia="맑은 고딕" w:cs="맑은 고딕"/>
          <w:color w:val="000000" w:themeColor="text1"/>
          <w:spacing w:val="-11"/>
          <w:kern w:val="0"/>
          <w:sz w:val="22"/>
          <w:szCs w:val="22"/>
          <w:lang w:eastAsia="ja-JP"/>
        </w:rPr>
        <w:t>ビスを利用する者をいいます。</w:t>
      </w:r>
    </w:p>
    <w:p w:rsidRPr="00DB145F" w:rsidR="00493114" w:rsidP="07AD6A85" w:rsidRDefault="00493114" w14:paraId="0A8DFF9F" w14:textId="6B754EAC">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DB145F">
        <w:rPr>
          <w:rFonts w:ascii="새굴림" w:hAnsi="새굴림" w:eastAsia="새굴림" w:cs="새굴림"/>
          <w:color w:val="000000" w:themeColor="text1"/>
          <w:spacing w:val="-11"/>
          <w:kern w:val="0"/>
          <w:sz w:val="22"/>
          <w:szCs w:val="22"/>
          <w:lang w:eastAsia="ja-JP"/>
        </w:rPr>
        <w:t>会</w:t>
      </w:r>
      <w:r w:rsidRPr="07AD6A85" w:rsidR="00DB145F">
        <w:rPr>
          <w:rFonts w:ascii="맑은 고딕" w:hAnsi="맑은 고딕" w:eastAsia="맑은 고딕" w:cs="맑은 고딕"/>
          <w:color w:val="000000" w:themeColor="text1"/>
          <w:spacing w:val="-11"/>
          <w:kern w:val="0"/>
          <w:sz w:val="22"/>
          <w:szCs w:val="22"/>
          <w:lang w:eastAsia="ja-JP"/>
        </w:rPr>
        <w:t>員とは、</w:t>
      </w:r>
      <w:r w:rsidRPr="07AD6A85" w:rsidR="00DB145F">
        <w:rPr>
          <w:rFonts w:ascii="새굴림" w:hAnsi="새굴림" w:eastAsia="새굴림" w:cs="새굴림"/>
          <w:color w:val="000000" w:themeColor="text1"/>
          <w:spacing w:val="-11"/>
          <w:kern w:val="0"/>
          <w:sz w:val="22"/>
          <w:szCs w:val="22"/>
          <w:lang w:eastAsia="ja-JP"/>
        </w:rPr>
        <w:t>会</w:t>
      </w:r>
      <w:r w:rsidRPr="07AD6A85" w:rsidR="00DB145F">
        <w:rPr>
          <w:rFonts w:ascii="맑은 고딕" w:hAnsi="맑은 고딕" w:eastAsia="맑은 고딕" w:cs="맑은 고딕"/>
          <w:color w:val="000000" w:themeColor="text1"/>
          <w:spacing w:val="-11"/>
          <w:kern w:val="0"/>
          <w:sz w:val="22"/>
          <w:szCs w:val="22"/>
          <w:lang w:eastAsia="ja-JP"/>
        </w:rPr>
        <w:t>社と利用契約を締結し、</w:t>
      </w:r>
      <w:r w:rsidRPr="07AD6A85" w:rsidR="00DB145F">
        <w:rPr>
          <w:rFonts w:ascii="새굴림" w:hAnsi="새굴림" w:eastAsia="새굴림" w:cs="새굴림"/>
          <w:color w:val="000000" w:themeColor="text1"/>
          <w:spacing w:val="-11"/>
          <w:kern w:val="0"/>
          <w:sz w:val="22"/>
          <w:szCs w:val="22"/>
          <w:lang w:eastAsia="ja-JP"/>
        </w:rPr>
        <w:t>会</w:t>
      </w:r>
      <w:r w:rsidRPr="07AD6A85" w:rsidR="00DB145F">
        <w:rPr>
          <w:rFonts w:ascii="맑은 고딕" w:hAnsi="맑은 고딕" w:eastAsia="맑은 고딕" w:cs="맑은 고딕"/>
          <w:color w:val="000000" w:themeColor="text1"/>
          <w:spacing w:val="-11"/>
          <w:kern w:val="0"/>
          <w:sz w:val="22"/>
          <w:szCs w:val="22"/>
          <w:lang w:eastAsia="ja-JP"/>
        </w:rPr>
        <w:t>社が提供するサ</w:t>
      </w:r>
      <w:r w:rsidRPr="07AD6A85" w:rsidR="00DB145F">
        <w:rPr>
          <w:rFonts w:ascii="MS Gothic" w:hAnsi="MS Gothic" w:eastAsia="MS Gothic" w:cs="MS Gothic"/>
          <w:color w:val="000000" w:themeColor="text1"/>
          <w:spacing w:val="-11"/>
          <w:kern w:val="0"/>
          <w:sz w:val="22"/>
          <w:szCs w:val="22"/>
          <w:lang w:eastAsia="ja-JP"/>
        </w:rPr>
        <w:t>ー</w:t>
      </w:r>
      <w:r w:rsidRPr="07AD6A85" w:rsidR="00DB145F">
        <w:rPr>
          <w:rFonts w:ascii="맑은 고딕" w:hAnsi="맑은 고딕" w:eastAsia="맑은 고딕" w:cs="맑은 고딕"/>
          <w:color w:val="000000" w:themeColor="text1"/>
          <w:spacing w:val="-11"/>
          <w:kern w:val="0"/>
          <w:sz w:val="22"/>
          <w:szCs w:val="22"/>
          <w:lang w:eastAsia="ja-JP"/>
        </w:rPr>
        <w:t>ビスを利用する者をいいます。</w:t>
      </w:r>
    </w:p>
    <w:p w:rsidR="00493114" w:rsidP="07AD6A85" w:rsidRDefault="00493114" w14:paraId="04942B11" w14:textId="3A6C3F7E">
      <w:pPr>
        <w:widowControl w:val="1"/>
        <w:shd w:val="clear" w:color="auto" w:fill="FDFDFD"/>
        <w:wordWrap/>
        <w:autoSpaceDE/>
        <w:autoSpaceDN/>
        <w:spacing w:after="0" w:line="240" w:lineRule="auto"/>
        <w:ind w:left="297" w:hanging="297" w:hangingChars="150"/>
        <w:jc w:val="left"/>
        <w:rPr>
          <w:color w:val="000000" w:themeColor="text1"/>
          <w:sz w:val="22"/>
          <w:szCs w:val="22"/>
          <w:lang w:eastAsia="ja-JP"/>
        </w:rPr>
      </w:pPr>
      <w:r w:rsidRPr="07AD6A85" w:rsidR="00493114">
        <w:rPr>
          <w:color w:val="000000" w:themeColor="text1"/>
          <w:spacing w:val="-11"/>
          <w:kern w:val="0"/>
          <w:sz w:val="22"/>
          <w:szCs w:val="22"/>
          <w:lang w:eastAsia="ja-JP"/>
        </w:rPr>
        <w:t>③ </w:t>
      </w:r>
      <w:r w:rsidRPr="07AD6A85" w:rsidR="002621A6">
        <w:rPr>
          <w:color w:val="000000" w:themeColor="text1"/>
          <w:sz w:val="22"/>
          <w:szCs w:val="22"/>
          <w:lang w:eastAsia="ja-JP"/>
        </w:rPr>
        <w:t>非</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員とは、</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員登</w:t>
      </w:r>
      <w:r w:rsidRPr="07AD6A85" w:rsidR="002621A6">
        <w:rPr>
          <w:rFonts w:ascii="새굴림" w:hAnsi="새굴림" w:eastAsia="새굴림" w:cs="새굴림"/>
          <w:color w:val="000000" w:themeColor="text1"/>
          <w:sz w:val="22"/>
          <w:szCs w:val="22"/>
          <w:lang w:eastAsia="ja-JP"/>
        </w:rPr>
        <w:t>録</w:t>
      </w:r>
      <w:r w:rsidRPr="07AD6A85" w:rsidR="002621A6">
        <w:rPr>
          <w:rFonts w:ascii="맑은 고딕" w:hAnsi="맑은 고딕" w:eastAsia="맑은 고딕" w:cs="맑은 고딕"/>
          <w:color w:val="000000" w:themeColor="text1"/>
          <w:sz w:val="22"/>
          <w:szCs w:val="22"/>
          <w:lang w:eastAsia="ja-JP"/>
        </w:rPr>
        <w:t>をせずに</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社が提供するサ</w:t>
      </w:r>
      <w:r w:rsidRPr="07AD6A85" w:rsidR="002621A6">
        <w:rPr>
          <w:rFonts w:ascii="MS Gothic" w:hAnsi="MS Gothic" w:eastAsia="MS Gothic" w:cs="MS Gothic"/>
          <w:color w:val="000000" w:themeColor="text1"/>
          <w:sz w:val="22"/>
          <w:szCs w:val="22"/>
          <w:lang w:eastAsia="ja-JP"/>
        </w:rPr>
        <w:t>ー</w:t>
      </w:r>
      <w:r w:rsidRPr="07AD6A85" w:rsidR="002621A6">
        <w:rPr>
          <w:rFonts w:ascii="맑은 고딕" w:hAnsi="맑은 고딕" w:eastAsia="맑은 고딕" w:cs="맑은 고딕"/>
          <w:color w:val="000000" w:themeColor="text1"/>
          <w:sz w:val="22"/>
          <w:szCs w:val="22"/>
          <w:lang w:eastAsia="ja-JP"/>
        </w:rPr>
        <w:t>ビスを利用する者をいいます。</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社は、非</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員に</w:t>
      </w:r>
      <w:r w:rsidRPr="07AD6A85" w:rsidR="002621A6">
        <w:rPr>
          <w:rFonts w:ascii="새굴림" w:hAnsi="새굴림" w:eastAsia="새굴림" w:cs="새굴림"/>
          <w:color w:val="000000" w:themeColor="text1"/>
          <w:sz w:val="22"/>
          <w:szCs w:val="22"/>
          <w:lang w:eastAsia="ja-JP"/>
        </w:rPr>
        <w:t>対</w:t>
      </w:r>
      <w:r w:rsidRPr="07AD6A85" w:rsidR="002621A6">
        <w:rPr>
          <w:rFonts w:ascii="맑은 고딕" w:hAnsi="맑은 고딕" w:eastAsia="맑은 고딕" w:cs="맑은 고딕"/>
          <w:color w:val="000000" w:themeColor="text1"/>
          <w:sz w:val="22"/>
          <w:szCs w:val="22"/>
          <w:lang w:eastAsia="ja-JP"/>
        </w:rPr>
        <w:t>して</w:t>
      </w:r>
      <w:r w:rsidRPr="07AD6A85" w:rsidR="002621A6">
        <w:rPr>
          <w:color w:val="000000" w:themeColor="text1"/>
          <w:sz w:val="22"/>
          <w:szCs w:val="22"/>
          <w:lang w:eastAsia="ja-JP"/>
        </w:rPr>
        <w:t>GOM Lab等のサ</w:t>
      </w:r>
      <w:r w:rsidRPr="07AD6A85" w:rsidR="002621A6">
        <w:rPr>
          <w:rFonts w:ascii="MS Gothic" w:hAnsi="MS Gothic" w:eastAsia="MS Gothic" w:cs="MS Gothic"/>
          <w:color w:val="000000" w:themeColor="text1"/>
          <w:sz w:val="22"/>
          <w:szCs w:val="22"/>
          <w:lang w:eastAsia="ja-JP"/>
        </w:rPr>
        <w:t>ー</w:t>
      </w:r>
      <w:r w:rsidRPr="07AD6A85" w:rsidR="002621A6">
        <w:rPr>
          <w:rFonts w:ascii="맑은 고딕" w:hAnsi="맑은 고딕" w:eastAsia="맑은 고딕" w:cs="맑은 고딕"/>
          <w:color w:val="000000" w:themeColor="text1"/>
          <w:sz w:val="22"/>
          <w:szCs w:val="22"/>
          <w:lang w:eastAsia="ja-JP"/>
        </w:rPr>
        <w:t>ビス利用を制限し、又は一部サ</w:t>
      </w:r>
      <w:r w:rsidRPr="07AD6A85" w:rsidR="002621A6">
        <w:rPr>
          <w:rFonts w:ascii="MS Gothic" w:hAnsi="MS Gothic" w:eastAsia="MS Gothic" w:cs="MS Gothic"/>
          <w:color w:val="000000" w:themeColor="text1"/>
          <w:sz w:val="22"/>
          <w:szCs w:val="22"/>
          <w:lang w:eastAsia="ja-JP"/>
        </w:rPr>
        <w:t>ー</w:t>
      </w:r>
      <w:r w:rsidRPr="07AD6A85" w:rsidR="002621A6">
        <w:rPr>
          <w:rFonts w:ascii="맑은 고딕" w:hAnsi="맑은 고딕" w:eastAsia="맑은 고딕" w:cs="맑은 고딕"/>
          <w:color w:val="000000" w:themeColor="text1"/>
          <w:sz w:val="22"/>
          <w:szCs w:val="22"/>
          <w:lang w:eastAsia="ja-JP"/>
        </w:rPr>
        <w:t>ビスを提供しないことができ、非</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員はこれに</w:t>
      </w:r>
      <w:r w:rsidRPr="07AD6A85" w:rsidR="002621A6">
        <w:rPr>
          <w:rFonts w:ascii="새굴림" w:hAnsi="새굴림" w:eastAsia="새굴림" w:cs="새굴림"/>
          <w:color w:val="000000" w:themeColor="text1"/>
          <w:sz w:val="22"/>
          <w:szCs w:val="22"/>
          <w:lang w:eastAsia="ja-JP"/>
        </w:rPr>
        <w:t>対</w:t>
      </w:r>
      <w:r w:rsidRPr="07AD6A85" w:rsidR="002621A6">
        <w:rPr>
          <w:rFonts w:ascii="맑은 고딕" w:hAnsi="맑은 고딕" w:eastAsia="맑은 고딕" w:cs="맑은 고딕"/>
          <w:color w:val="000000" w:themeColor="text1"/>
          <w:sz w:val="22"/>
          <w:szCs w:val="22"/>
          <w:lang w:eastAsia="ja-JP"/>
        </w:rPr>
        <w:t>して異議を申し立てることができません。また、非</w:t>
      </w:r>
      <w:r w:rsidRPr="07AD6A85" w:rsidR="002621A6">
        <w:rPr>
          <w:rFonts w:ascii="새굴림" w:hAnsi="새굴림" w:eastAsia="새굴림" w:cs="새굴림"/>
          <w:color w:val="000000" w:themeColor="text1"/>
          <w:sz w:val="22"/>
          <w:szCs w:val="22"/>
          <w:lang w:eastAsia="ja-JP"/>
        </w:rPr>
        <w:t>会</w:t>
      </w:r>
      <w:r w:rsidRPr="07AD6A85" w:rsidR="002621A6">
        <w:rPr>
          <w:rFonts w:ascii="맑은 고딕" w:hAnsi="맑은 고딕" w:eastAsia="맑은 고딕" w:cs="맑은 고딕"/>
          <w:color w:val="000000" w:themeColor="text1"/>
          <w:sz w:val="22"/>
          <w:szCs w:val="22"/>
          <w:lang w:eastAsia="ja-JP"/>
        </w:rPr>
        <w:t>員は原則として本規約の適用を受けませんが、</w:t>
      </w:r>
      <w:r w:rsidRPr="07AD6A85" w:rsidR="002621A6">
        <w:rPr>
          <w:rFonts w:ascii="새굴림" w:hAnsi="새굴림" w:eastAsia="새굴림" w:cs="새굴림"/>
          <w:color w:val="000000" w:themeColor="text1"/>
          <w:sz w:val="22"/>
          <w:szCs w:val="22"/>
          <w:lang w:eastAsia="ja-JP"/>
        </w:rPr>
        <w:t>関</w:t>
      </w:r>
      <w:r w:rsidRPr="07AD6A85" w:rsidR="002621A6">
        <w:rPr>
          <w:rFonts w:ascii="맑은 고딕" w:hAnsi="맑은 고딕" w:eastAsia="맑은 고딕" w:cs="맑은 고딕"/>
          <w:color w:val="000000" w:themeColor="text1"/>
          <w:sz w:val="22"/>
          <w:szCs w:val="22"/>
          <w:lang w:eastAsia="ja-JP"/>
        </w:rPr>
        <w:t>係法令に基づいて本規約で禁止する行</w:t>
      </w:r>
      <w:r w:rsidRPr="07AD6A85" w:rsidR="002621A6">
        <w:rPr>
          <w:rFonts w:ascii="새굴림" w:hAnsi="새굴림" w:eastAsia="새굴림" w:cs="새굴림"/>
          <w:color w:val="000000" w:themeColor="text1"/>
          <w:sz w:val="22"/>
          <w:szCs w:val="22"/>
          <w:lang w:eastAsia="ja-JP"/>
        </w:rPr>
        <w:t>為</w:t>
      </w:r>
      <w:r w:rsidRPr="07AD6A85" w:rsidR="002621A6">
        <w:rPr>
          <w:rFonts w:ascii="맑은 고딕" w:hAnsi="맑은 고딕" w:eastAsia="맑은 고딕" w:cs="맑은 고딕"/>
          <w:color w:val="000000" w:themeColor="text1"/>
          <w:sz w:val="22"/>
          <w:szCs w:val="22"/>
          <w:lang w:eastAsia="ja-JP"/>
        </w:rPr>
        <w:t>をする場合、</w:t>
      </w:r>
      <w:r w:rsidRPr="07AD6A85" w:rsidR="002621A6">
        <w:rPr>
          <w:rFonts w:ascii="새굴림" w:hAnsi="새굴림" w:eastAsia="새굴림" w:cs="새굴림"/>
          <w:color w:val="000000" w:themeColor="text1"/>
          <w:sz w:val="22"/>
          <w:szCs w:val="22"/>
          <w:lang w:eastAsia="ja-JP"/>
        </w:rPr>
        <w:t>関</w:t>
      </w:r>
      <w:r w:rsidRPr="07AD6A85" w:rsidR="002621A6">
        <w:rPr>
          <w:rFonts w:ascii="맑은 고딕" w:hAnsi="맑은 고딕" w:eastAsia="맑은 고딕" w:cs="맑은 고딕"/>
          <w:color w:val="000000" w:themeColor="text1"/>
          <w:sz w:val="22"/>
          <w:szCs w:val="22"/>
          <w:lang w:eastAsia="ja-JP"/>
        </w:rPr>
        <w:t>係法令による制裁を受けることがあります。</w:t>
      </w:r>
    </w:p>
    <w:p w:rsidR="00493114" w:rsidP="07AD6A85" w:rsidRDefault="00493114" w14:paraId="4344D669" w14:textId="2C5665A5">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④ </w:t>
      </w:r>
      <w:r w:rsidRPr="07AD6A85" w:rsidR="00D003B0">
        <w:rPr>
          <w:color w:val="000000" w:themeColor="text1"/>
          <w:spacing w:val="-11"/>
          <w:kern w:val="0"/>
          <w:sz w:val="22"/>
          <w:szCs w:val="22"/>
          <w:lang w:eastAsia="ja-JP"/>
        </w:rPr>
        <w:t>サ</w:t>
      </w:r>
      <w:r w:rsidRPr="07AD6A85" w:rsidR="00D003B0">
        <w:rPr>
          <w:rFonts w:ascii="MS Gothic" w:hAnsi="MS Gothic" w:eastAsia="MS Gothic" w:cs="MS Gothic"/>
          <w:color w:val="000000" w:themeColor="text1"/>
          <w:spacing w:val="-11"/>
          <w:kern w:val="0"/>
          <w:sz w:val="22"/>
          <w:szCs w:val="22"/>
          <w:lang w:eastAsia="ja-JP"/>
        </w:rPr>
        <w:t>ー</w:t>
      </w:r>
      <w:r w:rsidRPr="07AD6A85" w:rsidR="00D003B0">
        <w:rPr>
          <w:rFonts w:ascii="맑은 고딕" w:hAnsi="맑은 고딕" w:eastAsia="맑은 고딕" w:cs="맑은 고딕"/>
          <w:color w:val="000000" w:themeColor="text1"/>
          <w:spacing w:val="-11"/>
          <w:kern w:val="0"/>
          <w:sz w:val="22"/>
          <w:szCs w:val="22"/>
          <w:lang w:eastAsia="ja-JP"/>
        </w:rPr>
        <w:t>ビスとは、</w:t>
      </w:r>
      <w:r w:rsidRPr="07AD6A85" w:rsidR="00D003B0">
        <w:rPr>
          <w:rFonts w:ascii="새굴림" w:hAnsi="새굴림" w:eastAsia="새굴림" w:cs="새굴림"/>
          <w:color w:val="000000" w:themeColor="text1"/>
          <w:spacing w:val="-11"/>
          <w:kern w:val="0"/>
          <w:sz w:val="22"/>
          <w:szCs w:val="22"/>
          <w:lang w:eastAsia="ja-JP"/>
        </w:rPr>
        <w:t>会</w:t>
      </w:r>
      <w:r w:rsidRPr="07AD6A85" w:rsidR="00D003B0">
        <w:rPr>
          <w:rFonts w:ascii="맑은 고딕" w:hAnsi="맑은 고딕" w:eastAsia="맑은 고딕" w:cs="맑은 고딕"/>
          <w:color w:val="000000" w:themeColor="text1"/>
          <w:spacing w:val="-11"/>
          <w:kern w:val="0"/>
          <w:sz w:val="22"/>
          <w:szCs w:val="22"/>
          <w:lang w:eastAsia="ja-JP"/>
        </w:rPr>
        <w:t>社が提供する</w:t>
      </w:r>
      <w:r w:rsidRPr="07AD6A85" w:rsidR="00D003B0">
        <w:rPr>
          <w:color w:val="000000" w:themeColor="text1"/>
          <w:spacing w:val="-11"/>
          <w:kern w:val="0"/>
          <w:sz w:val="22"/>
          <w:szCs w:val="22"/>
          <w:lang w:eastAsia="ja-JP"/>
        </w:rPr>
        <w:t>GOM</w:t>
      </w:r>
      <w:r w:rsidRPr="07AD6A85" w:rsidR="00062595">
        <w:rPr>
          <w:color w:val="000000" w:themeColor="text1"/>
          <w:spacing w:val="-11"/>
          <w:kern w:val="0"/>
          <w:sz w:val="22"/>
          <w:szCs w:val="22"/>
          <w:lang w:eastAsia="ja-JP"/>
        </w:rPr>
        <w:t xml:space="preserve"> </w:t>
      </w:r>
      <w:r w:rsidRPr="07AD6A85" w:rsidR="00D003B0">
        <w:rPr>
          <w:color w:val="000000" w:themeColor="text1"/>
          <w:spacing w:val="-11"/>
          <w:kern w:val="0"/>
          <w:sz w:val="22"/>
          <w:szCs w:val="22"/>
          <w:lang w:eastAsia="ja-JP"/>
        </w:rPr>
        <w:t>Lab(</w:t>
      </w:r>
      <w:hyperlink w:history="1" r:id="R7a6ffe09957b489d">
        <w:r w:rsidRPr="07AD6A85" w:rsidR="00D003B0">
          <w:rPr>
            <w:rStyle w:val="a4"/>
            <w:spacing w:val="-11"/>
            <w:kern w:val="0"/>
            <w:sz w:val="22"/>
            <w:szCs w:val="22"/>
            <w:lang w:eastAsia="ja-JP"/>
          </w:rPr>
          <w:t>https://www.gomlab.com</w:t>
        </w:r>
      </w:hyperlink>
      <w:r w:rsidRPr="07AD6A85" w:rsidR="00D003B0">
        <w:rPr>
          <w:color w:val="000000" w:themeColor="text1"/>
          <w:spacing w:val="-11"/>
          <w:kern w:val="0"/>
          <w:sz w:val="22"/>
          <w:szCs w:val="22"/>
          <w:lang w:eastAsia="ja-JP"/>
        </w:rPr>
        <w:t>)ウェブサイト及び</w:t>
      </w:r>
      <w:r w:rsidRPr="07AD6A85" w:rsidR="00D003B0">
        <w:rPr>
          <w:rFonts w:ascii="새굴림" w:hAnsi="새굴림" w:eastAsia="새굴림" w:cs="새굴림"/>
          <w:color w:val="000000" w:themeColor="text1"/>
          <w:spacing w:val="-11"/>
          <w:kern w:val="0"/>
          <w:sz w:val="22"/>
          <w:szCs w:val="22"/>
          <w:lang w:eastAsia="ja-JP"/>
        </w:rPr>
        <w:t>会</w:t>
      </w:r>
      <w:r w:rsidRPr="07AD6A85" w:rsidR="00D003B0">
        <w:rPr>
          <w:rFonts w:ascii="맑은 고딕" w:hAnsi="맑은 고딕" w:eastAsia="맑은 고딕" w:cs="맑은 고딕"/>
          <w:color w:val="000000" w:themeColor="text1"/>
          <w:spacing w:val="-11"/>
          <w:kern w:val="0"/>
          <w:sz w:val="22"/>
          <w:szCs w:val="22"/>
          <w:lang w:eastAsia="ja-JP"/>
        </w:rPr>
        <w:t>社が提供する諸ソフトウェアと該</w:t>
      </w:r>
      <w:r w:rsidRPr="07AD6A85" w:rsidR="00D003B0">
        <w:rPr>
          <w:rFonts w:ascii="새굴림" w:hAnsi="새굴림" w:eastAsia="새굴림" w:cs="새굴림"/>
          <w:color w:val="000000" w:themeColor="text1"/>
          <w:spacing w:val="-11"/>
          <w:kern w:val="0"/>
          <w:sz w:val="22"/>
          <w:szCs w:val="22"/>
          <w:lang w:eastAsia="ja-JP"/>
        </w:rPr>
        <w:t>当</w:t>
      </w:r>
      <w:r w:rsidRPr="07AD6A85" w:rsidR="00D003B0">
        <w:rPr>
          <w:rFonts w:ascii="맑은 고딕" w:hAnsi="맑은 고딕" w:eastAsia="맑은 고딕" w:cs="맑은 고딕"/>
          <w:color w:val="000000" w:themeColor="text1"/>
          <w:spacing w:val="-11"/>
          <w:kern w:val="0"/>
          <w:sz w:val="22"/>
          <w:szCs w:val="22"/>
          <w:lang w:eastAsia="ja-JP"/>
        </w:rPr>
        <w:t>ソフトウェアを利用してオンライン上で提供する全てのサ</w:t>
      </w:r>
      <w:r w:rsidRPr="07AD6A85" w:rsidR="00D003B0">
        <w:rPr>
          <w:rFonts w:ascii="MS Gothic" w:hAnsi="MS Gothic" w:eastAsia="MS Gothic" w:cs="MS Gothic"/>
          <w:color w:val="000000" w:themeColor="text1"/>
          <w:spacing w:val="-11"/>
          <w:kern w:val="0"/>
          <w:sz w:val="22"/>
          <w:szCs w:val="22"/>
          <w:lang w:eastAsia="ja-JP"/>
        </w:rPr>
        <w:t>ー</w:t>
      </w:r>
      <w:r w:rsidRPr="07AD6A85" w:rsidR="00D003B0">
        <w:rPr>
          <w:rFonts w:ascii="맑은 고딕" w:hAnsi="맑은 고딕" w:eastAsia="맑은 고딕" w:cs="맑은 고딕"/>
          <w:color w:val="000000" w:themeColor="text1"/>
          <w:spacing w:val="-11"/>
          <w:kern w:val="0"/>
          <w:sz w:val="22"/>
          <w:szCs w:val="22"/>
          <w:lang w:eastAsia="ja-JP"/>
        </w:rPr>
        <w:t>ビスをいいます。</w:t>
      </w:r>
    </w:p>
    <w:p w:rsidR="00493114" w:rsidP="07AD6A85" w:rsidRDefault="00493114" w14:paraId="42E24C91" w14:textId="33C7F54B">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⑤ </w:t>
      </w:r>
      <w:r w:rsidRPr="07AD6A85" w:rsidR="00441613">
        <w:rPr>
          <w:color w:val="000000" w:themeColor="text1"/>
          <w:spacing w:val="-11"/>
          <w:kern w:val="0"/>
          <w:sz w:val="22"/>
          <w:szCs w:val="22"/>
          <w:lang w:eastAsia="ja-JP"/>
        </w:rPr>
        <w:t>IDとは</w:t>
      </w:r>
      <w:r w:rsidRPr="07AD6A85" w:rsidR="00441613">
        <w:rPr>
          <w:color w:val="000000" w:themeColor="text1"/>
          <w:spacing w:val="-11"/>
          <w:kern w:val="0"/>
          <w:sz w:val="22"/>
          <w:szCs w:val="22"/>
          <w:lang w:eastAsia="ja-JP"/>
        </w:rPr>
        <w:t>、</w:t>
      </w:r>
      <w:r w:rsidRPr="07AD6A85" w:rsidR="00441613">
        <w:rPr>
          <w:rFonts w:ascii="새굴림" w:hAnsi="새굴림" w:eastAsia="새굴림" w:cs="새굴림"/>
          <w:color w:val="000000" w:themeColor="text1"/>
          <w:spacing w:val="-11"/>
          <w:kern w:val="0"/>
          <w:sz w:val="22"/>
          <w:szCs w:val="22"/>
          <w:lang w:eastAsia="ja-JP"/>
        </w:rPr>
        <w:t>会</w:t>
      </w:r>
      <w:r w:rsidRPr="07AD6A85" w:rsidR="00441613">
        <w:rPr>
          <w:rFonts w:ascii="맑은 고딕" w:hAnsi="맑은 고딕" w:eastAsia="맑은 고딕" w:cs="맑은 고딕"/>
          <w:color w:val="000000" w:themeColor="text1"/>
          <w:spacing w:val="-11"/>
          <w:kern w:val="0"/>
          <w:sz w:val="22"/>
          <w:szCs w:val="22"/>
          <w:lang w:eastAsia="ja-JP"/>
        </w:rPr>
        <w:t>員の識別とサ</w:t>
      </w:r>
      <w:r w:rsidRPr="07AD6A85" w:rsidR="00441613">
        <w:rPr>
          <w:rFonts w:ascii="MS Gothic" w:hAnsi="MS Gothic" w:eastAsia="MS Gothic" w:cs="MS Gothic"/>
          <w:color w:val="000000" w:themeColor="text1"/>
          <w:spacing w:val="-11"/>
          <w:kern w:val="0"/>
          <w:sz w:val="22"/>
          <w:szCs w:val="22"/>
          <w:lang w:eastAsia="ja-JP"/>
        </w:rPr>
        <w:t>ー</w:t>
      </w:r>
      <w:r w:rsidRPr="07AD6A85" w:rsidR="00441613">
        <w:rPr>
          <w:rFonts w:ascii="맑은 고딕" w:hAnsi="맑은 고딕" w:eastAsia="맑은 고딕" w:cs="맑은 고딕"/>
          <w:color w:val="000000" w:themeColor="text1"/>
          <w:spacing w:val="-11"/>
          <w:kern w:val="0"/>
          <w:sz w:val="22"/>
          <w:szCs w:val="22"/>
          <w:lang w:eastAsia="ja-JP"/>
        </w:rPr>
        <w:t>ビス利用のために</w:t>
      </w:r>
      <w:r w:rsidRPr="07AD6A85" w:rsidR="00441613">
        <w:rPr>
          <w:rFonts w:ascii="새굴림" w:hAnsi="새굴림" w:eastAsia="새굴림" w:cs="새굴림"/>
          <w:color w:val="000000" w:themeColor="text1"/>
          <w:spacing w:val="-11"/>
          <w:kern w:val="0"/>
          <w:sz w:val="22"/>
          <w:szCs w:val="22"/>
          <w:lang w:eastAsia="ja-JP"/>
        </w:rPr>
        <w:t>会</w:t>
      </w:r>
      <w:r w:rsidRPr="07AD6A85" w:rsidR="00441613">
        <w:rPr>
          <w:rFonts w:ascii="맑은 고딕" w:hAnsi="맑은 고딕" w:eastAsia="맑은 고딕" w:cs="맑은 고딕"/>
          <w:color w:val="000000" w:themeColor="text1"/>
          <w:spacing w:val="-11"/>
          <w:kern w:val="0"/>
          <w:sz w:val="22"/>
          <w:szCs w:val="22"/>
          <w:lang w:eastAsia="ja-JP"/>
        </w:rPr>
        <w:t>員が設定し、</w:t>
      </w:r>
      <w:r w:rsidRPr="07AD6A85" w:rsidR="00441613">
        <w:rPr>
          <w:rFonts w:ascii="새굴림" w:hAnsi="새굴림" w:eastAsia="새굴림" w:cs="새굴림"/>
          <w:color w:val="000000" w:themeColor="text1"/>
          <w:spacing w:val="-11"/>
          <w:kern w:val="0"/>
          <w:sz w:val="22"/>
          <w:szCs w:val="22"/>
          <w:lang w:eastAsia="ja-JP"/>
        </w:rPr>
        <w:t>会</w:t>
      </w:r>
      <w:r w:rsidRPr="07AD6A85" w:rsidR="00441613">
        <w:rPr>
          <w:rFonts w:ascii="맑은 고딕" w:hAnsi="맑은 고딕" w:eastAsia="맑은 고딕" w:cs="맑은 고딕"/>
          <w:color w:val="000000" w:themeColor="text1"/>
          <w:spacing w:val="-11"/>
          <w:kern w:val="0"/>
          <w:sz w:val="22"/>
          <w:szCs w:val="22"/>
          <w:lang w:eastAsia="ja-JP"/>
        </w:rPr>
        <w:t>社が承認して登</w:t>
      </w:r>
      <w:r w:rsidRPr="07AD6A85" w:rsidR="00441613">
        <w:rPr>
          <w:rFonts w:ascii="새굴림" w:hAnsi="새굴림" w:eastAsia="새굴림" w:cs="새굴림"/>
          <w:color w:val="000000" w:themeColor="text1"/>
          <w:spacing w:val="-11"/>
          <w:kern w:val="0"/>
          <w:sz w:val="22"/>
          <w:szCs w:val="22"/>
          <w:lang w:eastAsia="ja-JP"/>
        </w:rPr>
        <w:t>録</w:t>
      </w:r>
      <w:r w:rsidRPr="07AD6A85" w:rsidR="00441613">
        <w:rPr>
          <w:rFonts w:ascii="맑은 고딕" w:hAnsi="맑은 고딕" w:eastAsia="맑은 고딕" w:cs="맑은 고딕"/>
          <w:color w:val="000000" w:themeColor="text1"/>
          <w:spacing w:val="-11"/>
          <w:kern w:val="0"/>
          <w:sz w:val="22"/>
          <w:szCs w:val="22"/>
          <w:lang w:eastAsia="ja-JP"/>
        </w:rPr>
        <w:t>されたメ</w:t>
      </w:r>
      <w:r w:rsidRPr="07AD6A85" w:rsidR="00441613">
        <w:rPr>
          <w:rFonts w:ascii="MS Gothic" w:hAnsi="MS Gothic" w:eastAsia="MS Gothic" w:cs="MS Gothic"/>
          <w:color w:val="000000" w:themeColor="text1"/>
          <w:spacing w:val="-11"/>
          <w:kern w:val="0"/>
          <w:sz w:val="22"/>
          <w:szCs w:val="22"/>
          <w:lang w:eastAsia="ja-JP"/>
        </w:rPr>
        <w:t>ー</w:t>
      </w:r>
      <w:r w:rsidRPr="07AD6A85" w:rsidR="00441613">
        <w:rPr>
          <w:rFonts w:ascii="맑은 고딕" w:hAnsi="맑은 고딕" w:eastAsia="맑은 고딕" w:cs="맑은 고딕"/>
          <w:color w:val="000000" w:themeColor="text1"/>
          <w:spacing w:val="-11"/>
          <w:kern w:val="0"/>
          <w:sz w:val="22"/>
          <w:szCs w:val="22"/>
          <w:lang w:eastAsia="ja-JP"/>
        </w:rPr>
        <w:t>ルアドレスをいいます。</w:t>
      </w:r>
    </w:p>
    <w:p w:rsidR="00493114" w:rsidP="07AD6A85" w:rsidRDefault="00493114" w14:paraId="7EA02905" w14:textId="6F07734C">
      <w:pPr>
        <w:widowControl w:val="1"/>
        <w:shd w:val="clear" w:color="auto" w:fill="FDFDFD"/>
        <w:wordWrap/>
        <w:autoSpaceDE/>
        <w:autoSpaceDN/>
        <w:spacing w:line="240" w:lineRule="auto"/>
        <w:ind w:left="297" w:hanging="297" w:hangingChars="150"/>
        <w:jc w:val="left"/>
        <w:rPr>
          <w:sz w:val="22"/>
          <w:szCs w:val="22"/>
          <w:lang w:eastAsia="ja-JP"/>
        </w:rPr>
      </w:pPr>
      <w:r w:rsidRPr="07AD6A85" w:rsidR="00493114">
        <w:rPr>
          <w:color w:val="000000" w:themeColor="text1"/>
          <w:spacing w:val="-11"/>
          <w:kern w:val="0"/>
          <w:sz w:val="22"/>
          <w:szCs w:val="22"/>
          <w:lang w:eastAsia="ja-JP"/>
        </w:rPr>
        <w:t>⑥ </w:t>
      </w:r>
      <w:r w:rsidRPr="07AD6A85" w:rsidR="00A97393">
        <w:rPr>
          <w:color w:val="000000" w:themeColor="text1"/>
          <w:spacing w:val="-11"/>
          <w:kern w:val="0"/>
          <w:sz w:val="22"/>
          <w:szCs w:val="22"/>
          <w:lang w:eastAsia="ja-JP"/>
        </w:rPr>
        <w:t>パスワ</w:t>
      </w:r>
      <w:r w:rsidRPr="07AD6A85" w:rsidR="00A97393">
        <w:rPr>
          <w:rFonts w:ascii="MS Gothic" w:hAnsi="MS Gothic" w:eastAsia="MS Gothic" w:cs="MS Gothic"/>
          <w:color w:val="000000" w:themeColor="text1"/>
          <w:spacing w:val="-11"/>
          <w:kern w:val="0"/>
          <w:sz w:val="22"/>
          <w:szCs w:val="22"/>
          <w:lang w:eastAsia="ja-JP"/>
        </w:rPr>
        <w:t>ー</w:t>
      </w:r>
      <w:r w:rsidRPr="07AD6A85" w:rsidR="00A97393">
        <w:rPr>
          <w:rFonts w:ascii="맑은 고딕" w:hAnsi="맑은 고딕" w:eastAsia="맑은 고딕" w:cs="맑은 고딕"/>
          <w:color w:val="000000" w:themeColor="text1"/>
          <w:spacing w:val="-11"/>
          <w:kern w:val="0"/>
          <w:sz w:val="22"/>
          <w:szCs w:val="22"/>
          <w:lang w:eastAsia="ja-JP"/>
        </w:rPr>
        <w:t>ド</w:t>
      </w:r>
      <w:r w:rsidRPr="07AD6A85" w:rsidR="00A97393">
        <w:rPr>
          <w:color w:val="000000" w:themeColor="text1"/>
          <w:spacing w:val="-11"/>
          <w:kern w:val="0"/>
          <w:sz w:val="22"/>
          <w:szCs w:val="22"/>
          <w:lang w:eastAsia="ja-JP"/>
        </w:rPr>
        <w:t>(PASSWORD)</w:t>
      </w:r>
      <w:r w:rsidRPr="07AD6A85" w:rsidR="00A97393">
        <w:rPr>
          <w:color w:val="000000" w:themeColor="text1"/>
          <w:spacing w:val="-11"/>
          <w:kern w:val="0"/>
          <w:sz w:val="22"/>
          <w:szCs w:val="22"/>
          <w:lang w:eastAsia="ja-JP"/>
        </w:rPr>
        <w:t>とは</w:t>
      </w:r>
      <w:r w:rsidRPr="07AD6A85" w:rsidR="00A97393">
        <w:rPr>
          <w:color w:val="000000" w:themeColor="text1"/>
          <w:spacing w:val="-11"/>
          <w:kern w:val="0"/>
          <w:sz w:val="22"/>
          <w:szCs w:val="22"/>
          <w:lang w:eastAsia="ja-JP"/>
        </w:rPr>
        <w:t>、</w:t>
      </w:r>
      <w:r w:rsidRPr="07AD6A85" w:rsidR="00A97393">
        <w:rPr>
          <w:rFonts w:ascii="새굴림" w:hAnsi="새굴림" w:eastAsia="새굴림" w:cs="새굴림"/>
          <w:color w:val="000000" w:themeColor="text1"/>
          <w:spacing w:val="-11"/>
          <w:kern w:val="0"/>
          <w:sz w:val="22"/>
          <w:szCs w:val="22"/>
          <w:lang w:eastAsia="ja-JP"/>
        </w:rPr>
        <w:t>会</w:t>
      </w:r>
      <w:r w:rsidRPr="07AD6A85" w:rsidR="00A97393">
        <w:rPr>
          <w:rFonts w:ascii="맑은 고딕" w:hAnsi="맑은 고딕" w:eastAsia="맑은 고딕" w:cs="맑은 고딕"/>
          <w:color w:val="000000" w:themeColor="text1"/>
          <w:spacing w:val="-11"/>
          <w:kern w:val="0"/>
          <w:sz w:val="22"/>
          <w:szCs w:val="22"/>
          <w:lang w:eastAsia="ja-JP"/>
        </w:rPr>
        <w:t>員が付</w:t>
      </w:r>
      <w:r w:rsidRPr="07AD6A85" w:rsidR="00A97393">
        <w:rPr>
          <w:rFonts w:ascii="새굴림" w:hAnsi="새굴림" w:eastAsia="새굴림" w:cs="새굴림"/>
          <w:color w:val="000000" w:themeColor="text1"/>
          <w:spacing w:val="-11"/>
          <w:kern w:val="0"/>
          <w:sz w:val="22"/>
          <w:szCs w:val="22"/>
          <w:lang w:eastAsia="ja-JP"/>
        </w:rPr>
        <w:t>与</w:t>
      </w:r>
      <w:r w:rsidRPr="07AD6A85" w:rsidR="00A97393">
        <w:rPr>
          <w:rFonts w:ascii="맑은 고딕" w:hAnsi="맑은 고딕" w:eastAsia="맑은 고딕" w:cs="맑은 고딕"/>
          <w:color w:val="000000" w:themeColor="text1"/>
          <w:spacing w:val="-11"/>
          <w:kern w:val="0"/>
          <w:sz w:val="22"/>
          <w:szCs w:val="22"/>
          <w:lang w:eastAsia="ja-JP"/>
        </w:rPr>
        <w:t>された</w:t>
      </w:r>
      <w:r w:rsidRPr="07AD6A85" w:rsidR="00A97393">
        <w:rPr>
          <w:color w:val="000000" w:themeColor="text1"/>
          <w:spacing w:val="-11"/>
          <w:kern w:val="0"/>
          <w:sz w:val="22"/>
          <w:szCs w:val="22"/>
          <w:lang w:eastAsia="ja-JP"/>
        </w:rPr>
        <w:t>IDと一致する</w:t>
      </w:r>
      <w:r w:rsidRPr="07AD6A85" w:rsidR="00A97393">
        <w:rPr>
          <w:rFonts w:ascii="새굴림" w:hAnsi="새굴림" w:eastAsia="새굴림" w:cs="새굴림"/>
          <w:color w:val="000000" w:themeColor="text1"/>
          <w:spacing w:val="-11"/>
          <w:kern w:val="0"/>
          <w:sz w:val="22"/>
          <w:szCs w:val="22"/>
          <w:lang w:eastAsia="ja-JP"/>
        </w:rPr>
        <w:t>会</w:t>
      </w:r>
      <w:r w:rsidRPr="07AD6A85" w:rsidR="00A97393">
        <w:rPr>
          <w:rFonts w:ascii="맑은 고딕" w:hAnsi="맑은 고딕" w:eastAsia="맑은 고딕" w:cs="맑은 고딕"/>
          <w:color w:val="000000" w:themeColor="text1"/>
          <w:spacing w:val="-11"/>
          <w:kern w:val="0"/>
          <w:sz w:val="22"/>
          <w:szCs w:val="22"/>
          <w:lang w:eastAsia="ja-JP"/>
        </w:rPr>
        <w:t>員であることを確認し、秘密保護のために</w:t>
      </w:r>
      <w:r w:rsidRPr="07AD6A85" w:rsidR="00A97393">
        <w:rPr>
          <w:rFonts w:ascii="새굴림" w:hAnsi="새굴림" w:eastAsia="새굴림" w:cs="새굴림"/>
          <w:color w:val="000000" w:themeColor="text1"/>
          <w:spacing w:val="-11"/>
          <w:kern w:val="0"/>
          <w:sz w:val="22"/>
          <w:szCs w:val="22"/>
          <w:lang w:eastAsia="ja-JP"/>
        </w:rPr>
        <w:t>会</w:t>
      </w:r>
      <w:r w:rsidRPr="07AD6A85" w:rsidR="00A97393">
        <w:rPr>
          <w:rFonts w:ascii="맑은 고딕" w:hAnsi="맑은 고딕" w:eastAsia="맑은 고딕" w:cs="맑은 고딕"/>
          <w:color w:val="000000" w:themeColor="text1"/>
          <w:spacing w:val="-11"/>
          <w:kern w:val="0"/>
          <w:sz w:val="22"/>
          <w:szCs w:val="22"/>
          <w:lang w:eastAsia="ja-JP"/>
        </w:rPr>
        <w:t>員本人が決めた文字又は</w:t>
      </w:r>
      <w:r w:rsidRPr="07AD6A85" w:rsidR="00A97393">
        <w:rPr>
          <w:rFonts w:ascii="새굴림" w:hAnsi="새굴림" w:eastAsia="새굴림" w:cs="새굴림"/>
          <w:color w:val="000000" w:themeColor="text1"/>
          <w:spacing w:val="-11"/>
          <w:kern w:val="0"/>
          <w:sz w:val="22"/>
          <w:szCs w:val="22"/>
          <w:lang w:eastAsia="ja-JP"/>
        </w:rPr>
        <w:t>数</w:t>
      </w:r>
      <w:r w:rsidRPr="07AD6A85" w:rsidR="00A97393">
        <w:rPr>
          <w:rFonts w:ascii="맑은 고딕" w:hAnsi="맑은 고딕" w:eastAsia="맑은 고딕" w:cs="맑은 고딕"/>
          <w:color w:val="000000" w:themeColor="text1"/>
          <w:spacing w:val="-11"/>
          <w:kern w:val="0"/>
          <w:sz w:val="22"/>
          <w:szCs w:val="22"/>
          <w:lang w:eastAsia="ja-JP"/>
        </w:rPr>
        <w:t>字の組み合わせをいいます。</w:t>
      </w:r>
    </w:p>
    <w:p w:rsidRPr="006457C0" w:rsidR="00493114" w:rsidP="07AD6A85" w:rsidRDefault="00D20F7F" w14:paraId="6152968E" w14:textId="3B9EC7A1">
      <w:pPr>
        <w:widowControl w:val="1"/>
        <w:shd w:val="clear" w:color="auto" w:fill="FDFDFD"/>
        <w:wordWrap/>
        <w:autoSpaceDE/>
        <w:autoSpaceDN/>
        <w:spacing w:line="240" w:lineRule="auto"/>
        <w:ind w:left="330" w:hanging="330" w:hangingChars="150"/>
        <w:jc w:val="left"/>
        <w:rPr>
          <w:rFonts w:eastAsia="Yu Mincho"/>
          <w:color w:val="000000" w:themeColor="text1"/>
          <w:sz w:val="22"/>
          <w:szCs w:val="22"/>
          <w:lang w:eastAsia="ja-JP"/>
          <w:rPrChange w:author="Eunha La" w:date="2023-12-01T10:46:00Z" w:id="1724781956">
            <w:rPr>
              <w:rFonts w:eastAsia="맑은 고딕" w:eastAsiaTheme="minorAscii"/>
              <w:color w:val="000000" w:themeColor="text1"/>
              <w:sz w:val="22"/>
              <w:szCs w:val="22"/>
              <w:lang w:eastAsia="ja-JP"/>
            </w:rPr>
          </w:rPrChange>
        </w:rPr>
      </w:pPr>
      <w:r w:rsidRPr="07AD6A85" w:rsidR="00D20F7F">
        <w:rPr>
          <w:rFonts w:eastAsia="맑은 고딕" w:eastAsiaTheme="minorAscii"/>
          <w:color w:val="000000" w:themeColor="text1" w:themeTint="FF" w:themeShade="FF"/>
          <w:sz w:val="22"/>
          <w:szCs w:val="22"/>
          <w:lang w:eastAsia="ja-JP"/>
        </w:rPr>
        <w:t>⑦</w:t>
      </w:r>
      <w:r w:rsidRPr="07AD6A85" w:rsidR="00D7576D">
        <w:rPr>
          <w:rFonts w:eastAsia="맑은 고딕" w:eastAsiaTheme="minorAscii"/>
          <w:color w:val="000000" w:themeColor="text1" w:themeTint="FF" w:themeShade="FF"/>
          <w:sz w:val="22"/>
          <w:szCs w:val="22"/>
          <w:lang w:eastAsia="ja-JP"/>
        </w:rPr>
        <w:t xml:space="preserve"> </w:t>
      </w:r>
      <w:r w:rsidRPr="07AD6A85" w:rsidR="002340FA">
        <w:rPr>
          <w:rFonts w:eastAsia="맑은 고딕" w:eastAsiaTheme="minorAscii"/>
          <w:color w:val="000000" w:themeColor="text1" w:themeTint="FF" w:themeShade="FF"/>
          <w:sz w:val="22"/>
          <w:szCs w:val="22"/>
          <w:lang w:eastAsia="ja-JP"/>
        </w:rPr>
        <w:t>利用券とは、</w:t>
      </w:r>
      <w:r w:rsidRPr="07AD6A85" w:rsidR="002340FA">
        <w:rPr>
          <w:rFonts w:ascii="새굴림" w:hAnsi="새굴림" w:eastAsia="새굴림" w:cs="새굴림"/>
          <w:color w:val="000000" w:themeColor="text1" w:themeTint="FF" w:themeShade="FF"/>
          <w:sz w:val="22"/>
          <w:szCs w:val="22"/>
          <w:lang w:eastAsia="ja-JP"/>
        </w:rPr>
        <w:t>会</w:t>
      </w:r>
      <w:r w:rsidRPr="07AD6A85" w:rsidR="002340FA">
        <w:rPr>
          <w:rFonts w:eastAsia="맑은 고딕" w:cs="맑은 고딕" w:eastAsiaTheme="minorAscii"/>
          <w:color w:val="000000" w:themeColor="text1" w:themeTint="FF" w:themeShade="FF"/>
          <w:sz w:val="22"/>
          <w:szCs w:val="22"/>
          <w:lang w:eastAsia="ja-JP"/>
        </w:rPr>
        <w:t>員が一定の代</w:t>
      </w:r>
      <w:r w:rsidRPr="07AD6A85" w:rsidR="002340FA">
        <w:rPr>
          <w:rFonts w:ascii="새굴림" w:hAnsi="새굴림" w:eastAsia="새굴림" w:cs="새굴림"/>
          <w:color w:val="000000" w:themeColor="text1" w:themeTint="FF" w:themeShade="FF"/>
          <w:sz w:val="22"/>
          <w:szCs w:val="22"/>
          <w:lang w:eastAsia="ja-JP"/>
        </w:rPr>
        <w:t>価</w:t>
      </w:r>
      <w:r w:rsidRPr="07AD6A85" w:rsidR="002340FA">
        <w:rPr>
          <w:rFonts w:eastAsia="맑은 고딕" w:cs="맑은 고딕" w:eastAsiaTheme="minorAscii"/>
          <w:color w:val="000000" w:themeColor="text1" w:themeTint="FF" w:themeShade="FF"/>
          <w:sz w:val="22"/>
          <w:szCs w:val="22"/>
          <w:lang w:eastAsia="ja-JP"/>
        </w:rPr>
        <w:t>を支給して</w:t>
      </w:r>
      <w:r w:rsidRPr="07AD6A85" w:rsidR="002340FA">
        <w:rPr>
          <w:rFonts w:ascii="새굴림" w:hAnsi="새굴림" w:eastAsia="새굴림" w:cs="새굴림"/>
          <w:color w:val="000000" w:themeColor="text1" w:themeTint="FF" w:themeShade="FF"/>
          <w:sz w:val="22"/>
          <w:szCs w:val="22"/>
          <w:lang w:eastAsia="ja-JP"/>
        </w:rPr>
        <w:t>会</w:t>
      </w:r>
      <w:r w:rsidRPr="07AD6A85" w:rsidR="002340FA">
        <w:rPr>
          <w:rFonts w:eastAsia="맑은 고딕" w:cs="맑은 고딕" w:eastAsiaTheme="minorAscii"/>
          <w:color w:val="000000" w:themeColor="text1" w:themeTint="FF" w:themeShade="FF"/>
          <w:sz w:val="22"/>
          <w:szCs w:val="22"/>
          <w:lang w:eastAsia="ja-JP"/>
        </w:rPr>
        <w:t>社が提供するサ</w:t>
      </w:r>
      <w:r w:rsidRPr="07AD6A85" w:rsidR="002340FA">
        <w:rPr>
          <w:rFonts w:ascii="MS Gothic" w:hAnsi="MS Gothic" w:eastAsia="MS Gothic" w:cs="MS Gothic"/>
          <w:color w:val="000000" w:themeColor="text1" w:themeTint="FF" w:themeShade="FF"/>
          <w:sz w:val="22"/>
          <w:szCs w:val="22"/>
          <w:lang w:eastAsia="ja-JP"/>
        </w:rPr>
        <w:t>ー</w:t>
      </w:r>
      <w:r w:rsidRPr="07AD6A85" w:rsidR="002340FA">
        <w:rPr>
          <w:rFonts w:eastAsia="맑은 고딕" w:cs="맑은 고딕" w:eastAsiaTheme="minorAscii"/>
          <w:color w:val="000000" w:themeColor="text1" w:themeTint="FF" w:themeShade="FF"/>
          <w:sz w:val="22"/>
          <w:szCs w:val="22"/>
          <w:lang w:eastAsia="ja-JP"/>
        </w:rPr>
        <w:t>ビスを利用できる</w:t>
      </w:r>
      <w:r w:rsidRPr="07AD6A85" w:rsidR="002340FA">
        <w:rPr>
          <w:rFonts w:ascii="새굴림" w:hAnsi="새굴림" w:eastAsia="새굴림" w:cs="새굴림"/>
          <w:color w:val="000000" w:themeColor="text1" w:themeTint="FF" w:themeShade="FF"/>
          <w:sz w:val="22"/>
          <w:szCs w:val="22"/>
          <w:lang w:eastAsia="ja-JP"/>
        </w:rPr>
        <w:t>権</w:t>
      </w:r>
      <w:r w:rsidRPr="07AD6A85" w:rsidR="002340FA">
        <w:rPr>
          <w:rFonts w:eastAsia="맑은 고딕" w:cs="맑은 고딕" w:eastAsiaTheme="minorAscii"/>
          <w:color w:val="000000" w:themeColor="text1" w:themeTint="FF" w:themeShade="FF"/>
          <w:sz w:val="22"/>
          <w:szCs w:val="22"/>
          <w:lang w:eastAsia="ja-JP"/>
        </w:rPr>
        <w:t>限をいいます。各利用</w:t>
      </w:r>
      <w:r w:rsidRPr="07AD6A85" w:rsidR="002340FA">
        <w:rPr>
          <w:rFonts w:eastAsia="맑은 고딕" w:eastAsiaTheme="minorAscii"/>
          <w:color w:val="000000" w:themeColor="text1" w:themeTint="FF" w:themeShade="FF"/>
          <w:sz w:val="22"/>
          <w:szCs w:val="22"/>
          <w:lang w:eastAsia="ja-JP"/>
        </w:rPr>
        <w:t>券の種類によって利用券の</w:t>
      </w:r>
      <w:r w:rsidRPr="07AD6A85" w:rsidR="002340FA">
        <w:rPr>
          <w:rFonts w:ascii="새굴림" w:hAnsi="새굴림" w:eastAsia="새굴림" w:cs="새굴림"/>
          <w:color w:val="000000" w:themeColor="text1" w:themeTint="FF" w:themeShade="FF"/>
          <w:sz w:val="22"/>
          <w:szCs w:val="22"/>
          <w:lang w:eastAsia="ja-JP"/>
        </w:rPr>
        <w:t>数</w:t>
      </w:r>
      <w:r w:rsidRPr="07AD6A85" w:rsidR="002340FA">
        <w:rPr>
          <w:rFonts w:eastAsia="맑은 고딕" w:cs="맑은 고딕" w:eastAsiaTheme="minorAscii"/>
          <w:color w:val="000000" w:themeColor="text1" w:themeTint="FF" w:themeShade="FF"/>
          <w:sz w:val="22"/>
          <w:szCs w:val="22"/>
          <w:lang w:eastAsia="ja-JP"/>
        </w:rPr>
        <w:t>及び利用期限が異なることがあります。</w:t>
      </w:r>
    </w:p>
    <w:p w:rsidR="006457C0" w:rsidP="07AD6A85" w:rsidRDefault="00493114" w14:paraId="6938D789" w14:textId="732F6CA6">
      <w:pPr>
        <w:pStyle w:val="a"/>
        <w:widowControl w:val="1"/>
        <w:shd w:val="clear" w:color="auto" w:fill="FDFDFD"/>
        <w:wordWrap/>
        <w:autoSpaceDE/>
        <w:autoSpaceDN/>
        <w:spacing w:line="240" w:lineRule="auto"/>
        <w:ind w:left="330" w:hanging="330" w:hangingChars="150"/>
        <w:jc w:val="left"/>
        <w:rPr>
          <w:rStyle w:val="normaltextrun"/>
          <w:rFonts w:ascii="맑은 고딕" w:hAnsi="맑은 고딕" w:eastAsia="맑은 고딕"/>
          <w:color w:val="000000" w:themeColor="text1"/>
          <w:sz w:val="22"/>
          <w:szCs w:val="22"/>
          <w:lang w:eastAsia="ja-JP"/>
        </w:rPr>
      </w:pPr>
      <w:r w:rsidRPr="07AD6A85" w:rsidR="00493114">
        <w:rPr>
          <w:rFonts w:eastAsia="맑은 고딕" w:eastAsiaTheme="minorAscii"/>
          <w:color w:val="000000" w:themeColor="text1" w:themeTint="FF" w:themeShade="FF"/>
          <w:sz w:val="22"/>
          <w:szCs w:val="22"/>
          <w:lang w:eastAsia="ja-JP"/>
        </w:rPr>
        <w:t>⑧</w:t>
      </w:r>
      <w:r w:rsidRPr="07AD6A85" w:rsidR="00D7576D">
        <w:rPr>
          <w:rFonts w:eastAsia="맑은 고딕" w:eastAsiaTheme="minorAscii"/>
          <w:color w:val="000000" w:themeColor="text1" w:themeTint="FF" w:themeShade="FF"/>
          <w:sz w:val="22"/>
          <w:szCs w:val="22"/>
          <w:lang w:eastAsia="ja-JP"/>
        </w:rPr>
        <w:t xml:space="preserve"> </w:t>
      </w:r>
      <w:r w:rsidRPr="07AD6A85" w:rsidR="6456381F">
        <w:rPr>
          <w:rFonts w:eastAsia="맑은 고딕" w:eastAsiaTheme="minorAscii"/>
          <w:color w:val="000000" w:themeColor="text1" w:themeTint="FF" w:themeShade="FF"/>
          <w:sz w:val="22"/>
          <w:szCs w:val="22"/>
          <w:lang w:eastAsia="ja-JP"/>
        </w:rPr>
        <w:t>GOM Easy Pass</w:t>
      </w:r>
      <w:r w:rsidRPr="07AD6A85" w:rsidR="264C3273">
        <w:rPr>
          <w:rFonts w:eastAsia="맑은 고딕" w:eastAsiaTheme="minorAscii"/>
          <w:color w:val="000000" w:themeColor="text1" w:themeTint="FF" w:themeShade="FF"/>
          <w:sz w:val="22"/>
          <w:szCs w:val="22"/>
          <w:lang w:eastAsia="ja-JP"/>
        </w:rPr>
        <w:t>s</w:t>
      </w:r>
      <w:r w:rsidRPr="07AD6A85" w:rsidR="264C3273">
        <w:rPr>
          <w:rFonts w:eastAsia="맑은 고딕" w:eastAsiaTheme="minorAscii"/>
          <w:color w:val="000000" w:themeColor="text1" w:themeTint="FF" w:themeShade="FF"/>
          <w:sz w:val="22"/>
          <w:szCs w:val="22"/>
          <w:lang w:eastAsia="ja-JP"/>
        </w:rPr>
        <w:t>(</w:t>
      </w:r>
      <w:r w:rsidRPr="07AD6A85" w:rsidR="264C3273">
        <w:rPr>
          <w:color w:val="000000" w:themeColor="text1" w:themeTint="FF" w:themeShade="FF"/>
          <w:sz w:val="22"/>
          <w:szCs w:val="22"/>
          <w:lang w:eastAsia="ja-JP"/>
        </w:rPr>
        <w:t>以下、「</w:t>
      </w:r>
      <w:r w:rsidRPr="07AD6A85" w:rsidR="49251F01">
        <w:rPr>
          <w:color w:val="000000" w:themeColor="text1" w:themeTint="FF" w:themeShade="FF"/>
          <w:sz w:val="22"/>
          <w:szCs w:val="22"/>
          <w:lang w:eastAsia="ja-JP"/>
        </w:rPr>
        <w:t>G</w:t>
      </w:r>
      <w:r w:rsidRPr="07AD6A85" w:rsidR="657E72D2">
        <w:rPr>
          <w:color w:val="000000" w:themeColor="text1" w:themeTint="FF" w:themeShade="FF"/>
          <w:sz w:val="22"/>
          <w:szCs w:val="22"/>
          <w:lang w:eastAsia="ja-JP"/>
        </w:rPr>
        <w:t>OM</w:t>
      </w:r>
      <w:r w:rsidRPr="07AD6A85" w:rsidR="7E3F3C2D">
        <w:rPr>
          <w:color w:val="000000" w:themeColor="text1" w:themeTint="FF" w:themeShade="FF"/>
          <w:sz w:val="22"/>
          <w:szCs w:val="22"/>
          <w:lang w:eastAsia="ja-JP"/>
        </w:rPr>
        <w:t xml:space="preserve"> </w:t>
      </w:r>
      <w:r w:rsidRPr="07AD6A85" w:rsidR="649BA7E4">
        <w:rPr>
          <w:color w:val="000000" w:themeColor="text1" w:themeTint="FF" w:themeShade="FF"/>
          <w:sz w:val="22"/>
          <w:szCs w:val="22"/>
          <w:lang w:eastAsia="ja-JP"/>
        </w:rPr>
        <w:t>P</w:t>
      </w:r>
      <w:r w:rsidRPr="07AD6A85" w:rsidR="7E3F3C2D">
        <w:rPr>
          <w:color w:val="000000" w:themeColor="text1" w:themeTint="FF" w:themeShade="FF"/>
          <w:sz w:val="22"/>
          <w:szCs w:val="22"/>
          <w:lang w:eastAsia="ja-JP"/>
        </w:rPr>
        <w:t>ass</w:t>
      </w:r>
      <w:r w:rsidRPr="07AD6A85" w:rsidR="264C3273">
        <w:rPr>
          <w:rFonts w:ascii="맑은 고딕" w:hAnsi="맑은 고딕" w:eastAsia="맑은 고딕" w:cs="맑은 고딕"/>
          <w:color w:val="000000" w:themeColor="text1" w:themeTint="FF" w:themeShade="FF"/>
          <w:sz w:val="22"/>
          <w:szCs w:val="22"/>
          <w:lang w:eastAsia="ja-JP"/>
        </w:rPr>
        <w:t>」</w:t>
      </w:r>
      <w:r w:rsidRPr="07AD6A85" w:rsidR="264C3273">
        <w:rPr>
          <w:rFonts w:ascii="맑은 고딕" w:hAnsi="맑은 고딕" w:eastAsia="맑은 고딕" w:cs="맑은 고딕"/>
          <w:color w:val="000000" w:themeColor="text1" w:themeTint="FF" w:themeShade="FF"/>
          <w:sz w:val="22"/>
          <w:szCs w:val="22"/>
          <w:lang w:eastAsia="ja-JP"/>
        </w:rPr>
        <w:t>という</w:t>
      </w:r>
      <w:r w:rsidRPr="07AD6A85" w:rsidR="264C3273">
        <w:rPr>
          <w:rFonts w:ascii="맑은 고딕" w:hAnsi="맑은 고딕" w:eastAsia="맑은 고딕" w:cs="맑은 고딕"/>
          <w:color w:val="000000" w:themeColor="text1" w:themeTint="FF" w:themeShade="FF"/>
          <w:sz w:val="22"/>
          <w:szCs w:val="22"/>
          <w:lang w:eastAsia="ja-JP"/>
        </w:rPr>
        <w:t>)</w:t>
      </w:r>
      <w:r w:rsidRPr="07AD6A85" w:rsidR="402BD9CF">
        <w:rPr>
          <w:rFonts w:ascii="맑은 고딕" w:hAnsi="맑은 고딕" w:eastAsia="맑은 고딕" w:cs="맑은 고딕"/>
          <w:color w:val="000000" w:themeColor="text1" w:themeTint="FF" w:themeShade="FF"/>
          <w:sz w:val="22"/>
          <w:szCs w:val="22"/>
          <w:lang w:eastAsia="ja-JP"/>
        </w:rPr>
        <w:t>と</w:t>
      </w:r>
      <w:r w:rsidRPr="07AD6A85" w:rsidR="7071958A">
        <w:rPr>
          <w:rFonts w:ascii="맑은 고딕" w:hAnsi="맑은 고딕" w:eastAsia="맑은 고딕" w:cs="맑은 고딕"/>
          <w:color w:val="000000" w:themeColor="text1" w:themeTint="FF" w:themeShade="FF"/>
          <w:sz w:val="22"/>
          <w:szCs w:val="22"/>
          <w:lang w:eastAsia="ja-JP"/>
        </w:rPr>
        <w:t>は、弊社が</w:t>
      </w:r>
      <w:r w:rsidRPr="07AD6A85" w:rsidR="7071958A">
        <w:rPr>
          <w:rFonts w:ascii="맑은 고딕" w:hAnsi="맑은 고딕" w:eastAsia="맑은 고딕" w:cs="맑은 고딕"/>
          <w:color w:val="000000" w:themeColor="text1" w:themeTint="FF" w:themeShade="FF"/>
          <w:sz w:val="22"/>
          <w:szCs w:val="22"/>
          <w:lang w:eastAsia="ja-JP"/>
        </w:rPr>
        <w:t>会員に会員特典及び関連付加サービスなどを提供する有料メンバーシップサービスとして、月単位で</w:t>
      </w:r>
      <w:r w:rsidRPr="07AD6A85" w:rsidR="0B093631">
        <w:rPr>
          <w:rFonts w:ascii="맑은 고딕" w:hAnsi="맑은 고딕" w:eastAsia="맑은 고딕" w:cs="맑은 고딕"/>
          <w:color w:val="000000" w:themeColor="text1" w:themeTint="FF" w:themeShade="FF"/>
          <w:sz w:val="22"/>
          <w:szCs w:val="22"/>
          <w:lang w:eastAsia="ja-JP"/>
        </w:rPr>
        <w:t>登録及び利用できます。</w:t>
      </w:r>
    </w:p>
    <w:p w:rsidRPr="00D7576D" w:rsidR="00493114" w:rsidP="07AD6A85" w:rsidRDefault="006457C0" w14:paraId="3866BB99" w14:textId="34240732">
      <w:pPr>
        <w:widowControl w:val="1"/>
        <w:shd w:val="clear" w:color="auto" w:fill="FDFDFD"/>
        <w:wordWrap/>
        <w:autoSpaceDE/>
        <w:autoSpaceDN/>
        <w:spacing w:line="240" w:lineRule="auto"/>
        <w:ind w:left="330" w:hanging="330" w:hangingChars="150"/>
        <w:jc w:val="left"/>
        <w:rPr>
          <w:rFonts w:eastAsia="맑은 고딕" w:eastAsiaTheme="minorAscii"/>
          <w:sz w:val="22"/>
          <w:szCs w:val="22"/>
          <w:lang w:eastAsia="ja-JP"/>
        </w:rPr>
      </w:pPr>
      <w:ins w:author="Eunha La" w:date="2023-12-01T10:46:00Z" w:id="617497456">
        <w:r w:rsidRPr="07AD6A85" w:rsidR="006457C0">
          <w:rPr>
            <w:color w:val="000000" w:themeColor="text1" w:themeTint="FF" w:themeShade="FF"/>
            <w:sz w:val="22"/>
            <w:szCs w:val="22"/>
            <w:lang w:eastAsia="ja-JP"/>
          </w:rPr>
          <w:t>⑨</w:t>
        </w:r>
      </w:ins>
      <w:r w:rsidRPr="07AD6A85" w:rsidR="000A2E51">
        <w:rPr>
          <w:rFonts w:eastAsia="맑은 고딕" w:eastAsiaTheme="minorAscii"/>
          <w:color w:val="000000" w:themeColor="text1" w:themeTint="FF" w:themeShade="FF"/>
          <w:sz w:val="22"/>
          <w:szCs w:val="22"/>
          <w:lang w:eastAsia="ja-JP"/>
        </w:rPr>
        <w:t>ライセンスキ</w:t>
      </w:r>
      <w:r w:rsidRPr="07AD6A85" w:rsidR="000A2E51">
        <w:rPr>
          <w:rFonts w:ascii="MS Gothic" w:hAnsi="MS Gothic" w:eastAsia="MS Gothic" w:cs="MS Gothic"/>
          <w:color w:val="000000" w:themeColor="text1" w:themeTint="FF" w:themeShade="FF"/>
          <w:sz w:val="22"/>
          <w:szCs w:val="22"/>
          <w:lang w:eastAsia="ja-JP"/>
        </w:rPr>
        <w:t>ー</w:t>
      </w:r>
      <w:r w:rsidRPr="07AD6A85" w:rsidR="000A2E51">
        <w:rPr>
          <w:rFonts w:eastAsia="맑은 고딕" w:cs="맑은 고딕" w:eastAsiaTheme="minorAscii"/>
          <w:color w:val="000000" w:themeColor="text1" w:themeTint="FF" w:themeShade="FF"/>
          <w:sz w:val="22"/>
          <w:szCs w:val="22"/>
          <w:lang w:eastAsia="ja-JP"/>
        </w:rPr>
        <w:t>とは、利用者が</w:t>
      </w:r>
      <w:r w:rsidRPr="07AD6A85" w:rsidR="000A2E51">
        <w:rPr>
          <w:rFonts w:ascii="새굴림" w:hAnsi="새굴림" w:eastAsia="새굴림" w:cs="새굴림"/>
          <w:color w:val="000000" w:themeColor="text1" w:themeTint="FF" w:themeShade="FF"/>
          <w:sz w:val="22"/>
          <w:szCs w:val="22"/>
          <w:lang w:eastAsia="ja-JP"/>
        </w:rPr>
        <w:t>会</w:t>
      </w:r>
      <w:r w:rsidRPr="07AD6A85" w:rsidR="000A2E51">
        <w:rPr>
          <w:rFonts w:eastAsia="맑은 고딕" w:cs="맑은 고딕" w:eastAsiaTheme="minorAscii"/>
          <w:color w:val="000000" w:themeColor="text1" w:themeTint="FF" w:themeShade="FF"/>
          <w:sz w:val="22"/>
          <w:szCs w:val="22"/>
          <w:lang w:eastAsia="ja-JP"/>
        </w:rPr>
        <w:t>社のサ</w:t>
      </w:r>
      <w:r w:rsidRPr="07AD6A85" w:rsidR="000A2E51">
        <w:rPr>
          <w:rFonts w:ascii="MS Gothic" w:hAnsi="MS Gothic" w:eastAsia="MS Gothic" w:cs="MS Gothic"/>
          <w:color w:val="000000" w:themeColor="text1" w:themeTint="FF" w:themeShade="FF"/>
          <w:sz w:val="22"/>
          <w:szCs w:val="22"/>
          <w:lang w:eastAsia="ja-JP"/>
        </w:rPr>
        <w:t>ー</w:t>
      </w:r>
      <w:r w:rsidRPr="07AD6A85" w:rsidR="000A2E51">
        <w:rPr>
          <w:rFonts w:eastAsia="맑은 고딕" w:cs="맑은 고딕" w:eastAsiaTheme="minorAscii"/>
          <w:color w:val="000000" w:themeColor="text1" w:themeTint="FF" w:themeShade="FF"/>
          <w:sz w:val="22"/>
          <w:szCs w:val="22"/>
          <w:lang w:eastAsia="ja-JP"/>
        </w:rPr>
        <w:t>ビス利用券の決</w:t>
      </w:r>
      <w:r w:rsidRPr="07AD6A85" w:rsidR="000A2E51">
        <w:rPr>
          <w:rFonts w:ascii="새굴림" w:hAnsi="새굴림" w:eastAsia="새굴림" w:cs="새굴림"/>
          <w:color w:val="000000" w:themeColor="text1" w:themeTint="FF" w:themeShade="FF"/>
          <w:sz w:val="22"/>
          <w:szCs w:val="22"/>
          <w:lang w:eastAsia="ja-JP"/>
        </w:rPr>
        <w:t>済</w:t>
      </w:r>
      <w:r w:rsidRPr="07AD6A85" w:rsidR="000A2E51">
        <w:rPr>
          <w:rFonts w:eastAsia="맑은 고딕" w:cs="맑은 고딕" w:eastAsiaTheme="minorAscii"/>
          <w:color w:val="000000" w:themeColor="text1" w:themeTint="FF" w:themeShade="FF"/>
          <w:sz w:val="22"/>
          <w:szCs w:val="22"/>
          <w:lang w:eastAsia="ja-JP"/>
        </w:rPr>
        <w:t>を完了した際に</w:t>
      </w:r>
      <w:r w:rsidRPr="07AD6A85" w:rsidR="000A2E51">
        <w:rPr>
          <w:rFonts w:ascii="새굴림" w:hAnsi="새굴림" w:eastAsia="새굴림" w:cs="새굴림"/>
          <w:color w:val="000000" w:themeColor="text1" w:themeTint="FF" w:themeShade="FF"/>
          <w:sz w:val="22"/>
          <w:szCs w:val="22"/>
          <w:lang w:eastAsia="ja-JP"/>
        </w:rPr>
        <w:t>発</w:t>
      </w:r>
      <w:r w:rsidRPr="07AD6A85" w:rsidR="000A2E51">
        <w:rPr>
          <w:rFonts w:eastAsia="맑은 고딕" w:cs="맑은 고딕" w:eastAsiaTheme="minorAscii"/>
          <w:color w:val="000000" w:themeColor="text1" w:themeTint="FF" w:themeShade="FF"/>
          <w:sz w:val="22"/>
          <w:szCs w:val="22"/>
          <w:lang w:eastAsia="ja-JP"/>
        </w:rPr>
        <w:t>行されるソフトウェア登</w:t>
      </w:r>
      <w:r w:rsidRPr="07AD6A85" w:rsidR="000A2E51">
        <w:rPr>
          <w:rFonts w:ascii="새굴림" w:hAnsi="새굴림" w:eastAsia="새굴림" w:cs="새굴림"/>
          <w:color w:val="000000" w:themeColor="text1" w:themeTint="FF" w:themeShade="FF"/>
          <w:sz w:val="22"/>
          <w:szCs w:val="22"/>
          <w:lang w:eastAsia="ja-JP"/>
        </w:rPr>
        <w:t>録</w:t>
      </w:r>
      <w:r w:rsidRPr="07AD6A85" w:rsidR="000A2E51">
        <w:rPr>
          <w:rFonts w:eastAsia="맑은 고딕" w:cs="맑은 고딕" w:eastAsiaTheme="minorAscii"/>
          <w:color w:val="000000" w:themeColor="text1" w:themeTint="FF" w:themeShade="FF"/>
          <w:sz w:val="22"/>
          <w:szCs w:val="22"/>
          <w:lang w:eastAsia="ja-JP"/>
        </w:rPr>
        <w:t>キ</w:t>
      </w:r>
      <w:r w:rsidRPr="07AD6A85" w:rsidR="000A2E51">
        <w:rPr>
          <w:rFonts w:ascii="MS Gothic" w:hAnsi="MS Gothic" w:eastAsia="MS Gothic" w:cs="MS Gothic"/>
          <w:color w:val="000000" w:themeColor="text1" w:themeTint="FF" w:themeShade="FF"/>
          <w:sz w:val="22"/>
          <w:szCs w:val="22"/>
          <w:lang w:eastAsia="ja-JP"/>
        </w:rPr>
        <w:t>ー</w:t>
      </w:r>
      <w:r w:rsidRPr="07AD6A85" w:rsidR="000A2E51">
        <w:rPr>
          <w:rFonts w:eastAsia="맑은 고딕" w:cs="맑은 고딕" w:eastAsiaTheme="minorAscii"/>
          <w:color w:val="000000" w:themeColor="text1" w:themeTint="FF" w:themeShade="FF"/>
          <w:sz w:val="22"/>
          <w:szCs w:val="22"/>
          <w:lang w:eastAsia="ja-JP"/>
        </w:rPr>
        <w:t>で、ログイン</w:t>
      </w:r>
      <w:r w:rsidRPr="07AD6A85" w:rsidR="000A2E51">
        <w:rPr>
          <w:rFonts w:eastAsia="맑은 고딕" w:eastAsiaTheme="minorAscii"/>
          <w:color w:val="000000" w:themeColor="text1" w:themeTint="FF" w:themeShade="FF"/>
          <w:sz w:val="22"/>
          <w:szCs w:val="22"/>
          <w:lang w:eastAsia="ja-JP"/>
        </w:rPr>
        <w:t>(ライセンス登</w:t>
      </w:r>
      <w:r w:rsidRPr="07AD6A85" w:rsidR="000A2E51">
        <w:rPr>
          <w:rFonts w:ascii="새굴림" w:hAnsi="새굴림" w:eastAsia="새굴림" w:cs="새굴림"/>
          <w:color w:val="000000" w:themeColor="text1" w:themeTint="FF" w:themeShade="FF"/>
          <w:sz w:val="22"/>
          <w:szCs w:val="22"/>
          <w:lang w:eastAsia="ja-JP"/>
        </w:rPr>
        <w:t>録</w:t>
      </w:r>
      <w:r w:rsidRPr="07AD6A85" w:rsidR="000A2E51">
        <w:rPr>
          <w:rFonts w:eastAsia="맑은 고딕" w:eastAsiaTheme="minorAscii"/>
          <w:color w:val="000000" w:themeColor="text1" w:themeTint="FF" w:themeShade="FF"/>
          <w:sz w:val="22"/>
          <w:szCs w:val="22"/>
          <w:lang w:eastAsia="ja-JP"/>
        </w:rPr>
        <w:t>)又はライセンスキ</w:t>
      </w:r>
      <w:r w:rsidRPr="07AD6A85" w:rsidR="000A2E51">
        <w:rPr>
          <w:rFonts w:ascii="MS Gothic" w:hAnsi="MS Gothic" w:eastAsia="MS Gothic" w:cs="MS Gothic"/>
          <w:color w:val="000000" w:themeColor="text1" w:themeTint="FF" w:themeShade="FF"/>
          <w:sz w:val="22"/>
          <w:szCs w:val="22"/>
          <w:lang w:eastAsia="ja-JP"/>
        </w:rPr>
        <w:t>ー</w:t>
      </w:r>
      <w:r w:rsidRPr="07AD6A85" w:rsidR="000A2E51">
        <w:rPr>
          <w:rFonts w:eastAsia="맑은 고딕" w:cs="맑은 고딕" w:eastAsiaTheme="minorAscii"/>
          <w:color w:val="000000" w:themeColor="text1" w:themeTint="FF" w:themeShade="FF"/>
          <w:sz w:val="22"/>
          <w:szCs w:val="22"/>
          <w:lang w:eastAsia="ja-JP"/>
        </w:rPr>
        <w:t>を登</w:t>
      </w:r>
      <w:r w:rsidRPr="07AD6A85" w:rsidR="000A2E51">
        <w:rPr>
          <w:rFonts w:ascii="새굴림" w:hAnsi="새굴림" w:eastAsia="새굴림" w:cs="새굴림"/>
          <w:color w:val="000000" w:themeColor="text1" w:themeTint="FF" w:themeShade="FF"/>
          <w:sz w:val="22"/>
          <w:szCs w:val="22"/>
          <w:lang w:eastAsia="ja-JP"/>
        </w:rPr>
        <w:t>録</w:t>
      </w:r>
      <w:r w:rsidRPr="07AD6A85" w:rsidR="000A2E51">
        <w:rPr>
          <w:rFonts w:eastAsia="맑은 고딕" w:eastAsiaTheme="minorAscii"/>
          <w:color w:val="000000" w:themeColor="text1" w:themeTint="FF" w:themeShade="FF"/>
          <w:sz w:val="22"/>
          <w:szCs w:val="22"/>
          <w:lang w:eastAsia="ja-JP"/>
        </w:rPr>
        <w:t>(認</w:t>
      </w:r>
      <w:r w:rsidRPr="07AD6A85" w:rsidR="000A2E51">
        <w:rPr>
          <w:rFonts w:eastAsia="맑은 고딕" w:eastAsiaTheme="minorAscii"/>
          <w:color w:val="000000" w:themeColor="text1" w:themeTint="FF" w:themeShade="FF"/>
          <w:sz w:val="22"/>
          <w:szCs w:val="22"/>
          <w:lang w:eastAsia="ja-JP"/>
        </w:rPr>
        <w:t>証</w:t>
      </w:r>
      <w:r w:rsidRPr="07AD6A85" w:rsidR="000A2E51">
        <w:rPr>
          <w:rFonts w:eastAsia="맑은 고딕" w:eastAsiaTheme="minorAscii"/>
          <w:color w:val="000000" w:themeColor="text1" w:themeTint="FF" w:themeShade="FF"/>
          <w:sz w:val="22"/>
          <w:szCs w:val="22"/>
          <w:lang w:eastAsia="ja-JP"/>
        </w:rPr>
        <w:t>)する際に使用するキ</w:t>
      </w:r>
      <w:r w:rsidRPr="07AD6A85" w:rsidR="000A2E51">
        <w:rPr>
          <w:rFonts w:ascii="MS Gothic" w:hAnsi="MS Gothic" w:eastAsia="MS Gothic" w:cs="MS Gothic"/>
          <w:color w:val="000000" w:themeColor="text1" w:themeTint="FF" w:themeShade="FF"/>
          <w:sz w:val="22"/>
          <w:szCs w:val="22"/>
          <w:lang w:eastAsia="ja-JP"/>
        </w:rPr>
        <w:t>ー</w:t>
      </w:r>
      <w:r w:rsidRPr="07AD6A85" w:rsidR="000A2E51">
        <w:rPr>
          <w:rFonts w:eastAsia="맑은 고딕" w:cs="맑은 고딕" w:eastAsiaTheme="minorAscii"/>
          <w:color w:val="000000" w:themeColor="text1" w:themeTint="FF" w:themeShade="FF"/>
          <w:sz w:val="22"/>
          <w:szCs w:val="22"/>
          <w:lang w:eastAsia="ja-JP"/>
        </w:rPr>
        <w:t>をいいます。</w:t>
      </w:r>
    </w:p>
    <w:p w:rsidR="00493114" w:rsidP="07AD6A85" w:rsidRDefault="006457C0" w14:paraId="5837B9A4" w14:textId="3A5BEC2B">
      <w:pPr>
        <w:widowControl w:val="1"/>
        <w:shd w:val="clear" w:color="auto" w:fill="FDFDFD"/>
        <w:wordWrap/>
        <w:autoSpaceDE/>
        <w:autoSpaceDN/>
        <w:spacing w:line="240" w:lineRule="auto"/>
        <w:ind w:left="220" w:hanging="220" w:hangingChars="100"/>
        <w:jc w:val="left"/>
        <w:rPr>
          <w:color w:val="000000" w:themeColor="text1"/>
          <w:sz w:val="22"/>
          <w:szCs w:val="22"/>
          <w:lang w:eastAsia="ja-JP"/>
        </w:rPr>
      </w:pPr>
      <w:ins w:author="Eunha La" w:date="2023-12-01T10:46:00Z" w:id="894212381">
        <w:r w:rsidRPr="07AD6A85" w:rsidR="006457C0">
          <w:rPr>
            <w:color w:val="000000" w:themeColor="text1" w:themeTint="FF" w:themeShade="FF"/>
            <w:sz w:val="22"/>
            <w:szCs w:val="22"/>
            <w:lang w:eastAsia="ja-JP"/>
          </w:rPr>
          <w:t>⑩</w:t>
        </w:r>
      </w:ins>
      <w:del w:author="Eunha La" w:date="2023-12-01T10:46:00Z" w:id="667927672">
        <w:r w:rsidRPr="07AD6A85" w:rsidDel="00493114">
          <w:rPr>
            <w:color w:val="000000" w:themeColor="text1" w:themeTint="FF" w:themeShade="FF"/>
            <w:sz w:val="22"/>
            <w:szCs w:val="22"/>
            <w:lang w:eastAsia="ja-JP"/>
          </w:rPr>
          <w:delText>⑨</w:delText>
        </w:r>
      </w:del>
      <w:r w:rsidRPr="07AD6A85" w:rsidR="00493114">
        <w:rPr>
          <w:color w:val="000000" w:themeColor="text1" w:themeTint="FF" w:themeShade="FF"/>
          <w:sz w:val="22"/>
          <w:szCs w:val="22"/>
          <w:lang w:eastAsia="ja-JP"/>
        </w:rPr>
        <w:t xml:space="preserve"> </w:t>
      </w:r>
      <w:r w:rsidRPr="07AD6A85" w:rsidR="00E85E96">
        <w:rPr>
          <w:rFonts w:ascii="새굴림" w:hAnsi="새굴림" w:eastAsia="새굴림" w:cs="새굴림"/>
          <w:color w:val="000000" w:themeColor="text1" w:themeTint="FF" w:themeShade="FF"/>
          <w:sz w:val="22"/>
          <w:szCs w:val="22"/>
          <w:lang w:eastAsia="ja-JP"/>
        </w:rPr>
        <w:t>会</w:t>
      </w:r>
      <w:r w:rsidRPr="07AD6A85" w:rsidR="00E85E96">
        <w:rPr>
          <w:rFonts w:ascii="맑은 고딕" w:hAnsi="맑은 고딕" w:eastAsia="맑은 고딕" w:cs="맑은 고딕"/>
          <w:color w:val="000000" w:themeColor="text1" w:themeTint="FF" w:themeShade="FF"/>
          <w:sz w:val="22"/>
          <w:szCs w:val="22"/>
          <w:lang w:eastAsia="ja-JP"/>
        </w:rPr>
        <w:t>員退</w:t>
      </w:r>
      <w:r w:rsidRPr="07AD6A85" w:rsidR="00E85E96">
        <w:rPr>
          <w:rFonts w:ascii="새굴림" w:hAnsi="새굴림" w:eastAsia="새굴림" w:cs="새굴림"/>
          <w:color w:val="000000" w:themeColor="text1" w:themeTint="FF" w:themeShade="FF"/>
          <w:sz w:val="22"/>
          <w:szCs w:val="22"/>
          <w:lang w:eastAsia="ja-JP"/>
        </w:rPr>
        <w:t>会</w:t>
      </w:r>
      <w:r w:rsidRPr="07AD6A85" w:rsidR="00E85E96">
        <w:rPr>
          <w:rFonts w:ascii="맑은 고딕" w:hAnsi="맑은 고딕" w:eastAsia="맑은 고딕" w:cs="맑은 고딕"/>
          <w:color w:val="000000" w:themeColor="text1" w:themeTint="FF" w:themeShade="FF"/>
          <w:sz w:val="22"/>
          <w:szCs w:val="22"/>
          <w:lang w:eastAsia="ja-JP"/>
        </w:rPr>
        <w:t>とは、</w:t>
      </w:r>
      <w:r w:rsidRPr="07AD6A85" w:rsidR="00E85E96">
        <w:rPr>
          <w:rFonts w:ascii="새굴림" w:hAnsi="새굴림" w:eastAsia="새굴림" w:cs="새굴림"/>
          <w:color w:val="000000" w:themeColor="text1" w:themeTint="FF" w:themeShade="FF"/>
          <w:sz w:val="22"/>
          <w:szCs w:val="22"/>
          <w:lang w:eastAsia="ja-JP"/>
        </w:rPr>
        <w:t>会</w:t>
      </w:r>
      <w:r w:rsidRPr="07AD6A85" w:rsidR="00E85E96">
        <w:rPr>
          <w:rFonts w:ascii="맑은 고딕" w:hAnsi="맑은 고딕" w:eastAsia="맑은 고딕" w:cs="맑은 고딕"/>
          <w:color w:val="000000" w:themeColor="text1" w:themeTint="FF" w:themeShade="FF"/>
          <w:sz w:val="22"/>
          <w:szCs w:val="22"/>
          <w:lang w:eastAsia="ja-JP"/>
        </w:rPr>
        <w:t>員が</w:t>
      </w:r>
      <w:r w:rsidRPr="07AD6A85" w:rsidR="00E85E96">
        <w:rPr>
          <w:rFonts w:ascii="새굴림" w:hAnsi="새굴림" w:eastAsia="새굴림" w:cs="새굴림"/>
          <w:color w:val="000000" w:themeColor="text1" w:themeTint="FF" w:themeShade="FF"/>
          <w:sz w:val="22"/>
          <w:szCs w:val="22"/>
          <w:lang w:eastAsia="ja-JP"/>
        </w:rPr>
        <w:t>会</w:t>
      </w:r>
      <w:r w:rsidRPr="07AD6A85" w:rsidR="00E85E96">
        <w:rPr>
          <w:rFonts w:ascii="맑은 고딕" w:hAnsi="맑은 고딕" w:eastAsia="맑은 고딕" w:cs="맑은 고딕"/>
          <w:color w:val="000000" w:themeColor="text1" w:themeTint="FF" w:themeShade="FF"/>
          <w:sz w:val="22"/>
          <w:szCs w:val="22"/>
          <w:lang w:eastAsia="ja-JP"/>
        </w:rPr>
        <w:t>社のサ</w:t>
      </w:r>
      <w:r w:rsidRPr="07AD6A85" w:rsidR="00E85E96">
        <w:rPr>
          <w:rFonts w:ascii="MS Gothic" w:hAnsi="MS Gothic" w:eastAsia="MS Gothic" w:cs="MS Gothic"/>
          <w:color w:val="000000" w:themeColor="text1" w:themeTint="FF" w:themeShade="FF"/>
          <w:sz w:val="22"/>
          <w:szCs w:val="22"/>
          <w:lang w:eastAsia="ja-JP"/>
        </w:rPr>
        <w:t>ー</w:t>
      </w:r>
      <w:r w:rsidRPr="07AD6A85" w:rsidR="00E85E96">
        <w:rPr>
          <w:rFonts w:ascii="맑은 고딕" w:hAnsi="맑은 고딕" w:eastAsia="맑은 고딕" w:cs="맑은 고딕"/>
          <w:color w:val="000000" w:themeColor="text1" w:themeTint="FF" w:themeShade="FF"/>
          <w:sz w:val="22"/>
          <w:szCs w:val="22"/>
          <w:lang w:eastAsia="ja-JP"/>
        </w:rPr>
        <w:t>ビスの利用契約を解除することをいいま</w:t>
      </w:r>
      <w:r w:rsidRPr="07AD6A85" w:rsidR="00E85E96">
        <w:rPr>
          <w:color w:val="000000" w:themeColor="text1" w:themeTint="FF" w:themeShade="FF"/>
          <w:sz w:val="22"/>
          <w:szCs w:val="22"/>
          <w:lang w:eastAsia="ja-JP"/>
        </w:rPr>
        <w:t>す。</w:t>
      </w:r>
    </w:p>
    <w:p w:rsidRPr="00DE6EEE" w:rsidR="00493114" w:rsidP="07AD6A85" w:rsidRDefault="006457C0" w14:paraId="6CD9B958" w14:textId="3E8F0755">
      <w:pPr>
        <w:widowControl w:val="1"/>
        <w:shd w:val="clear" w:color="auto" w:fill="FDFDFD"/>
        <w:wordWrap/>
        <w:autoSpaceDE/>
        <w:autoSpaceDN/>
        <w:spacing w:line="240" w:lineRule="auto"/>
        <w:ind w:left="220" w:hanging="220" w:hangingChars="100"/>
        <w:jc w:val="left"/>
        <w:rPr>
          <w:color w:val="000000" w:themeColor="text1"/>
          <w:sz w:val="22"/>
          <w:szCs w:val="22"/>
          <w:lang w:eastAsia="ja-JP"/>
        </w:rPr>
      </w:pPr>
      <w:ins w:author="Eunha La" w:date="2023-12-01T10:46:00Z" w:id="1934694444">
        <w:r w:rsidRPr="07AD6A85" w:rsidR="006457C0">
          <w:rPr>
            <w:rFonts w:eastAsia="맑은 고딕" w:eastAsiaTheme="minorAscii"/>
            <w:color w:val="000000" w:themeColor="text1" w:themeTint="FF" w:themeShade="FF"/>
            <w:sz w:val="22"/>
            <w:szCs w:val="22"/>
            <w:lang w:eastAsia="ja-JP"/>
          </w:rPr>
          <w:t>⑪</w:t>
        </w:r>
      </w:ins>
      <w:del w:author="Eunha La" w:date="2023-12-01T10:46:00Z" w:id="902441200">
        <w:r w:rsidRPr="07AD6A85" w:rsidDel="00493114">
          <w:rPr>
            <w:color w:val="000000" w:themeColor="text1" w:themeTint="FF" w:themeShade="FF"/>
            <w:sz w:val="22"/>
            <w:szCs w:val="22"/>
            <w:lang w:eastAsia="ja-JP"/>
          </w:rPr>
          <w:delText>⑩</w:delText>
        </w:r>
      </w:del>
      <w:r w:rsidRPr="07AD6A85" w:rsidR="00493114">
        <w:rPr>
          <w:color w:val="000000" w:themeColor="text1" w:themeTint="FF" w:themeShade="FF"/>
          <w:sz w:val="22"/>
          <w:szCs w:val="22"/>
          <w:lang w:eastAsia="ja-JP"/>
        </w:rPr>
        <w:t xml:space="preserve"> </w:t>
      </w:r>
      <w:r w:rsidRPr="07AD6A85" w:rsidR="00DA1BC1">
        <w:rPr>
          <w:color w:val="000000" w:themeColor="text1" w:themeTint="FF" w:themeShade="FF"/>
          <w:sz w:val="22"/>
          <w:szCs w:val="22"/>
          <w:lang w:eastAsia="ja-JP"/>
        </w:rPr>
        <w:t>第</w:t>
      </w:r>
      <w:r w:rsidRPr="07AD6A85" w:rsidR="00DA1BC1">
        <w:rPr>
          <w:color w:val="000000" w:themeColor="text1" w:themeTint="FF" w:themeShade="FF"/>
          <w:sz w:val="22"/>
          <w:szCs w:val="22"/>
          <w:lang w:eastAsia="ja-JP"/>
        </w:rPr>
        <w:t>2</w:t>
      </w:r>
      <w:r w:rsidRPr="07AD6A85" w:rsidR="00DA1BC1">
        <w:rPr>
          <w:rFonts w:ascii="새굴림" w:hAnsi="새굴림" w:eastAsia="새굴림" w:cs="새굴림"/>
          <w:color w:val="000000" w:themeColor="text1" w:themeTint="FF" w:themeShade="FF"/>
          <w:sz w:val="22"/>
          <w:szCs w:val="22"/>
          <w:lang w:eastAsia="ja-JP"/>
        </w:rPr>
        <w:t>条</w:t>
      </w:r>
      <w:r w:rsidRPr="07AD6A85" w:rsidR="00DA1BC1">
        <w:rPr>
          <w:rFonts w:ascii="맑은 고딕" w:hAnsi="맑은 고딕" w:eastAsia="맑은 고딕" w:cs="맑은 고딕"/>
          <w:color w:val="000000" w:themeColor="text1" w:themeTint="FF" w:themeShade="FF"/>
          <w:sz w:val="22"/>
          <w:szCs w:val="22"/>
          <w:lang w:eastAsia="ja-JP"/>
        </w:rPr>
        <w:t>で定義した用語以外は、取引慣行及び</w:t>
      </w:r>
      <w:r w:rsidRPr="07AD6A85" w:rsidR="00DA1BC1">
        <w:rPr>
          <w:rFonts w:ascii="새굴림" w:hAnsi="새굴림" w:eastAsia="새굴림" w:cs="새굴림"/>
          <w:color w:val="000000" w:themeColor="text1" w:themeTint="FF" w:themeShade="FF"/>
          <w:sz w:val="22"/>
          <w:szCs w:val="22"/>
          <w:lang w:eastAsia="ja-JP"/>
        </w:rPr>
        <w:t>関</w:t>
      </w:r>
      <w:r w:rsidRPr="07AD6A85" w:rsidR="00DA1BC1">
        <w:rPr>
          <w:rFonts w:ascii="맑은 고딕" w:hAnsi="맑은 고딕" w:eastAsia="맑은 고딕" w:cs="맑은 고딕"/>
          <w:color w:val="000000" w:themeColor="text1" w:themeTint="FF" w:themeShade="FF"/>
          <w:sz w:val="22"/>
          <w:szCs w:val="22"/>
          <w:lang w:eastAsia="ja-JP"/>
        </w:rPr>
        <w:t>係法令に</w:t>
      </w:r>
      <w:r w:rsidRPr="07AD6A85" w:rsidR="00DA1BC1">
        <w:rPr>
          <w:rFonts w:ascii="새굴림" w:hAnsi="새굴림" w:eastAsia="새굴림" w:cs="새굴림"/>
          <w:color w:val="000000" w:themeColor="text1" w:themeTint="FF" w:themeShade="FF"/>
          <w:sz w:val="22"/>
          <w:szCs w:val="22"/>
          <w:lang w:eastAsia="ja-JP"/>
        </w:rPr>
        <w:t>従</w:t>
      </w:r>
      <w:r w:rsidRPr="07AD6A85" w:rsidR="00DA1BC1">
        <w:rPr>
          <w:rFonts w:ascii="맑은 고딕" w:hAnsi="맑은 고딕" w:eastAsia="맑은 고딕" w:cs="맑은 고딕"/>
          <w:color w:val="000000" w:themeColor="text1" w:themeTint="FF" w:themeShade="FF"/>
          <w:sz w:val="22"/>
          <w:szCs w:val="22"/>
          <w:lang w:eastAsia="ja-JP"/>
        </w:rPr>
        <w:t>います。</w:t>
      </w:r>
    </w:p>
    <w:p w:rsidR="00CF7701" w:rsidP="009E158D" w:rsidRDefault="00CF7701" w14:paraId="2E0D95A3"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DA3DC6" w14:paraId="77A84CF7" w14:textId="27AB8DC1">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DA3DC6">
        <w:rPr>
          <w:b w:val="1"/>
          <w:bCs w:val="1"/>
          <w:color w:val="222222"/>
          <w:spacing w:val="-11"/>
          <w:kern w:val="0"/>
          <w:sz w:val="27"/>
          <w:szCs w:val="27"/>
          <w:lang w:eastAsia="ja-JP"/>
        </w:rPr>
        <w:t>第</w:t>
      </w:r>
      <w:r w:rsidRPr="00DA3DC6" w:rsidR="00DA3DC6">
        <w:rPr>
          <w:b w:val="1"/>
          <w:bCs w:val="1"/>
          <w:color w:val="222222"/>
          <w:spacing w:val="-11"/>
          <w:kern w:val="0"/>
          <w:sz w:val="27"/>
          <w:szCs w:val="27"/>
          <w:lang w:eastAsia="ja-JP"/>
        </w:rPr>
        <w:t>3</w:t>
      </w:r>
      <w:r w:rsidRPr="00DA3DC6" w:rsidR="00DA3DC6">
        <w:rPr>
          <w:rFonts w:ascii="새굴림" w:hAnsi="새굴림" w:eastAsia="새굴림" w:cs="새굴림"/>
          <w:b w:val="1"/>
          <w:bCs w:val="1"/>
          <w:color w:val="222222"/>
          <w:spacing w:val="-11"/>
          <w:kern w:val="0"/>
          <w:sz w:val="27"/>
          <w:szCs w:val="27"/>
          <w:lang w:eastAsia="ja-JP"/>
        </w:rPr>
        <w:t>条</w:t>
      </w:r>
      <w:r w:rsidRPr="00DA3DC6" w:rsidR="00DA3DC6">
        <w:rPr>
          <w:b w:val="1"/>
          <w:bCs w:val="1"/>
          <w:color w:val="222222"/>
          <w:spacing w:val="-11"/>
          <w:kern w:val="0"/>
          <w:sz w:val="27"/>
          <w:szCs w:val="27"/>
          <w:lang w:eastAsia="ja-JP"/>
        </w:rPr>
        <w:t xml:space="preserve"> [規約の</w:t>
      </w:r>
      <w:r w:rsidRPr="00DA3DC6" w:rsidR="00DA3DC6">
        <w:rPr>
          <w:rFonts w:ascii="새굴림" w:hAnsi="새굴림" w:eastAsia="새굴림" w:cs="새굴림"/>
          <w:b w:val="1"/>
          <w:bCs w:val="1"/>
          <w:color w:val="222222"/>
          <w:spacing w:val="-11"/>
          <w:kern w:val="0"/>
          <w:sz w:val="27"/>
          <w:szCs w:val="27"/>
          <w:lang w:eastAsia="ja-JP"/>
        </w:rPr>
        <w:t>掲</w:t>
      </w:r>
      <w:r w:rsidRPr="00DA3DC6" w:rsidR="00DA3DC6">
        <w:rPr>
          <w:rFonts w:ascii="맑은 고딕" w:hAnsi="맑은 고딕" w:eastAsia="맑은 고딕" w:cs="맑은 고딕"/>
          <w:b w:val="1"/>
          <w:bCs w:val="1"/>
          <w:color w:val="222222"/>
          <w:spacing w:val="-11"/>
          <w:kern w:val="0"/>
          <w:sz w:val="27"/>
          <w:szCs w:val="27"/>
          <w:lang w:eastAsia="ja-JP"/>
        </w:rPr>
        <w:t>示と改定</w:t>
      </w:r>
      <w:r w:rsidRPr="00DA3DC6" w:rsidR="00DA3DC6">
        <w:rPr>
          <w:b w:val="1"/>
          <w:bCs w:val="1"/>
          <w:color w:val="222222"/>
          <w:spacing w:val="-11"/>
          <w:kern w:val="0"/>
          <w:sz w:val="27"/>
          <w:szCs w:val="27"/>
          <w:lang w:eastAsia="ja-JP"/>
        </w:rPr>
        <w:t>]</w:t>
      </w:r>
    </w:p>
    <w:p w:rsidR="00493114" w:rsidP="07AD6A85" w:rsidRDefault="00493114" w14:paraId="0E9DA46F" w14:textId="75404C58">
      <w:pPr>
        <w:widowControl w:val="1"/>
        <w:shd w:val="clear" w:color="auto" w:fill="FDFDFD"/>
        <w:wordWrap/>
        <w:autoSpaceDE/>
        <w:autoSpaceDN/>
        <w:spacing w:after="0" w:line="240" w:lineRule="auto"/>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F5431F">
        <w:rPr>
          <w:rFonts w:ascii="새굴림" w:hAnsi="새굴림" w:eastAsia="새굴림" w:cs="새굴림"/>
          <w:color w:val="000000" w:themeColor="text1"/>
          <w:spacing w:val="-11"/>
          <w:kern w:val="0"/>
          <w:sz w:val="22"/>
          <w:szCs w:val="22"/>
          <w:lang w:eastAsia="ja-JP"/>
        </w:rPr>
        <w:t>会</w:t>
      </w:r>
      <w:r w:rsidRPr="07AD6A85" w:rsidR="00F5431F">
        <w:rPr>
          <w:rFonts w:ascii="맑은 고딕" w:hAnsi="맑은 고딕" w:eastAsia="맑은 고딕" w:cs="맑은 고딕"/>
          <w:color w:val="000000" w:themeColor="text1"/>
          <w:spacing w:val="-11"/>
          <w:kern w:val="0"/>
          <w:sz w:val="22"/>
          <w:szCs w:val="22"/>
          <w:lang w:eastAsia="ja-JP"/>
        </w:rPr>
        <w:t>社は、本規約の</w:t>
      </w:r>
      <w:r w:rsidRPr="07AD6A85" w:rsidR="00F5431F">
        <w:rPr>
          <w:rFonts w:ascii="새굴림" w:hAnsi="새굴림" w:eastAsia="새굴림" w:cs="새굴림"/>
          <w:color w:val="000000" w:themeColor="text1"/>
          <w:spacing w:val="-11"/>
          <w:kern w:val="0"/>
          <w:sz w:val="22"/>
          <w:szCs w:val="22"/>
          <w:lang w:eastAsia="ja-JP"/>
        </w:rPr>
        <w:t>内</w:t>
      </w:r>
      <w:r w:rsidRPr="07AD6A85" w:rsidR="00F5431F">
        <w:rPr>
          <w:rFonts w:ascii="맑은 고딕" w:hAnsi="맑은 고딕" w:eastAsia="맑은 고딕" w:cs="맑은 고딕"/>
          <w:color w:val="000000" w:themeColor="text1"/>
          <w:spacing w:val="-11"/>
          <w:kern w:val="0"/>
          <w:sz w:val="22"/>
          <w:szCs w:val="22"/>
          <w:lang w:eastAsia="ja-JP"/>
        </w:rPr>
        <w:t>容を</w:t>
      </w:r>
      <w:r w:rsidRPr="07AD6A85" w:rsidR="00F5431F">
        <w:rPr>
          <w:rFonts w:ascii="새굴림" w:hAnsi="새굴림" w:eastAsia="새굴림" w:cs="새굴림"/>
          <w:color w:val="000000" w:themeColor="text1"/>
          <w:spacing w:val="-11"/>
          <w:kern w:val="0"/>
          <w:sz w:val="22"/>
          <w:szCs w:val="22"/>
          <w:lang w:eastAsia="ja-JP"/>
        </w:rPr>
        <w:t>会</w:t>
      </w:r>
      <w:r w:rsidRPr="07AD6A85" w:rsidR="00F5431F">
        <w:rPr>
          <w:rFonts w:ascii="맑은 고딕" w:hAnsi="맑은 고딕" w:eastAsia="맑은 고딕" w:cs="맑은 고딕"/>
          <w:color w:val="000000" w:themeColor="text1"/>
          <w:spacing w:val="-11"/>
          <w:kern w:val="0"/>
          <w:sz w:val="22"/>
          <w:szCs w:val="22"/>
          <w:lang w:eastAsia="ja-JP"/>
        </w:rPr>
        <w:t>員が</w:t>
      </w:r>
      <w:ins w:author="choiyoonseon" w:date="2023-04-17T17:00:00Z" w:id="1422080266">
        <w:r w:rsidRPr="07AD6A85" w:rsidR="00BC26A2">
          <w:rPr>
            <w:rFonts w:ascii="맑은 고딕" w:hAnsi="맑은 고딕" w:eastAsia="Yu Mincho" w:cs="맑은 고딕"/>
            <w:color w:val="000000" w:themeColor="text1" w:themeTint="FF" w:themeShade="FF"/>
            <w:sz w:val="22"/>
            <w:szCs w:val="22"/>
            <w:lang w:eastAsia="ja-JP"/>
          </w:rPr>
          <w:t>簡単に</w:t>
        </w:r>
      </w:ins>
      <w:del w:author="choiyoonseon" w:date="2023-04-17T17:00:00Z" w:id="1415566711">
        <w:r w:rsidRPr="07AD6A85" w:rsidDel="00F5431F">
          <w:rPr>
            <w:rFonts w:ascii="맑은 고딕" w:hAnsi="맑은 고딕" w:eastAsia="맑은 고딕" w:cs="맑은 고딕"/>
            <w:color w:val="000000" w:themeColor="text1" w:themeTint="FF" w:themeShade="FF"/>
            <w:sz w:val="22"/>
            <w:szCs w:val="22"/>
            <w:lang w:eastAsia="ja-JP"/>
          </w:rPr>
          <w:delText>容易に</w:delText>
        </w:r>
      </w:del>
      <w:r w:rsidRPr="07AD6A85" w:rsidR="00F5431F">
        <w:rPr>
          <w:rFonts w:ascii="맑은 고딕" w:hAnsi="맑은 고딕" w:eastAsia="맑은 고딕" w:cs="맑은 고딕"/>
          <w:color w:val="000000" w:themeColor="text1"/>
          <w:spacing w:val="-11"/>
          <w:kern w:val="0"/>
          <w:sz w:val="22"/>
          <w:szCs w:val="22"/>
          <w:lang w:eastAsia="ja-JP"/>
        </w:rPr>
        <w:t>確認できるようにサイトの初期</w:t>
      </w:r>
      <w:r w:rsidRPr="07AD6A85" w:rsidR="00F5431F">
        <w:rPr>
          <w:rFonts w:ascii="새굴림" w:hAnsi="새굴림" w:eastAsia="새굴림" w:cs="새굴림"/>
          <w:color w:val="000000" w:themeColor="text1"/>
          <w:spacing w:val="-11"/>
          <w:kern w:val="0"/>
          <w:sz w:val="22"/>
          <w:szCs w:val="22"/>
          <w:lang w:eastAsia="ja-JP"/>
        </w:rPr>
        <w:t>画</w:t>
      </w:r>
      <w:r w:rsidRPr="07AD6A85" w:rsidR="00F5431F">
        <w:rPr>
          <w:rFonts w:ascii="맑은 고딕" w:hAnsi="맑은 고딕" w:eastAsia="맑은 고딕" w:cs="맑은 고딕"/>
          <w:color w:val="000000" w:themeColor="text1"/>
          <w:spacing w:val="-11"/>
          <w:kern w:val="0"/>
          <w:sz w:val="22"/>
          <w:szCs w:val="22"/>
          <w:lang w:eastAsia="ja-JP"/>
        </w:rPr>
        <w:t>面に</w:t>
      </w:r>
      <w:r w:rsidRPr="07AD6A85" w:rsidR="00F5431F">
        <w:rPr>
          <w:rFonts w:ascii="새굴림" w:hAnsi="새굴림" w:eastAsia="새굴림" w:cs="새굴림"/>
          <w:color w:val="000000" w:themeColor="text1"/>
          <w:spacing w:val="-11"/>
          <w:kern w:val="0"/>
          <w:sz w:val="22"/>
          <w:szCs w:val="22"/>
          <w:lang w:eastAsia="ja-JP"/>
        </w:rPr>
        <w:t>掲</w:t>
      </w:r>
      <w:r w:rsidRPr="07AD6A85" w:rsidR="00F5431F">
        <w:rPr>
          <w:rFonts w:ascii="맑은 고딕" w:hAnsi="맑은 고딕" w:eastAsia="맑은 고딕" w:cs="맑은 고딕"/>
          <w:color w:val="000000" w:themeColor="text1"/>
          <w:spacing w:val="-11"/>
          <w:kern w:val="0"/>
          <w:sz w:val="22"/>
          <w:szCs w:val="22"/>
          <w:lang w:eastAsia="ja-JP"/>
        </w:rPr>
        <w:t>示します。</w:t>
      </w:r>
    </w:p>
    <w:p w:rsidRPr="00DE6EEE" w:rsidR="00493114" w:rsidP="07AD6A85" w:rsidRDefault="00493114" w14:paraId="50B9DDD0" w14:textId="1DCFDCDA">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2C4505">
        <w:rPr>
          <w:rFonts w:ascii="새굴림" w:hAnsi="새굴림" w:eastAsia="새굴림" w:cs="새굴림"/>
          <w:color w:val="000000" w:themeColor="text1"/>
          <w:spacing w:val="-11"/>
          <w:kern w:val="0"/>
          <w:sz w:val="22"/>
          <w:szCs w:val="22"/>
          <w:lang w:eastAsia="ja-JP"/>
        </w:rPr>
        <w:t>会</w:t>
      </w:r>
      <w:r w:rsidRPr="07AD6A85" w:rsidR="002C4505">
        <w:rPr>
          <w:rFonts w:ascii="맑은 고딕" w:hAnsi="맑은 고딕" w:eastAsia="맑은 고딕" w:cs="맑은 고딕"/>
          <w:color w:val="000000" w:themeColor="text1"/>
          <w:spacing w:val="-11"/>
          <w:kern w:val="0"/>
          <w:sz w:val="22"/>
          <w:szCs w:val="22"/>
          <w:lang w:eastAsia="ja-JP"/>
        </w:rPr>
        <w:t>社は、「規約の規制に</w:t>
      </w:r>
      <w:r w:rsidRPr="07AD6A85" w:rsidR="002C4505">
        <w:rPr>
          <w:rFonts w:ascii="새굴림" w:hAnsi="새굴림" w:eastAsia="새굴림" w:cs="새굴림"/>
          <w:color w:val="000000" w:themeColor="text1"/>
          <w:spacing w:val="-11"/>
          <w:kern w:val="0"/>
          <w:sz w:val="22"/>
          <w:szCs w:val="22"/>
          <w:lang w:eastAsia="ja-JP"/>
        </w:rPr>
        <w:t>関</w:t>
      </w:r>
      <w:r w:rsidRPr="07AD6A85" w:rsidR="002C4505">
        <w:rPr>
          <w:rFonts w:ascii="맑은 고딕" w:hAnsi="맑은 고딕" w:eastAsia="맑은 고딕" w:cs="맑은 고딕"/>
          <w:color w:val="000000" w:themeColor="text1"/>
          <w:spacing w:val="-11"/>
          <w:kern w:val="0"/>
          <w:sz w:val="22"/>
          <w:szCs w:val="22"/>
          <w:lang w:eastAsia="ja-JP"/>
        </w:rPr>
        <w:t>する法律」及び「情報通信網利用促進及び情報保護等に</w:t>
      </w:r>
      <w:r w:rsidRPr="07AD6A85" w:rsidR="002C4505">
        <w:rPr>
          <w:rFonts w:ascii="새굴림" w:hAnsi="새굴림" w:eastAsia="새굴림" w:cs="새굴림"/>
          <w:color w:val="000000" w:themeColor="text1"/>
          <w:spacing w:val="-11"/>
          <w:kern w:val="0"/>
          <w:sz w:val="22"/>
          <w:szCs w:val="22"/>
          <w:lang w:eastAsia="ja-JP"/>
        </w:rPr>
        <w:t>関</w:t>
      </w:r>
      <w:r w:rsidRPr="07AD6A85" w:rsidR="002C4505">
        <w:rPr>
          <w:rFonts w:ascii="맑은 고딕" w:hAnsi="맑은 고딕" w:eastAsia="맑은 고딕" w:cs="맑은 고딕"/>
          <w:color w:val="000000" w:themeColor="text1"/>
          <w:spacing w:val="-11"/>
          <w:kern w:val="0"/>
          <w:sz w:val="22"/>
          <w:szCs w:val="22"/>
          <w:lang w:eastAsia="ja-JP"/>
        </w:rPr>
        <w:t>する法律</w:t>
      </w:r>
      <w:r w:rsidRPr="07AD6A85" w:rsidR="002C4505">
        <w:rPr>
          <w:color w:val="000000" w:themeColor="text1"/>
          <w:spacing w:val="-11"/>
          <w:kern w:val="0"/>
          <w:sz w:val="22"/>
          <w:szCs w:val="22"/>
          <w:lang w:eastAsia="ja-JP"/>
        </w:rPr>
        <w:t>(以下、「情報通信網法」という)」等の</w:t>
      </w:r>
      <w:r w:rsidRPr="07AD6A85" w:rsidR="002C4505">
        <w:rPr>
          <w:rFonts w:ascii="새굴림" w:hAnsi="새굴림" w:eastAsia="새굴림" w:cs="새굴림"/>
          <w:color w:val="000000" w:themeColor="text1"/>
          <w:spacing w:val="-11"/>
          <w:kern w:val="0"/>
          <w:sz w:val="22"/>
          <w:szCs w:val="22"/>
          <w:lang w:eastAsia="ja-JP"/>
        </w:rPr>
        <w:t>関</w:t>
      </w:r>
      <w:r w:rsidRPr="07AD6A85" w:rsidR="002C4505">
        <w:rPr>
          <w:rFonts w:ascii="맑은 고딕" w:hAnsi="맑은 고딕" w:eastAsia="맑은 고딕" w:cs="맑은 고딕"/>
          <w:color w:val="000000" w:themeColor="text1"/>
          <w:spacing w:val="-11"/>
          <w:kern w:val="0"/>
          <w:sz w:val="22"/>
          <w:szCs w:val="22"/>
          <w:lang w:eastAsia="ja-JP"/>
        </w:rPr>
        <w:t>係法令に違反しない範</w:t>
      </w:r>
      <w:r w:rsidRPr="07AD6A85" w:rsidR="002C4505">
        <w:rPr>
          <w:rFonts w:ascii="새굴림" w:hAnsi="새굴림" w:eastAsia="새굴림" w:cs="새굴림"/>
          <w:color w:val="000000" w:themeColor="text1"/>
          <w:spacing w:val="-11"/>
          <w:kern w:val="0"/>
          <w:sz w:val="22"/>
          <w:szCs w:val="22"/>
          <w:lang w:eastAsia="ja-JP"/>
        </w:rPr>
        <w:t>囲</w:t>
      </w:r>
      <w:r w:rsidRPr="07AD6A85" w:rsidR="002C4505">
        <w:rPr>
          <w:rFonts w:ascii="맑은 고딕" w:hAnsi="맑은 고딕" w:eastAsia="맑은 고딕" w:cs="맑은 고딕"/>
          <w:color w:val="000000" w:themeColor="text1"/>
          <w:spacing w:val="-11"/>
          <w:kern w:val="0"/>
          <w:sz w:val="22"/>
          <w:szCs w:val="22"/>
          <w:lang w:eastAsia="ja-JP"/>
        </w:rPr>
        <w:t>で本規約を改定することができます。</w:t>
      </w:r>
    </w:p>
    <w:p w:rsidRPr="00DE6EEE" w:rsidR="00493114" w:rsidP="07AD6A85" w:rsidRDefault="00493114" w14:paraId="057F43D7" w14:textId="04903F53">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③ </w:t>
      </w:r>
      <w:r w:rsidRPr="07AD6A85" w:rsidR="009005DA">
        <w:rPr>
          <w:rFonts w:ascii="새굴림" w:hAnsi="새굴림" w:eastAsia="새굴림" w:cs="새굴림"/>
          <w:color w:val="000000" w:themeColor="text1"/>
          <w:spacing w:val="-11"/>
          <w:kern w:val="0"/>
          <w:sz w:val="22"/>
          <w:szCs w:val="22"/>
          <w:lang w:eastAsia="ja-JP"/>
        </w:rPr>
        <w:t>会</w:t>
      </w:r>
      <w:r w:rsidRPr="07AD6A85" w:rsidR="009005DA">
        <w:rPr>
          <w:rFonts w:ascii="맑은 고딕" w:hAnsi="맑은 고딕" w:eastAsia="맑은 고딕" w:cs="맑은 고딕"/>
          <w:color w:val="000000" w:themeColor="text1"/>
          <w:spacing w:val="-11"/>
          <w:kern w:val="0"/>
          <w:sz w:val="22"/>
          <w:szCs w:val="22"/>
          <w:lang w:eastAsia="ja-JP"/>
        </w:rPr>
        <w:t>社が規約を改定する場合は、適用日及び改定の事由を明示して、現行規約と共に</w:t>
      </w:r>
      <w:r w:rsidRPr="07AD6A85" w:rsidR="009005DA">
        <w:rPr>
          <w:rFonts w:ascii="새굴림" w:hAnsi="새굴림" w:eastAsia="새굴림" w:cs="새굴림"/>
          <w:color w:val="000000" w:themeColor="text1"/>
          <w:spacing w:val="-11"/>
          <w:kern w:val="0"/>
          <w:sz w:val="22"/>
          <w:szCs w:val="22"/>
          <w:lang w:eastAsia="ja-JP"/>
        </w:rPr>
        <w:t>会</w:t>
      </w:r>
      <w:r w:rsidRPr="07AD6A85" w:rsidR="009005DA">
        <w:rPr>
          <w:rFonts w:ascii="맑은 고딕" w:hAnsi="맑은 고딕" w:eastAsia="맑은 고딕" w:cs="맑은 고딕"/>
          <w:color w:val="000000" w:themeColor="text1"/>
          <w:spacing w:val="-11"/>
          <w:kern w:val="0"/>
          <w:sz w:val="22"/>
          <w:szCs w:val="22"/>
          <w:lang w:eastAsia="ja-JP"/>
        </w:rPr>
        <w:t>員が容易に確認できる方法により、その改定後の規約の適用日の</w:t>
      </w:r>
      <w:r w:rsidRPr="07AD6A85" w:rsidR="009005DA">
        <w:rPr>
          <w:color w:val="000000" w:themeColor="text1"/>
          <w:spacing w:val="-11"/>
          <w:kern w:val="0"/>
          <w:sz w:val="22"/>
          <w:szCs w:val="22"/>
          <w:lang w:eastAsia="ja-JP"/>
        </w:rPr>
        <w:t>7日前から適用日の前日まで</w:t>
      </w:r>
      <w:r w:rsidRPr="07AD6A85" w:rsidR="009005DA">
        <w:rPr>
          <w:rFonts w:ascii="새굴림" w:hAnsi="새굴림" w:eastAsia="새굴림" w:cs="새굴림"/>
          <w:color w:val="000000" w:themeColor="text1"/>
          <w:spacing w:val="-11"/>
          <w:kern w:val="0"/>
          <w:sz w:val="22"/>
          <w:szCs w:val="22"/>
          <w:lang w:eastAsia="ja-JP"/>
        </w:rPr>
        <w:t>掲</w:t>
      </w:r>
      <w:r w:rsidRPr="07AD6A85" w:rsidR="009005DA">
        <w:rPr>
          <w:rFonts w:ascii="맑은 고딕" w:hAnsi="맑은 고딕" w:eastAsia="맑은 고딕" w:cs="맑은 고딕"/>
          <w:color w:val="000000" w:themeColor="text1"/>
          <w:spacing w:val="-11"/>
          <w:kern w:val="0"/>
          <w:sz w:val="22"/>
          <w:szCs w:val="22"/>
          <w:lang w:eastAsia="ja-JP"/>
        </w:rPr>
        <w:t>示します。但し、</w:t>
      </w:r>
      <w:r w:rsidRPr="07AD6A85" w:rsidR="009005DA">
        <w:rPr>
          <w:rFonts w:ascii="새굴림" w:hAnsi="새굴림" w:eastAsia="새굴림" w:cs="새굴림"/>
          <w:color w:val="000000" w:themeColor="text1"/>
          <w:spacing w:val="-11"/>
          <w:kern w:val="0"/>
          <w:sz w:val="22"/>
          <w:szCs w:val="22"/>
          <w:lang w:eastAsia="ja-JP"/>
        </w:rPr>
        <w:t>会</w:t>
      </w:r>
      <w:r w:rsidRPr="07AD6A85" w:rsidR="009005DA">
        <w:rPr>
          <w:rFonts w:ascii="맑은 고딕" w:hAnsi="맑은 고딕" w:eastAsia="맑은 고딕" w:cs="맑은 고딕"/>
          <w:color w:val="000000" w:themeColor="text1"/>
          <w:spacing w:val="-11"/>
          <w:kern w:val="0"/>
          <w:sz w:val="22"/>
          <w:szCs w:val="22"/>
          <w:lang w:eastAsia="ja-JP"/>
        </w:rPr>
        <w:t>員に不利な規約改定の場合には、最低</w:t>
      </w:r>
      <w:r w:rsidRPr="07AD6A85" w:rsidR="009005DA">
        <w:rPr>
          <w:color w:val="000000" w:themeColor="text1"/>
          <w:spacing w:val="-11"/>
          <w:kern w:val="0"/>
          <w:sz w:val="22"/>
          <w:szCs w:val="22"/>
          <w:lang w:eastAsia="ja-JP"/>
        </w:rPr>
        <w:t>30日前から</w:t>
      </w:r>
      <w:r w:rsidRPr="07AD6A85" w:rsidR="009005DA">
        <w:rPr>
          <w:rFonts w:ascii="새굴림" w:hAnsi="새굴림" w:eastAsia="새굴림" w:cs="새굴림"/>
          <w:color w:val="000000" w:themeColor="text1"/>
          <w:spacing w:val="-11"/>
          <w:kern w:val="0"/>
          <w:sz w:val="22"/>
          <w:szCs w:val="22"/>
          <w:lang w:eastAsia="ja-JP"/>
        </w:rPr>
        <w:t>掲</w:t>
      </w:r>
      <w:r w:rsidRPr="07AD6A85" w:rsidR="009005DA">
        <w:rPr>
          <w:rFonts w:ascii="맑은 고딕" w:hAnsi="맑은 고딕" w:eastAsia="맑은 고딕" w:cs="맑은 고딕"/>
          <w:color w:val="000000" w:themeColor="text1"/>
          <w:spacing w:val="-11"/>
          <w:kern w:val="0"/>
          <w:sz w:val="22"/>
          <w:szCs w:val="22"/>
          <w:lang w:eastAsia="ja-JP"/>
        </w:rPr>
        <w:t>示し、</w:t>
      </w:r>
      <w:r w:rsidRPr="07AD6A85" w:rsidR="009005DA">
        <w:rPr>
          <w:rFonts w:ascii="새굴림" w:hAnsi="새굴림" w:eastAsia="새굴림" w:cs="새굴림"/>
          <w:color w:val="000000" w:themeColor="text1"/>
          <w:spacing w:val="-11"/>
          <w:kern w:val="0"/>
          <w:sz w:val="22"/>
          <w:szCs w:val="22"/>
          <w:lang w:eastAsia="ja-JP"/>
        </w:rPr>
        <w:t>既</w:t>
      </w:r>
      <w:r w:rsidRPr="07AD6A85" w:rsidR="009005DA">
        <w:rPr>
          <w:rFonts w:ascii="맑은 고딕" w:hAnsi="맑은 고딕" w:eastAsia="맑은 고딕" w:cs="맑은 고딕"/>
          <w:color w:val="000000" w:themeColor="text1"/>
          <w:spacing w:val="-11"/>
          <w:kern w:val="0"/>
          <w:sz w:val="22"/>
          <w:szCs w:val="22"/>
          <w:lang w:eastAsia="ja-JP"/>
        </w:rPr>
        <w:t>存</w:t>
      </w:r>
      <w:r w:rsidRPr="07AD6A85" w:rsidR="009005DA">
        <w:rPr>
          <w:rFonts w:ascii="새굴림" w:hAnsi="새굴림" w:eastAsia="새굴림" w:cs="새굴림"/>
          <w:color w:val="000000" w:themeColor="text1"/>
          <w:spacing w:val="-11"/>
          <w:kern w:val="0"/>
          <w:sz w:val="22"/>
          <w:szCs w:val="22"/>
          <w:lang w:eastAsia="ja-JP"/>
        </w:rPr>
        <w:t>会</w:t>
      </w:r>
      <w:r w:rsidRPr="07AD6A85" w:rsidR="009005DA">
        <w:rPr>
          <w:rFonts w:ascii="맑은 고딕" w:hAnsi="맑은 고딕" w:eastAsia="맑은 고딕" w:cs="맑은 고딕"/>
          <w:color w:val="000000" w:themeColor="text1"/>
          <w:spacing w:val="-11"/>
          <w:kern w:val="0"/>
          <w:sz w:val="22"/>
          <w:szCs w:val="22"/>
          <w:lang w:eastAsia="ja-JP"/>
        </w:rPr>
        <w:t>員に</w:t>
      </w:r>
      <w:r w:rsidRPr="07AD6A85" w:rsidR="009005DA">
        <w:rPr>
          <w:rFonts w:ascii="새굴림" w:hAnsi="새굴림" w:eastAsia="새굴림" w:cs="새굴림"/>
          <w:color w:val="000000" w:themeColor="text1"/>
          <w:spacing w:val="-11"/>
          <w:kern w:val="0"/>
          <w:sz w:val="22"/>
          <w:szCs w:val="22"/>
          <w:lang w:eastAsia="ja-JP"/>
        </w:rPr>
        <w:t>対</w:t>
      </w:r>
      <w:r w:rsidRPr="07AD6A85" w:rsidR="009005DA">
        <w:rPr>
          <w:rFonts w:ascii="맑은 고딕" w:hAnsi="맑은 고딕" w:eastAsia="맑은 고딕" w:cs="맑은 고딕"/>
          <w:color w:val="000000" w:themeColor="text1"/>
          <w:spacing w:val="-11"/>
          <w:kern w:val="0"/>
          <w:sz w:val="22"/>
          <w:szCs w:val="22"/>
          <w:lang w:eastAsia="ja-JP"/>
        </w:rPr>
        <w:t>しては</w:t>
      </w:r>
      <w:r w:rsidRPr="07AD6A85" w:rsidR="009005DA">
        <w:rPr>
          <w:rFonts w:ascii="새굴림" w:hAnsi="새굴림" w:eastAsia="새굴림" w:cs="새굴림"/>
          <w:color w:val="000000" w:themeColor="text1"/>
          <w:spacing w:val="-11"/>
          <w:kern w:val="0"/>
          <w:sz w:val="22"/>
          <w:szCs w:val="22"/>
          <w:lang w:eastAsia="ja-JP"/>
        </w:rPr>
        <w:t>変</w:t>
      </w:r>
      <w:r w:rsidRPr="07AD6A85" w:rsidR="009005DA">
        <w:rPr>
          <w:rFonts w:ascii="맑은 고딕" w:hAnsi="맑은 고딕" w:eastAsia="맑은 고딕" w:cs="맑은 고딕"/>
          <w:color w:val="000000" w:themeColor="text1"/>
          <w:spacing w:val="-11"/>
          <w:kern w:val="0"/>
          <w:sz w:val="22"/>
          <w:szCs w:val="22"/>
          <w:lang w:eastAsia="ja-JP"/>
        </w:rPr>
        <w:t>更される規約、適用日及び</w:t>
      </w:r>
      <w:r w:rsidRPr="07AD6A85" w:rsidR="009005DA">
        <w:rPr>
          <w:rFonts w:ascii="새굴림" w:hAnsi="새굴림" w:eastAsia="새굴림" w:cs="새굴림"/>
          <w:color w:val="000000" w:themeColor="text1"/>
          <w:spacing w:val="-11"/>
          <w:kern w:val="0"/>
          <w:sz w:val="22"/>
          <w:szCs w:val="22"/>
          <w:lang w:eastAsia="ja-JP"/>
        </w:rPr>
        <w:t>変</w:t>
      </w:r>
      <w:r w:rsidRPr="07AD6A85" w:rsidR="009005DA">
        <w:rPr>
          <w:rFonts w:ascii="맑은 고딕" w:hAnsi="맑은 고딕" w:eastAsia="맑은 고딕" w:cs="맑은 고딕"/>
          <w:color w:val="000000" w:themeColor="text1"/>
          <w:spacing w:val="-11"/>
          <w:kern w:val="0"/>
          <w:sz w:val="22"/>
          <w:szCs w:val="22"/>
          <w:lang w:eastAsia="ja-JP"/>
        </w:rPr>
        <w:t>更事由をメ</w:t>
      </w:r>
      <w:r w:rsidRPr="07AD6A85" w:rsidR="009005DA">
        <w:rPr>
          <w:rFonts w:ascii="MS Gothic" w:hAnsi="MS Gothic" w:eastAsia="MS Gothic" w:cs="MS Gothic"/>
          <w:color w:val="000000" w:themeColor="text1"/>
          <w:spacing w:val="-11"/>
          <w:kern w:val="0"/>
          <w:sz w:val="22"/>
          <w:szCs w:val="22"/>
          <w:lang w:eastAsia="ja-JP"/>
        </w:rPr>
        <w:t>ー</w:t>
      </w:r>
      <w:r w:rsidRPr="07AD6A85" w:rsidR="009005DA">
        <w:rPr>
          <w:rFonts w:ascii="맑은 고딕" w:hAnsi="맑은 고딕" w:eastAsia="맑은 고딕" w:cs="맑은 고딕"/>
          <w:color w:val="000000" w:themeColor="text1"/>
          <w:spacing w:val="-11"/>
          <w:kern w:val="0"/>
          <w:sz w:val="22"/>
          <w:szCs w:val="22"/>
          <w:lang w:eastAsia="ja-JP"/>
        </w:rPr>
        <w:t>ル</w:t>
      </w:r>
      <w:r w:rsidRPr="07AD6A85" w:rsidR="009005DA">
        <w:rPr>
          <w:rFonts w:ascii="MS Gothic" w:hAnsi="MS Gothic" w:eastAsia="MS Gothic" w:cs="MS Gothic"/>
          <w:color w:val="000000" w:themeColor="text1"/>
          <w:spacing w:val="-11"/>
          <w:kern w:val="0"/>
          <w:sz w:val="22"/>
          <w:szCs w:val="22"/>
          <w:lang w:eastAsia="ja-JP"/>
        </w:rPr>
        <w:t>・</w:t>
      </w:r>
      <w:r w:rsidRPr="07AD6A85" w:rsidR="009005DA">
        <w:rPr>
          <w:color w:val="000000" w:themeColor="text1"/>
          <w:spacing w:val="-11"/>
          <w:kern w:val="0"/>
          <w:sz w:val="22"/>
          <w:szCs w:val="22"/>
          <w:lang w:eastAsia="ja-JP"/>
        </w:rPr>
        <w:t>SMS等により告知します</w:t>
      </w:r>
      <w:r w:rsidRPr="07AD6A85" w:rsidR="009005DA">
        <w:rPr>
          <w:color w:val="000000" w:themeColor="text1"/>
          <w:spacing w:val="-11"/>
          <w:kern w:val="0"/>
          <w:sz w:val="22"/>
          <w:szCs w:val="22"/>
          <w:lang w:eastAsia="ja-JP"/>
        </w:rPr>
        <w:t>。</w:t>
      </w:r>
    </w:p>
    <w:p w:rsidRPr="00DE6EEE" w:rsidR="00493114" w:rsidP="07AD6A85" w:rsidRDefault="00493114" w14:paraId="7E5A4952" w14:textId="36696432">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④ </w:t>
      </w:r>
      <w:r w:rsidRPr="07AD6A85" w:rsidR="00414313">
        <w:rPr>
          <w:rFonts w:ascii="새굴림" w:hAnsi="새굴림" w:eastAsia="새굴림" w:cs="새굴림"/>
          <w:color w:val="000000" w:themeColor="text1"/>
          <w:spacing w:val="-11"/>
          <w:kern w:val="0"/>
          <w:sz w:val="22"/>
          <w:szCs w:val="22"/>
          <w:lang w:eastAsia="ja-JP"/>
        </w:rPr>
        <w:t>会</w:t>
      </w:r>
      <w:r w:rsidRPr="07AD6A85" w:rsidR="00414313">
        <w:rPr>
          <w:rFonts w:ascii="맑은 고딕" w:hAnsi="맑은 고딕" w:eastAsia="맑은 고딕" w:cs="맑은 고딕"/>
          <w:color w:val="000000" w:themeColor="text1"/>
          <w:spacing w:val="-11"/>
          <w:kern w:val="0"/>
          <w:sz w:val="22"/>
          <w:szCs w:val="22"/>
          <w:lang w:eastAsia="ja-JP"/>
        </w:rPr>
        <w:t>社は、改定後の規約を告知又は通知する際に、</w:t>
      </w:r>
      <w:r w:rsidRPr="07AD6A85" w:rsidR="00414313">
        <w:rPr>
          <w:rFonts w:ascii="새굴림" w:hAnsi="새굴림" w:eastAsia="새굴림" w:cs="새굴림"/>
          <w:color w:val="000000" w:themeColor="text1"/>
          <w:spacing w:val="-11"/>
          <w:kern w:val="0"/>
          <w:sz w:val="22"/>
          <w:szCs w:val="22"/>
          <w:lang w:eastAsia="ja-JP"/>
        </w:rPr>
        <w:t>会</w:t>
      </w:r>
      <w:r w:rsidRPr="07AD6A85" w:rsidR="00414313">
        <w:rPr>
          <w:rFonts w:ascii="맑은 고딕" w:hAnsi="맑은 고딕" w:eastAsia="맑은 고딕" w:cs="맑은 고딕"/>
          <w:color w:val="000000" w:themeColor="text1"/>
          <w:spacing w:val="-11"/>
          <w:kern w:val="0"/>
          <w:sz w:val="22"/>
          <w:szCs w:val="22"/>
          <w:lang w:eastAsia="ja-JP"/>
        </w:rPr>
        <w:t>員に</w:t>
      </w:r>
      <w:r w:rsidRPr="07AD6A85" w:rsidR="00414313">
        <w:rPr>
          <w:rFonts w:ascii="새굴림" w:hAnsi="새굴림" w:eastAsia="새굴림" w:cs="새굴림"/>
          <w:color w:val="000000" w:themeColor="text1"/>
          <w:spacing w:val="-11"/>
          <w:kern w:val="0"/>
          <w:sz w:val="22"/>
          <w:szCs w:val="22"/>
          <w:lang w:eastAsia="ja-JP"/>
        </w:rPr>
        <w:t>対</w:t>
      </w:r>
      <w:r w:rsidRPr="07AD6A85" w:rsidR="00414313">
        <w:rPr>
          <w:rFonts w:ascii="맑은 고딕" w:hAnsi="맑은 고딕" w:eastAsia="맑은 고딕" w:cs="맑은 고딕"/>
          <w:color w:val="000000" w:themeColor="text1"/>
          <w:spacing w:val="-11"/>
          <w:kern w:val="0"/>
          <w:sz w:val="22"/>
          <w:szCs w:val="22"/>
          <w:lang w:eastAsia="ja-JP"/>
        </w:rPr>
        <w:t>して</w:t>
      </w:r>
      <w:r w:rsidRPr="07AD6A85" w:rsidR="00414313">
        <w:rPr>
          <w:color w:val="000000" w:themeColor="text1"/>
          <w:spacing w:val="-11"/>
          <w:kern w:val="0"/>
          <w:sz w:val="22"/>
          <w:szCs w:val="22"/>
          <w:lang w:eastAsia="ja-JP"/>
        </w:rPr>
        <w:t>30日の期間</w:t>
      </w:r>
      <w:r w:rsidRPr="07AD6A85" w:rsidR="00414313">
        <w:rPr>
          <w:rFonts w:ascii="새굴림" w:hAnsi="새굴림" w:eastAsia="새굴림" w:cs="새굴림"/>
          <w:color w:val="000000" w:themeColor="text1"/>
          <w:spacing w:val="-11"/>
          <w:kern w:val="0"/>
          <w:sz w:val="22"/>
          <w:szCs w:val="22"/>
          <w:lang w:eastAsia="ja-JP"/>
        </w:rPr>
        <w:t>内</w:t>
      </w:r>
      <w:r w:rsidRPr="07AD6A85" w:rsidR="00414313">
        <w:rPr>
          <w:rFonts w:ascii="맑은 고딕" w:hAnsi="맑은 고딕" w:eastAsia="맑은 고딕" w:cs="맑은 고딕"/>
          <w:color w:val="000000" w:themeColor="text1"/>
          <w:spacing w:val="-11"/>
          <w:kern w:val="0"/>
          <w:sz w:val="22"/>
          <w:szCs w:val="22"/>
          <w:lang w:eastAsia="ja-JP"/>
        </w:rPr>
        <w:t>に意思表示を行わない場合は意思表示を行ったものとみなすという旨を明確に告知又は通知したにもかかわらず、</w:t>
      </w:r>
      <w:r w:rsidRPr="07AD6A85" w:rsidR="00414313">
        <w:rPr>
          <w:rFonts w:ascii="새굴림" w:hAnsi="새굴림" w:eastAsia="새굴림" w:cs="새굴림"/>
          <w:color w:val="000000" w:themeColor="text1"/>
          <w:spacing w:val="-11"/>
          <w:kern w:val="0"/>
          <w:sz w:val="22"/>
          <w:szCs w:val="22"/>
          <w:lang w:eastAsia="ja-JP"/>
        </w:rPr>
        <w:t>会</w:t>
      </w:r>
      <w:r w:rsidRPr="07AD6A85" w:rsidR="00414313">
        <w:rPr>
          <w:rFonts w:ascii="맑은 고딕" w:hAnsi="맑은 고딕" w:eastAsia="맑은 고딕" w:cs="맑은 고딕"/>
          <w:color w:val="000000" w:themeColor="text1"/>
          <w:spacing w:val="-11"/>
          <w:kern w:val="0"/>
          <w:sz w:val="22"/>
          <w:szCs w:val="22"/>
          <w:lang w:eastAsia="ja-JP"/>
        </w:rPr>
        <w:t>員が明示的に拒否の意思表示を行わなかった場合、</w:t>
      </w:r>
      <w:r w:rsidRPr="07AD6A85" w:rsidR="00414313">
        <w:rPr>
          <w:rFonts w:ascii="새굴림" w:hAnsi="새굴림" w:eastAsia="새굴림" w:cs="새굴림"/>
          <w:color w:val="000000" w:themeColor="text1"/>
          <w:spacing w:val="-11"/>
          <w:kern w:val="0"/>
          <w:sz w:val="22"/>
          <w:szCs w:val="22"/>
          <w:lang w:eastAsia="ja-JP"/>
        </w:rPr>
        <w:t>会</w:t>
      </w:r>
      <w:r w:rsidRPr="07AD6A85" w:rsidR="00414313">
        <w:rPr>
          <w:rFonts w:ascii="맑은 고딕" w:hAnsi="맑은 고딕" w:eastAsia="맑은 고딕" w:cs="맑은 고딕"/>
          <w:color w:val="000000" w:themeColor="text1"/>
          <w:spacing w:val="-11"/>
          <w:kern w:val="0"/>
          <w:sz w:val="22"/>
          <w:szCs w:val="22"/>
          <w:lang w:eastAsia="ja-JP"/>
        </w:rPr>
        <w:t>員が改定後の規約に同意したものとみなします。</w:t>
      </w:r>
    </w:p>
    <w:p w:rsidRPr="00DE6EEE" w:rsidR="00493114" w:rsidP="07AD6A85" w:rsidRDefault="00542B03" w14:paraId="68BBD429" w14:textId="67F7A5B4">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542B03">
        <w:rPr>
          <w:color w:val="000000" w:themeColor="text1"/>
          <w:spacing w:val="-11"/>
          <w:kern w:val="0"/>
          <w:sz w:val="22"/>
          <w:szCs w:val="22"/>
          <w:lang w:eastAsia="ja-JP"/>
        </w:rPr>
        <w:t xml:space="preserve">⑤ </w:t>
      </w:r>
      <w:r w:rsidRPr="07AD6A85" w:rsidR="00542B03">
        <w:rPr>
          <w:rFonts w:ascii="새굴림" w:hAnsi="새굴림" w:eastAsia="새굴림" w:cs="새굴림"/>
          <w:color w:val="000000" w:themeColor="text1"/>
          <w:spacing w:val="-11"/>
          <w:kern w:val="0"/>
          <w:sz w:val="22"/>
          <w:szCs w:val="22"/>
          <w:lang w:eastAsia="ja-JP"/>
        </w:rPr>
        <w:t>会</w:t>
      </w:r>
      <w:r w:rsidRPr="07AD6A85" w:rsidR="00542B03">
        <w:rPr>
          <w:rFonts w:ascii="맑은 고딕" w:hAnsi="맑은 고딕" w:eastAsia="맑은 고딕" w:cs="맑은 고딕"/>
          <w:color w:val="000000" w:themeColor="text1"/>
          <w:spacing w:val="-11"/>
          <w:kern w:val="0"/>
          <w:sz w:val="22"/>
          <w:szCs w:val="22"/>
          <w:lang w:eastAsia="ja-JP"/>
        </w:rPr>
        <w:t>員が改定後の規約の適用に同意しない場合、</w:t>
      </w:r>
      <w:r w:rsidRPr="07AD6A85" w:rsidR="00542B03">
        <w:rPr>
          <w:rFonts w:ascii="새굴림" w:hAnsi="새굴림" w:eastAsia="새굴림" w:cs="새굴림"/>
          <w:color w:val="000000" w:themeColor="text1"/>
          <w:spacing w:val="-11"/>
          <w:kern w:val="0"/>
          <w:sz w:val="22"/>
          <w:szCs w:val="22"/>
          <w:lang w:eastAsia="ja-JP"/>
        </w:rPr>
        <w:t>会</w:t>
      </w:r>
      <w:r w:rsidRPr="07AD6A85" w:rsidR="00542B03">
        <w:rPr>
          <w:rFonts w:ascii="맑은 고딕" w:hAnsi="맑은 고딕" w:eastAsia="맑은 고딕" w:cs="맑은 고딕"/>
          <w:color w:val="000000" w:themeColor="text1"/>
          <w:spacing w:val="-11"/>
          <w:kern w:val="0"/>
          <w:sz w:val="22"/>
          <w:szCs w:val="22"/>
          <w:lang w:eastAsia="ja-JP"/>
        </w:rPr>
        <w:t>社は改定後の規約の</w:t>
      </w:r>
      <w:r w:rsidRPr="07AD6A85" w:rsidR="00542B03">
        <w:rPr>
          <w:rFonts w:ascii="새굴림" w:hAnsi="새굴림" w:eastAsia="새굴림" w:cs="새굴림"/>
          <w:color w:val="000000" w:themeColor="text1"/>
          <w:spacing w:val="-11"/>
          <w:kern w:val="0"/>
          <w:sz w:val="22"/>
          <w:szCs w:val="22"/>
          <w:lang w:eastAsia="ja-JP"/>
        </w:rPr>
        <w:t>内</w:t>
      </w:r>
      <w:r w:rsidRPr="07AD6A85" w:rsidR="00542B03">
        <w:rPr>
          <w:rFonts w:ascii="맑은 고딕" w:hAnsi="맑은 고딕" w:eastAsia="맑은 고딕" w:cs="맑은 고딕"/>
          <w:color w:val="000000" w:themeColor="text1"/>
          <w:spacing w:val="-11"/>
          <w:kern w:val="0"/>
          <w:sz w:val="22"/>
          <w:szCs w:val="22"/>
          <w:lang w:eastAsia="ja-JP"/>
        </w:rPr>
        <w:t>容を適用することがで</w:t>
      </w:r>
      <w:r w:rsidRPr="07AD6A85" w:rsidR="00542B03">
        <w:rPr>
          <w:color w:val="000000" w:themeColor="text1"/>
          <w:spacing w:val="-11"/>
          <w:kern w:val="0"/>
          <w:sz w:val="22"/>
          <w:szCs w:val="22"/>
          <w:lang w:eastAsia="ja-JP"/>
        </w:rPr>
        <w:t>きず、この場合、</w:t>
      </w:r>
      <w:r w:rsidRPr="07AD6A85" w:rsidR="00542B03">
        <w:rPr>
          <w:rFonts w:ascii="새굴림" w:hAnsi="새굴림" w:eastAsia="새굴림" w:cs="새굴림"/>
          <w:color w:val="000000" w:themeColor="text1"/>
          <w:spacing w:val="-11"/>
          <w:kern w:val="0"/>
          <w:sz w:val="22"/>
          <w:szCs w:val="22"/>
          <w:lang w:eastAsia="ja-JP"/>
        </w:rPr>
        <w:t>会</w:t>
      </w:r>
      <w:r w:rsidRPr="07AD6A85" w:rsidR="00542B03">
        <w:rPr>
          <w:rFonts w:ascii="맑은 고딕" w:hAnsi="맑은 고딕" w:eastAsia="맑은 고딕" w:cs="맑은 고딕"/>
          <w:color w:val="000000" w:themeColor="text1"/>
          <w:spacing w:val="-11"/>
          <w:kern w:val="0"/>
          <w:sz w:val="22"/>
          <w:szCs w:val="22"/>
          <w:lang w:eastAsia="ja-JP"/>
        </w:rPr>
        <w:t>員は利用契約を解除することができます。但し、改定前の規約を適用できない特別な事情がある場合、</w:t>
      </w:r>
      <w:r w:rsidRPr="07AD6A85" w:rsidR="00542B03">
        <w:rPr>
          <w:rFonts w:ascii="새굴림" w:hAnsi="새굴림" w:eastAsia="새굴림" w:cs="새굴림"/>
          <w:color w:val="000000" w:themeColor="text1"/>
          <w:spacing w:val="-11"/>
          <w:kern w:val="0"/>
          <w:sz w:val="22"/>
          <w:szCs w:val="22"/>
          <w:lang w:eastAsia="ja-JP"/>
        </w:rPr>
        <w:t>会</w:t>
      </w:r>
      <w:r w:rsidRPr="07AD6A85" w:rsidR="00542B03">
        <w:rPr>
          <w:rFonts w:ascii="맑은 고딕" w:hAnsi="맑은 고딕" w:eastAsia="맑은 고딕" w:cs="맑은 고딕"/>
          <w:color w:val="000000" w:themeColor="text1"/>
          <w:spacing w:val="-11"/>
          <w:kern w:val="0"/>
          <w:sz w:val="22"/>
          <w:szCs w:val="22"/>
          <w:lang w:eastAsia="ja-JP"/>
        </w:rPr>
        <w:t>社は利用契約を解除することができます。</w:t>
      </w:r>
    </w:p>
    <w:p w:rsidR="00CF7701" w:rsidP="009E158D" w:rsidRDefault="00CF7701" w14:paraId="578478A6"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9F74B1" w14:paraId="08C70F07" w14:textId="4A75AE3C">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9F74B1">
        <w:rPr>
          <w:b w:val="1"/>
          <w:bCs w:val="1"/>
          <w:color w:val="222222"/>
          <w:spacing w:val="-11"/>
          <w:kern w:val="0"/>
          <w:sz w:val="27"/>
          <w:szCs w:val="27"/>
          <w:lang w:eastAsia="ja-JP"/>
        </w:rPr>
        <w:t>第</w:t>
      </w:r>
      <w:r w:rsidRPr="009F74B1" w:rsidR="009F74B1">
        <w:rPr>
          <w:b w:val="1"/>
          <w:bCs w:val="1"/>
          <w:color w:val="222222"/>
          <w:spacing w:val="-11"/>
          <w:kern w:val="0"/>
          <w:sz w:val="27"/>
          <w:szCs w:val="27"/>
          <w:lang w:eastAsia="ja-JP"/>
        </w:rPr>
        <w:t>4</w:t>
      </w:r>
      <w:r w:rsidRPr="009F74B1" w:rsidR="009F74B1">
        <w:rPr>
          <w:rFonts w:ascii="새굴림" w:hAnsi="새굴림" w:eastAsia="새굴림" w:cs="새굴림"/>
          <w:b w:val="1"/>
          <w:bCs w:val="1"/>
          <w:color w:val="222222"/>
          <w:spacing w:val="-11"/>
          <w:kern w:val="0"/>
          <w:sz w:val="27"/>
          <w:szCs w:val="27"/>
          <w:lang w:eastAsia="ja-JP"/>
        </w:rPr>
        <w:t>条</w:t>
      </w:r>
      <w:r w:rsidRPr="009F74B1" w:rsidR="009F74B1">
        <w:rPr>
          <w:b w:val="1"/>
          <w:bCs w:val="1"/>
          <w:color w:val="222222"/>
          <w:spacing w:val="-11"/>
          <w:kern w:val="0"/>
          <w:sz w:val="27"/>
          <w:szCs w:val="27"/>
          <w:lang w:eastAsia="ja-JP"/>
        </w:rPr>
        <w:t xml:space="preserve"> [規約の解</w:t>
      </w:r>
      <w:r w:rsidRPr="009F74B1" w:rsidR="009F74B1">
        <w:rPr>
          <w:rFonts w:ascii="새굴림" w:hAnsi="새굴림" w:eastAsia="새굴림" w:cs="새굴림"/>
          <w:b w:val="1"/>
          <w:bCs w:val="1"/>
          <w:color w:val="222222"/>
          <w:spacing w:val="-11"/>
          <w:kern w:val="0"/>
          <w:sz w:val="27"/>
          <w:szCs w:val="27"/>
          <w:lang w:eastAsia="ja-JP"/>
        </w:rPr>
        <w:t>釈</w:t>
      </w:r>
      <w:r w:rsidRPr="009F74B1" w:rsidR="009F74B1">
        <w:rPr>
          <w:b w:val="1"/>
          <w:bCs w:val="1"/>
          <w:color w:val="222222"/>
          <w:spacing w:val="-11"/>
          <w:kern w:val="0"/>
          <w:sz w:val="27"/>
          <w:szCs w:val="27"/>
          <w:lang w:eastAsia="ja-JP"/>
        </w:rPr>
        <w:t>]</w:t>
      </w:r>
    </w:p>
    <w:p w:rsidRPr="00FB1BFD" w:rsidR="00493114" w:rsidP="07AD6A85" w:rsidRDefault="00CD0E66" w14:paraId="579822C2" w14:textId="1887BDB4">
      <w:pPr>
        <w:widowControl w:val="1"/>
        <w:shd w:val="clear" w:color="auto" w:fill="FDFDFD"/>
        <w:wordWrap/>
        <w:autoSpaceDE/>
        <w:autoSpaceDN/>
        <w:spacing w:line="240" w:lineRule="auto"/>
        <w:jc w:val="left"/>
        <w:rPr>
          <w:color w:val="000000" w:themeColor="text1"/>
          <w:spacing w:val="-11"/>
          <w:kern w:val="0"/>
          <w:sz w:val="22"/>
          <w:szCs w:val="22"/>
          <w:lang w:eastAsia="ja-JP"/>
        </w:rPr>
      </w:pPr>
      <w:r w:rsidRPr="07AD6A85" w:rsidR="00CD0E66">
        <w:rPr>
          <w:color w:val="000000" w:themeColor="text1"/>
          <w:spacing w:val="-11"/>
          <w:kern w:val="0"/>
          <w:sz w:val="22"/>
          <w:szCs w:val="22"/>
          <w:lang w:eastAsia="ja-JP"/>
        </w:rPr>
        <w:t>本規約に定めのない事項と本規約の解</w:t>
      </w:r>
      <w:r w:rsidRPr="07AD6A85" w:rsidR="00CD0E66">
        <w:rPr>
          <w:rFonts w:ascii="새굴림" w:hAnsi="새굴림" w:eastAsia="새굴림" w:cs="새굴림"/>
          <w:color w:val="000000" w:themeColor="text1"/>
          <w:spacing w:val="-11"/>
          <w:kern w:val="0"/>
          <w:sz w:val="22"/>
          <w:szCs w:val="22"/>
          <w:lang w:eastAsia="ja-JP"/>
        </w:rPr>
        <w:t>釈</w:t>
      </w:r>
      <w:r w:rsidRPr="07AD6A85" w:rsidR="00CD0E66">
        <w:rPr>
          <w:rFonts w:ascii="맑은 고딕" w:hAnsi="맑은 고딕" w:eastAsia="맑은 고딕" w:cs="맑은 고딕"/>
          <w:color w:val="000000" w:themeColor="text1"/>
          <w:spacing w:val="-11"/>
          <w:kern w:val="0"/>
          <w:sz w:val="22"/>
          <w:szCs w:val="22"/>
          <w:lang w:eastAsia="ja-JP"/>
        </w:rPr>
        <w:t>については、「オンラインデジタルコンテンツ産業</w:t>
      </w:r>
      <w:r w:rsidRPr="07AD6A85" w:rsidR="00CD0E66">
        <w:rPr>
          <w:rFonts w:ascii="새굴림" w:hAnsi="새굴림" w:eastAsia="새굴림" w:cs="새굴림"/>
          <w:color w:val="000000" w:themeColor="text1"/>
          <w:spacing w:val="-11"/>
          <w:kern w:val="0"/>
          <w:sz w:val="22"/>
          <w:szCs w:val="22"/>
          <w:lang w:eastAsia="ja-JP"/>
        </w:rPr>
        <w:t>発</w:t>
      </w:r>
      <w:r w:rsidRPr="07AD6A85" w:rsidR="00CD0E66">
        <w:rPr>
          <w:rFonts w:ascii="맑은 고딕" w:hAnsi="맑은 고딕" w:eastAsia="맑은 고딕" w:cs="맑은 고딕"/>
          <w:color w:val="000000" w:themeColor="text1"/>
          <w:spacing w:val="-11"/>
          <w:kern w:val="0"/>
          <w:sz w:val="22"/>
          <w:szCs w:val="22"/>
          <w:lang w:eastAsia="ja-JP"/>
        </w:rPr>
        <w:t>展法」、「電子商取引等における消費者保護に</w:t>
      </w:r>
      <w:r w:rsidRPr="07AD6A85" w:rsidR="00CD0E66">
        <w:rPr>
          <w:rFonts w:ascii="새굴림" w:hAnsi="새굴림" w:eastAsia="새굴림" w:cs="새굴림"/>
          <w:color w:val="000000" w:themeColor="text1"/>
          <w:spacing w:val="-11"/>
          <w:kern w:val="0"/>
          <w:sz w:val="22"/>
          <w:szCs w:val="22"/>
          <w:lang w:eastAsia="ja-JP"/>
        </w:rPr>
        <w:t>関</w:t>
      </w:r>
      <w:r w:rsidRPr="07AD6A85" w:rsidR="00CD0E66">
        <w:rPr>
          <w:rFonts w:ascii="맑은 고딕" w:hAnsi="맑은 고딕" w:eastAsia="맑은 고딕" w:cs="맑은 고딕"/>
          <w:color w:val="000000" w:themeColor="text1"/>
          <w:spacing w:val="-11"/>
          <w:kern w:val="0"/>
          <w:sz w:val="22"/>
          <w:szCs w:val="22"/>
          <w:lang w:eastAsia="ja-JP"/>
        </w:rPr>
        <w:t>する法律」、「規約の規制に</w:t>
      </w:r>
      <w:r w:rsidRPr="07AD6A85" w:rsidR="00CD0E66">
        <w:rPr>
          <w:rFonts w:ascii="새굴림" w:hAnsi="새굴림" w:eastAsia="새굴림" w:cs="새굴림"/>
          <w:color w:val="000000" w:themeColor="text1"/>
          <w:spacing w:val="-11"/>
          <w:kern w:val="0"/>
          <w:sz w:val="22"/>
          <w:szCs w:val="22"/>
          <w:lang w:eastAsia="ja-JP"/>
        </w:rPr>
        <w:t>関</w:t>
      </w:r>
      <w:r w:rsidRPr="07AD6A85" w:rsidR="00CD0E66">
        <w:rPr>
          <w:rFonts w:ascii="맑은 고딕" w:hAnsi="맑은 고딕" w:eastAsia="맑은 고딕" w:cs="맑은 고딕"/>
          <w:color w:val="000000" w:themeColor="text1"/>
          <w:spacing w:val="-11"/>
          <w:kern w:val="0"/>
          <w:sz w:val="22"/>
          <w:szCs w:val="22"/>
          <w:lang w:eastAsia="ja-JP"/>
        </w:rPr>
        <w:t>する法律」、情報通信部長官が定める「デジタルコンテンツ利用者保護指針」、その他の</w:t>
      </w:r>
      <w:r w:rsidRPr="07AD6A85" w:rsidR="00CD0E66">
        <w:rPr>
          <w:rFonts w:ascii="새굴림" w:hAnsi="새굴림" w:eastAsia="새굴림" w:cs="새굴림"/>
          <w:color w:val="000000" w:themeColor="text1"/>
          <w:spacing w:val="-11"/>
          <w:kern w:val="0"/>
          <w:sz w:val="22"/>
          <w:szCs w:val="22"/>
          <w:lang w:eastAsia="ja-JP"/>
        </w:rPr>
        <w:t>関</w:t>
      </w:r>
      <w:r w:rsidRPr="07AD6A85" w:rsidR="00CD0E66">
        <w:rPr>
          <w:rFonts w:ascii="맑은 고딕" w:hAnsi="맑은 고딕" w:eastAsia="맑은 고딕" w:cs="맑은 고딕"/>
          <w:color w:val="000000" w:themeColor="text1"/>
          <w:spacing w:val="-11"/>
          <w:kern w:val="0"/>
          <w:sz w:val="22"/>
          <w:szCs w:val="22"/>
          <w:lang w:eastAsia="ja-JP"/>
        </w:rPr>
        <w:t>係法令又は商慣習に</w:t>
      </w:r>
      <w:r w:rsidRPr="07AD6A85" w:rsidR="00CD0E66">
        <w:rPr>
          <w:rFonts w:ascii="새굴림" w:hAnsi="새굴림" w:eastAsia="새굴림" w:cs="새굴림"/>
          <w:color w:val="000000" w:themeColor="text1"/>
          <w:spacing w:val="-11"/>
          <w:kern w:val="0"/>
          <w:sz w:val="22"/>
          <w:szCs w:val="22"/>
          <w:lang w:eastAsia="ja-JP"/>
        </w:rPr>
        <w:t>従</w:t>
      </w:r>
      <w:r w:rsidRPr="07AD6A85" w:rsidR="00CD0E66">
        <w:rPr>
          <w:rFonts w:ascii="맑은 고딕" w:hAnsi="맑은 고딕" w:eastAsia="맑은 고딕" w:cs="맑은 고딕"/>
          <w:color w:val="000000" w:themeColor="text1"/>
          <w:spacing w:val="-11"/>
          <w:kern w:val="0"/>
          <w:sz w:val="22"/>
          <w:szCs w:val="22"/>
          <w:lang w:eastAsia="ja-JP"/>
        </w:rPr>
        <w:t>います。</w:t>
      </w:r>
    </w:p>
    <w:p w:rsidR="00CF7701" w:rsidP="009E158D" w:rsidRDefault="00CF7701" w14:paraId="1FA66877"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926FAE" w14:paraId="027A548E" w14:textId="5E35C122">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926FAE">
        <w:rPr>
          <w:b w:val="1"/>
          <w:bCs w:val="1"/>
          <w:color w:val="222222"/>
          <w:spacing w:val="-11"/>
          <w:kern w:val="0"/>
          <w:sz w:val="27"/>
          <w:szCs w:val="27"/>
          <w:lang w:eastAsia="ja-JP"/>
        </w:rPr>
        <w:t>第</w:t>
      </w:r>
      <w:r w:rsidRPr="00926FAE" w:rsidR="00926FAE">
        <w:rPr>
          <w:b w:val="1"/>
          <w:bCs w:val="1"/>
          <w:color w:val="222222"/>
          <w:spacing w:val="-11"/>
          <w:kern w:val="0"/>
          <w:sz w:val="27"/>
          <w:szCs w:val="27"/>
          <w:lang w:eastAsia="ja-JP"/>
        </w:rPr>
        <w:t>5</w:t>
      </w:r>
      <w:r w:rsidRPr="00926FAE" w:rsidR="00926FAE">
        <w:rPr>
          <w:rFonts w:ascii="새굴림" w:hAnsi="새굴림" w:eastAsia="새굴림" w:cs="새굴림"/>
          <w:b w:val="1"/>
          <w:bCs w:val="1"/>
          <w:color w:val="222222"/>
          <w:spacing w:val="-11"/>
          <w:kern w:val="0"/>
          <w:sz w:val="27"/>
          <w:szCs w:val="27"/>
          <w:lang w:eastAsia="ja-JP"/>
        </w:rPr>
        <w:t>条</w:t>
      </w:r>
      <w:r w:rsidRPr="00926FAE" w:rsidR="00926FAE">
        <w:rPr>
          <w:b w:val="1"/>
          <w:bCs w:val="1"/>
          <w:color w:val="222222"/>
          <w:spacing w:val="-11"/>
          <w:kern w:val="0"/>
          <w:sz w:val="27"/>
          <w:szCs w:val="27"/>
          <w:lang w:eastAsia="ja-JP"/>
        </w:rPr>
        <w:t xml:space="preserve"> [</w:t>
      </w:r>
      <w:r w:rsidRPr="00926FAE" w:rsidR="00926FAE">
        <w:rPr>
          <w:rFonts w:ascii="새굴림" w:hAnsi="새굴림" w:eastAsia="새굴림" w:cs="새굴림"/>
          <w:b w:val="1"/>
          <w:bCs w:val="1"/>
          <w:color w:val="222222"/>
          <w:spacing w:val="-11"/>
          <w:kern w:val="0"/>
          <w:sz w:val="27"/>
          <w:szCs w:val="27"/>
          <w:lang w:eastAsia="ja-JP"/>
        </w:rPr>
        <w:t>会</w:t>
      </w:r>
      <w:r w:rsidRPr="00926FAE" w:rsidR="00926FAE">
        <w:rPr>
          <w:rFonts w:ascii="맑은 고딕" w:hAnsi="맑은 고딕" w:eastAsia="맑은 고딕" w:cs="맑은 고딕"/>
          <w:b w:val="1"/>
          <w:bCs w:val="1"/>
          <w:color w:val="222222"/>
          <w:spacing w:val="-11"/>
          <w:kern w:val="0"/>
          <w:sz w:val="27"/>
          <w:szCs w:val="27"/>
          <w:lang w:eastAsia="ja-JP"/>
        </w:rPr>
        <w:t>員登</w:t>
      </w:r>
      <w:r w:rsidRPr="00926FAE" w:rsidR="00926FAE">
        <w:rPr>
          <w:rFonts w:ascii="새굴림" w:hAnsi="새굴림" w:eastAsia="새굴림" w:cs="새굴림"/>
          <w:b w:val="1"/>
          <w:bCs w:val="1"/>
          <w:color w:val="222222"/>
          <w:spacing w:val="-11"/>
          <w:kern w:val="0"/>
          <w:sz w:val="27"/>
          <w:szCs w:val="27"/>
          <w:lang w:eastAsia="ja-JP"/>
        </w:rPr>
        <w:t>録</w:t>
      </w:r>
      <w:r w:rsidRPr="00926FAE" w:rsidR="00926FAE">
        <w:rPr>
          <w:b w:val="1"/>
          <w:bCs w:val="1"/>
          <w:color w:val="222222"/>
          <w:spacing w:val="-11"/>
          <w:kern w:val="0"/>
          <w:sz w:val="27"/>
          <w:szCs w:val="27"/>
          <w:lang w:eastAsia="ja-JP"/>
        </w:rPr>
        <w:t>]</w:t>
      </w:r>
    </w:p>
    <w:p w:rsidRPr="00FB1BFD" w:rsidR="00493114" w:rsidP="07AD6A85" w:rsidRDefault="00493114" w14:paraId="2A0A8A87" w14:textId="2DEC544E">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717F70">
        <w:rPr>
          <w:rFonts w:ascii="새굴림" w:hAnsi="새굴림" w:eastAsia="새굴림" w:cs="새굴림"/>
          <w:color w:val="000000" w:themeColor="text1"/>
          <w:spacing w:val="-11"/>
          <w:kern w:val="0"/>
          <w:sz w:val="22"/>
          <w:szCs w:val="22"/>
          <w:lang w:eastAsia="ja-JP"/>
        </w:rPr>
        <w:t>会</w:t>
      </w:r>
      <w:r w:rsidRPr="07AD6A85" w:rsidR="00717F70">
        <w:rPr>
          <w:rFonts w:ascii="맑은 고딕" w:hAnsi="맑은 고딕" w:eastAsia="맑은 고딕" w:cs="맑은 고딕"/>
          <w:color w:val="000000" w:themeColor="text1"/>
          <w:spacing w:val="-11"/>
          <w:kern w:val="0"/>
          <w:sz w:val="22"/>
          <w:szCs w:val="22"/>
          <w:lang w:eastAsia="ja-JP"/>
        </w:rPr>
        <w:t>員登</w:t>
      </w:r>
      <w:r w:rsidRPr="07AD6A85" w:rsidR="00717F70">
        <w:rPr>
          <w:rFonts w:ascii="새굴림" w:hAnsi="새굴림" w:eastAsia="새굴림" w:cs="새굴림"/>
          <w:color w:val="000000" w:themeColor="text1"/>
          <w:spacing w:val="-11"/>
          <w:kern w:val="0"/>
          <w:sz w:val="22"/>
          <w:szCs w:val="22"/>
          <w:lang w:eastAsia="ja-JP"/>
        </w:rPr>
        <w:t>録</w:t>
      </w:r>
      <w:r w:rsidRPr="07AD6A85" w:rsidR="00717F70">
        <w:rPr>
          <w:rFonts w:ascii="맑은 고딕" w:hAnsi="맑은 고딕" w:eastAsia="맑은 고딕" w:cs="맑은 고딕"/>
          <w:color w:val="000000" w:themeColor="text1"/>
          <w:spacing w:val="-11"/>
          <w:kern w:val="0"/>
          <w:sz w:val="22"/>
          <w:szCs w:val="22"/>
          <w:lang w:eastAsia="ja-JP"/>
        </w:rPr>
        <w:t>は、利用者が規約の</w:t>
      </w:r>
      <w:r w:rsidRPr="07AD6A85" w:rsidR="00717F70">
        <w:rPr>
          <w:rFonts w:ascii="새굴림" w:hAnsi="새굴림" w:eastAsia="새굴림" w:cs="새굴림"/>
          <w:color w:val="000000" w:themeColor="text1"/>
          <w:spacing w:val="-11"/>
          <w:kern w:val="0"/>
          <w:sz w:val="22"/>
          <w:szCs w:val="22"/>
          <w:lang w:eastAsia="ja-JP"/>
        </w:rPr>
        <w:t>内</w:t>
      </w:r>
      <w:r w:rsidRPr="07AD6A85" w:rsidR="00717F70">
        <w:rPr>
          <w:rFonts w:ascii="맑은 고딕" w:hAnsi="맑은 고딕" w:eastAsia="맑은 고딕" w:cs="맑은 고딕"/>
          <w:color w:val="000000" w:themeColor="text1"/>
          <w:spacing w:val="-11"/>
          <w:kern w:val="0"/>
          <w:sz w:val="22"/>
          <w:szCs w:val="22"/>
          <w:lang w:eastAsia="ja-JP"/>
        </w:rPr>
        <w:t>容に同意の上、</w:t>
      </w:r>
      <w:r w:rsidRPr="07AD6A85" w:rsidR="00717F70">
        <w:rPr>
          <w:rFonts w:ascii="새굴림" w:hAnsi="새굴림" w:eastAsia="새굴림" w:cs="새굴림"/>
          <w:color w:val="000000" w:themeColor="text1"/>
          <w:spacing w:val="-11"/>
          <w:kern w:val="0"/>
          <w:sz w:val="22"/>
          <w:szCs w:val="22"/>
          <w:lang w:eastAsia="ja-JP"/>
        </w:rPr>
        <w:t>会</w:t>
      </w:r>
      <w:r w:rsidRPr="07AD6A85" w:rsidR="00717F70">
        <w:rPr>
          <w:rFonts w:ascii="맑은 고딕" w:hAnsi="맑은 고딕" w:eastAsia="맑은 고딕" w:cs="맑은 고딕"/>
          <w:color w:val="000000" w:themeColor="text1"/>
          <w:spacing w:val="-11"/>
          <w:kern w:val="0"/>
          <w:sz w:val="22"/>
          <w:szCs w:val="22"/>
          <w:lang w:eastAsia="ja-JP"/>
        </w:rPr>
        <w:t>員登</w:t>
      </w:r>
      <w:r w:rsidRPr="07AD6A85" w:rsidR="00717F70">
        <w:rPr>
          <w:rFonts w:ascii="새굴림" w:hAnsi="새굴림" w:eastAsia="새굴림" w:cs="새굴림"/>
          <w:color w:val="000000" w:themeColor="text1"/>
          <w:spacing w:val="-11"/>
          <w:kern w:val="0"/>
          <w:sz w:val="22"/>
          <w:szCs w:val="22"/>
          <w:lang w:eastAsia="ja-JP"/>
        </w:rPr>
        <w:t>録</w:t>
      </w:r>
      <w:r w:rsidRPr="07AD6A85" w:rsidR="00717F70">
        <w:rPr>
          <w:rFonts w:ascii="맑은 고딕" w:hAnsi="맑은 고딕" w:eastAsia="맑은 고딕" w:cs="맑은 고딕"/>
          <w:color w:val="000000" w:themeColor="text1"/>
          <w:spacing w:val="-11"/>
          <w:kern w:val="0"/>
          <w:sz w:val="22"/>
          <w:szCs w:val="22"/>
          <w:lang w:eastAsia="ja-JP"/>
        </w:rPr>
        <w:t>を申</w:t>
      </w:r>
      <w:r w:rsidRPr="07AD6A85" w:rsidR="00717F70">
        <w:rPr>
          <w:color w:val="000000" w:themeColor="text1"/>
          <w:spacing w:val="-11"/>
          <w:kern w:val="0"/>
          <w:sz w:val="22"/>
          <w:szCs w:val="22"/>
          <w:lang w:eastAsia="ja-JP"/>
        </w:rPr>
        <w:t>し</w:t>
      </w:r>
      <w:r w:rsidRPr="07AD6A85" w:rsidR="00717F70">
        <w:rPr>
          <w:rFonts w:ascii="새굴림" w:hAnsi="새굴림" w:eastAsia="새굴림" w:cs="새굴림"/>
          <w:color w:val="000000" w:themeColor="text1"/>
          <w:spacing w:val="-11"/>
          <w:kern w:val="0"/>
          <w:sz w:val="22"/>
          <w:szCs w:val="22"/>
          <w:lang w:eastAsia="ja-JP"/>
        </w:rPr>
        <w:t>込</w:t>
      </w:r>
      <w:r w:rsidRPr="07AD6A85" w:rsidR="00717F70">
        <w:rPr>
          <w:rFonts w:ascii="맑은 고딕" w:hAnsi="맑은 고딕" w:eastAsia="맑은 고딕" w:cs="맑은 고딕"/>
          <w:color w:val="000000" w:themeColor="text1"/>
          <w:spacing w:val="-11"/>
          <w:kern w:val="0"/>
          <w:sz w:val="22"/>
          <w:szCs w:val="22"/>
          <w:lang w:eastAsia="ja-JP"/>
        </w:rPr>
        <w:t>んだ後、</w:t>
      </w:r>
      <w:r w:rsidRPr="07AD6A85" w:rsidR="00717F70">
        <w:rPr>
          <w:rFonts w:ascii="새굴림" w:hAnsi="새굴림" w:eastAsia="새굴림" w:cs="새굴림"/>
          <w:color w:val="000000" w:themeColor="text1"/>
          <w:spacing w:val="-11"/>
          <w:kern w:val="0"/>
          <w:sz w:val="22"/>
          <w:szCs w:val="22"/>
          <w:lang w:eastAsia="ja-JP"/>
        </w:rPr>
        <w:t>会</w:t>
      </w:r>
      <w:r w:rsidRPr="07AD6A85" w:rsidR="00717F70">
        <w:rPr>
          <w:rFonts w:ascii="맑은 고딕" w:hAnsi="맑은 고딕" w:eastAsia="맑은 고딕" w:cs="맑은 고딕"/>
          <w:color w:val="000000" w:themeColor="text1"/>
          <w:spacing w:val="-11"/>
          <w:kern w:val="0"/>
          <w:sz w:val="22"/>
          <w:szCs w:val="22"/>
          <w:lang w:eastAsia="ja-JP"/>
        </w:rPr>
        <w:t>社がこの申</w:t>
      </w:r>
      <w:r w:rsidRPr="07AD6A85" w:rsidR="00717F70">
        <w:rPr>
          <w:rFonts w:ascii="새굴림" w:hAnsi="새굴림" w:eastAsia="새굴림" w:cs="새굴림"/>
          <w:color w:val="000000" w:themeColor="text1"/>
          <w:spacing w:val="-11"/>
          <w:kern w:val="0"/>
          <w:sz w:val="22"/>
          <w:szCs w:val="22"/>
          <w:lang w:eastAsia="ja-JP"/>
        </w:rPr>
        <w:t>込</w:t>
      </w:r>
      <w:r w:rsidRPr="07AD6A85" w:rsidR="00717F70">
        <w:rPr>
          <w:rFonts w:ascii="맑은 고딕" w:hAnsi="맑은 고딕" w:eastAsia="맑은 고딕" w:cs="맑은 고딕"/>
          <w:color w:val="000000" w:themeColor="text1"/>
          <w:spacing w:val="-11"/>
          <w:kern w:val="0"/>
          <w:sz w:val="22"/>
          <w:szCs w:val="22"/>
          <w:lang w:eastAsia="ja-JP"/>
        </w:rPr>
        <w:t>を承諾することにより締結されます。</w:t>
      </w:r>
    </w:p>
    <w:p w:rsidRPr="00FB1BFD" w:rsidR="00493114" w:rsidP="07AD6A85" w:rsidRDefault="00493114" w14:paraId="717126B2" w14:textId="37140467">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9177F5">
        <w:rPr>
          <w:rFonts w:ascii="새굴림" w:hAnsi="새굴림" w:eastAsia="새굴림" w:cs="새굴림"/>
          <w:color w:val="000000" w:themeColor="text1"/>
          <w:spacing w:val="-11"/>
          <w:kern w:val="0"/>
          <w:sz w:val="22"/>
          <w:szCs w:val="22"/>
          <w:lang w:eastAsia="ja-JP"/>
        </w:rPr>
        <w:t>会</w:t>
      </w:r>
      <w:r w:rsidRPr="07AD6A85" w:rsidR="009177F5">
        <w:rPr>
          <w:rFonts w:ascii="맑은 고딕" w:hAnsi="맑은 고딕" w:eastAsia="맑은 고딕" w:cs="맑은 고딕"/>
          <w:color w:val="000000" w:themeColor="text1"/>
          <w:spacing w:val="-11"/>
          <w:kern w:val="0"/>
          <w:sz w:val="22"/>
          <w:szCs w:val="22"/>
          <w:lang w:eastAsia="ja-JP"/>
        </w:rPr>
        <w:t>社は、上記利用者の申</w:t>
      </w:r>
      <w:r w:rsidRPr="07AD6A85" w:rsidR="009177F5">
        <w:rPr>
          <w:rFonts w:ascii="새굴림" w:hAnsi="새굴림" w:eastAsia="새굴림" w:cs="새굴림"/>
          <w:color w:val="000000" w:themeColor="text1"/>
          <w:spacing w:val="-11"/>
          <w:kern w:val="0"/>
          <w:sz w:val="22"/>
          <w:szCs w:val="22"/>
          <w:lang w:eastAsia="ja-JP"/>
        </w:rPr>
        <w:t>込</w:t>
      </w:r>
      <w:r w:rsidRPr="07AD6A85" w:rsidR="009177F5">
        <w:rPr>
          <w:rFonts w:ascii="맑은 고딕" w:hAnsi="맑은 고딕" w:eastAsia="맑은 고딕" w:cs="맑은 고딕"/>
          <w:color w:val="000000" w:themeColor="text1"/>
          <w:spacing w:val="-11"/>
          <w:kern w:val="0"/>
          <w:sz w:val="22"/>
          <w:szCs w:val="22"/>
          <w:lang w:eastAsia="ja-JP"/>
        </w:rPr>
        <w:t>に</w:t>
      </w:r>
      <w:r w:rsidRPr="07AD6A85" w:rsidR="009177F5">
        <w:rPr>
          <w:rFonts w:ascii="새굴림" w:hAnsi="새굴림" w:eastAsia="새굴림" w:cs="새굴림"/>
          <w:color w:val="000000" w:themeColor="text1"/>
          <w:spacing w:val="-11"/>
          <w:kern w:val="0"/>
          <w:sz w:val="22"/>
          <w:szCs w:val="22"/>
          <w:lang w:eastAsia="ja-JP"/>
        </w:rPr>
        <w:t>対</w:t>
      </w:r>
      <w:r w:rsidRPr="07AD6A85" w:rsidR="009177F5">
        <w:rPr>
          <w:rFonts w:ascii="맑은 고딕" w:hAnsi="맑은 고딕" w:eastAsia="맑은 고딕" w:cs="맑은 고딕"/>
          <w:color w:val="000000" w:themeColor="text1"/>
          <w:spacing w:val="-11"/>
          <w:kern w:val="0"/>
          <w:sz w:val="22"/>
          <w:szCs w:val="22"/>
          <w:lang w:eastAsia="ja-JP"/>
        </w:rPr>
        <w:t>して、</w:t>
      </w:r>
      <w:r w:rsidRPr="07AD6A85" w:rsidR="009177F5">
        <w:rPr>
          <w:rFonts w:ascii="새굴림" w:hAnsi="새굴림" w:eastAsia="새굴림" w:cs="새굴림"/>
          <w:color w:val="000000" w:themeColor="text1"/>
          <w:spacing w:val="-11"/>
          <w:kern w:val="0"/>
          <w:sz w:val="22"/>
          <w:szCs w:val="22"/>
          <w:lang w:eastAsia="ja-JP"/>
        </w:rPr>
        <w:t>会</w:t>
      </w:r>
      <w:r w:rsidRPr="07AD6A85" w:rsidR="009177F5">
        <w:rPr>
          <w:rFonts w:ascii="맑은 고딕" w:hAnsi="맑은 고딕" w:eastAsia="맑은 고딕" w:cs="맑은 고딕"/>
          <w:color w:val="000000" w:themeColor="text1"/>
          <w:spacing w:val="-11"/>
          <w:kern w:val="0"/>
          <w:sz w:val="22"/>
          <w:szCs w:val="22"/>
          <w:lang w:eastAsia="ja-JP"/>
        </w:rPr>
        <w:t>員登</w:t>
      </w:r>
      <w:r w:rsidRPr="07AD6A85" w:rsidR="009177F5">
        <w:rPr>
          <w:rFonts w:ascii="새굴림" w:hAnsi="새굴림" w:eastAsia="새굴림" w:cs="새굴림"/>
          <w:color w:val="000000" w:themeColor="text1"/>
          <w:spacing w:val="-11"/>
          <w:kern w:val="0"/>
          <w:sz w:val="22"/>
          <w:szCs w:val="22"/>
          <w:lang w:eastAsia="ja-JP"/>
        </w:rPr>
        <w:t>録</w:t>
      </w:r>
      <w:r w:rsidRPr="07AD6A85" w:rsidR="009177F5">
        <w:rPr>
          <w:rFonts w:ascii="맑은 고딕" w:hAnsi="맑은 고딕" w:eastAsia="맑은 고딕" w:cs="맑은 고딕"/>
          <w:color w:val="000000" w:themeColor="text1"/>
          <w:spacing w:val="-11"/>
          <w:kern w:val="0"/>
          <w:sz w:val="22"/>
          <w:szCs w:val="22"/>
          <w:lang w:eastAsia="ja-JP"/>
        </w:rPr>
        <w:t>を承諾することを原則とします。但し、</w:t>
      </w:r>
      <w:r w:rsidRPr="07AD6A85" w:rsidR="009177F5">
        <w:rPr>
          <w:rFonts w:ascii="새굴림" w:hAnsi="새굴림" w:eastAsia="새굴림" w:cs="새굴림"/>
          <w:color w:val="000000" w:themeColor="text1"/>
          <w:spacing w:val="-11"/>
          <w:kern w:val="0"/>
          <w:sz w:val="22"/>
          <w:szCs w:val="22"/>
          <w:lang w:eastAsia="ja-JP"/>
        </w:rPr>
        <w:t>会</w:t>
      </w:r>
      <w:r w:rsidRPr="07AD6A85" w:rsidR="009177F5">
        <w:rPr>
          <w:rFonts w:ascii="맑은 고딕" w:hAnsi="맑은 고딕" w:eastAsia="맑은 고딕" w:cs="맑은 고딕"/>
          <w:color w:val="000000" w:themeColor="text1"/>
          <w:spacing w:val="-11"/>
          <w:kern w:val="0"/>
          <w:sz w:val="22"/>
          <w:szCs w:val="22"/>
          <w:lang w:eastAsia="ja-JP"/>
        </w:rPr>
        <w:t>社は次の各</w:t>
      </w:r>
      <w:r w:rsidRPr="07AD6A85" w:rsidR="009177F5">
        <w:rPr>
          <w:rFonts w:ascii="새굴림" w:hAnsi="새굴림" w:eastAsia="새굴림" w:cs="새굴림"/>
          <w:color w:val="000000" w:themeColor="text1"/>
          <w:spacing w:val="-11"/>
          <w:kern w:val="0"/>
          <w:sz w:val="22"/>
          <w:szCs w:val="22"/>
          <w:lang w:eastAsia="ja-JP"/>
        </w:rPr>
        <w:t>号</w:t>
      </w:r>
      <w:r w:rsidRPr="07AD6A85" w:rsidR="009177F5">
        <w:rPr>
          <w:rFonts w:ascii="맑은 고딕" w:hAnsi="맑은 고딕" w:eastAsia="맑은 고딕" w:cs="맑은 고딕"/>
          <w:color w:val="000000" w:themeColor="text1"/>
          <w:spacing w:val="-11"/>
          <w:kern w:val="0"/>
          <w:sz w:val="22"/>
          <w:szCs w:val="22"/>
          <w:lang w:eastAsia="ja-JP"/>
        </w:rPr>
        <w:t>に該</w:t>
      </w:r>
      <w:r w:rsidRPr="07AD6A85" w:rsidR="009177F5">
        <w:rPr>
          <w:rFonts w:ascii="새굴림" w:hAnsi="새굴림" w:eastAsia="새굴림" w:cs="새굴림"/>
          <w:color w:val="000000" w:themeColor="text1"/>
          <w:spacing w:val="-11"/>
          <w:kern w:val="0"/>
          <w:sz w:val="22"/>
          <w:szCs w:val="22"/>
          <w:lang w:eastAsia="ja-JP"/>
        </w:rPr>
        <w:t>当</w:t>
      </w:r>
      <w:r w:rsidRPr="07AD6A85" w:rsidR="009177F5">
        <w:rPr>
          <w:rFonts w:ascii="맑은 고딕" w:hAnsi="맑은 고딕" w:eastAsia="맑은 고딕" w:cs="맑은 고딕"/>
          <w:color w:val="000000" w:themeColor="text1"/>
          <w:spacing w:val="-11"/>
          <w:kern w:val="0"/>
          <w:sz w:val="22"/>
          <w:szCs w:val="22"/>
          <w:lang w:eastAsia="ja-JP"/>
        </w:rPr>
        <w:t>する申</w:t>
      </w:r>
      <w:r w:rsidRPr="07AD6A85" w:rsidR="009177F5">
        <w:rPr>
          <w:rFonts w:ascii="새굴림" w:hAnsi="새굴림" w:eastAsia="새굴림" w:cs="새굴림"/>
          <w:color w:val="000000" w:themeColor="text1"/>
          <w:spacing w:val="-11"/>
          <w:kern w:val="0"/>
          <w:sz w:val="22"/>
          <w:szCs w:val="22"/>
          <w:lang w:eastAsia="ja-JP"/>
        </w:rPr>
        <w:t>込</w:t>
      </w:r>
      <w:r w:rsidRPr="07AD6A85" w:rsidR="009177F5">
        <w:rPr>
          <w:rFonts w:ascii="맑은 고딕" w:hAnsi="맑은 고딕" w:eastAsia="맑은 고딕" w:cs="맑은 고딕"/>
          <w:color w:val="000000" w:themeColor="text1"/>
          <w:spacing w:val="-11"/>
          <w:kern w:val="0"/>
          <w:sz w:val="22"/>
          <w:szCs w:val="22"/>
          <w:lang w:eastAsia="ja-JP"/>
        </w:rPr>
        <w:t>については、承諾</w:t>
      </w:r>
      <w:del w:author="choiyoonseon" w:date="2023-04-20T09:27:00Z" w:id="30741148">
        <w:r w:rsidRPr="07AD6A85" w:rsidDel="009177F5">
          <w:rPr>
            <w:rFonts w:ascii="맑은 고딕" w:hAnsi="맑은 고딕" w:eastAsia="맑은 고딕" w:cs="맑은 고딕"/>
            <w:color w:val="000000" w:themeColor="text1" w:themeTint="FF" w:themeShade="FF"/>
            <w:sz w:val="22"/>
            <w:szCs w:val="22"/>
            <w:lang w:eastAsia="ja-JP"/>
          </w:rPr>
          <w:delText>を</w:delText>
        </w:r>
      </w:del>
      <w:r w:rsidRPr="07AD6A85" w:rsidR="009177F5">
        <w:rPr>
          <w:rFonts w:ascii="맑은 고딕" w:hAnsi="맑은 고딕" w:eastAsia="맑은 고딕" w:cs="맑은 고딕"/>
          <w:color w:val="000000" w:themeColor="text1"/>
          <w:spacing w:val="-11"/>
          <w:kern w:val="0"/>
          <w:sz w:val="22"/>
          <w:szCs w:val="22"/>
          <w:lang w:eastAsia="ja-JP"/>
        </w:rPr>
        <w:t>しない場合があります。</w:t>
      </w:r>
    </w:p>
    <w:p w:rsidRPr="00FB1BFD" w:rsidR="00493114" w:rsidP="008207AF" w:rsidRDefault="008207AF" w14:paraId="1CE680B7" w14:textId="4BED907E">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lang w:eastAsia="ja-JP"/>
        </w:rPr>
      </w:pPr>
      <w:r w:rsidRPr="008207AF" w:rsidR="008207AF">
        <w:rPr>
          <w:rFonts w:ascii="새굴림" w:hAnsi="새굴림" w:eastAsia="새굴림" w:cs="새굴림"/>
          <w:color w:val="7F7F7F" w:themeColor="text1" w:themeTint="80"/>
          <w:spacing w:val="-11"/>
          <w:kern w:val="0"/>
          <w:lang w:eastAsia="ja-JP"/>
        </w:rPr>
        <w:t>会</w:t>
      </w:r>
      <w:r w:rsidRPr="008207AF" w:rsidR="008207AF">
        <w:rPr>
          <w:rFonts w:ascii="맑은 고딕" w:hAnsi="맑은 고딕" w:eastAsia="맑은 고딕" w:cs="맑은 고딕"/>
          <w:color w:val="7F7F7F" w:themeColor="text1" w:themeTint="80"/>
          <w:spacing w:val="-11"/>
          <w:kern w:val="0"/>
          <w:lang w:eastAsia="ja-JP"/>
        </w:rPr>
        <w:t>員登</w:t>
      </w:r>
      <w:r w:rsidRPr="008207AF" w:rsidR="008207AF">
        <w:rPr>
          <w:rFonts w:ascii="새굴림" w:hAnsi="새굴림" w:eastAsia="새굴림" w:cs="새굴림"/>
          <w:color w:val="7F7F7F" w:themeColor="text1" w:themeTint="80"/>
          <w:spacing w:val="-11"/>
          <w:kern w:val="0"/>
          <w:lang w:eastAsia="ja-JP"/>
        </w:rPr>
        <w:t>録</w:t>
      </w:r>
      <w:r w:rsidRPr="008207AF" w:rsidR="008207AF">
        <w:rPr>
          <w:rFonts w:ascii="맑은 고딕" w:hAnsi="맑은 고딕" w:eastAsia="맑은 고딕" w:cs="맑은 고딕"/>
          <w:color w:val="7F7F7F" w:themeColor="text1" w:themeTint="80"/>
          <w:spacing w:val="-11"/>
          <w:kern w:val="0"/>
          <w:lang w:eastAsia="ja-JP"/>
        </w:rPr>
        <w:t>の申</w:t>
      </w:r>
      <w:r w:rsidRPr="008207AF" w:rsidR="008207AF">
        <w:rPr>
          <w:rFonts w:ascii="새굴림" w:hAnsi="새굴림" w:eastAsia="새굴림" w:cs="새굴림"/>
          <w:color w:val="7F7F7F" w:themeColor="text1" w:themeTint="80"/>
          <w:spacing w:val="-11"/>
          <w:kern w:val="0"/>
          <w:lang w:eastAsia="ja-JP"/>
        </w:rPr>
        <w:t>込</w:t>
      </w:r>
      <w:r w:rsidRPr="008207AF" w:rsidR="008207AF">
        <w:rPr>
          <w:rFonts w:ascii="맑은 고딕" w:hAnsi="맑은 고딕" w:eastAsia="맑은 고딕" w:cs="맑은 고딕"/>
          <w:color w:val="7F7F7F" w:themeColor="text1" w:themeTint="80"/>
          <w:spacing w:val="-11"/>
          <w:kern w:val="0"/>
          <w:lang w:eastAsia="ja-JP"/>
        </w:rPr>
        <w:t>者が本規約によって以前に</w:t>
      </w:r>
      <w:r w:rsidRPr="008207AF" w:rsidR="008207AF">
        <w:rPr>
          <w:rFonts w:ascii="새굴림" w:hAnsi="새굴림" w:eastAsia="새굴림" w:cs="새굴림"/>
          <w:color w:val="7F7F7F" w:themeColor="text1" w:themeTint="80"/>
          <w:spacing w:val="-11"/>
          <w:kern w:val="0"/>
          <w:lang w:eastAsia="ja-JP"/>
        </w:rPr>
        <w:t>会</w:t>
      </w:r>
      <w:r w:rsidRPr="008207AF" w:rsidR="008207AF">
        <w:rPr>
          <w:rFonts w:ascii="맑은 고딕" w:hAnsi="맑은 고딕" w:eastAsia="맑은 고딕" w:cs="맑은 고딕"/>
          <w:color w:val="7F7F7F" w:themeColor="text1" w:themeTint="80"/>
          <w:spacing w:val="-11"/>
          <w:kern w:val="0"/>
          <w:lang w:eastAsia="ja-JP"/>
        </w:rPr>
        <w:t>員資格を喪失したことがある場合</w:t>
      </w:r>
    </w:p>
    <w:p w:rsidRPr="00FB1BFD" w:rsidR="00493114" w:rsidP="00D239EE" w:rsidRDefault="00D239EE" w14:paraId="51E49E4F" w14:textId="37313FA6">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D239EE">
        <w:rPr>
          <w:color w:val="7F7F7F" w:themeColor="text1" w:themeTint="80"/>
          <w:spacing w:val="-11"/>
          <w:kern w:val="0"/>
          <w:lang w:eastAsia="ja-JP"/>
        </w:rPr>
        <w:t>本名でない場合や他人の名義を利用した場合</w:t>
      </w:r>
    </w:p>
    <w:p w:rsidRPr="005058BD" w:rsidR="005058BD" w:rsidDel="00B61807" w:rsidP="07AD6A85" w:rsidRDefault="00F44D0C" w14:paraId="410B167E" w14:textId="106F373D">
      <w:pPr>
        <w:pStyle w:val="ad"/>
        <w:widowControl w:val="1"/>
        <w:numPr>
          <w:ilvl w:val="0"/>
          <w:numId w:val="3"/>
        </w:numPr>
        <w:shd w:val="clear" w:color="auto" w:fill="FDFDFD"/>
        <w:wordWrap/>
        <w:autoSpaceDE/>
        <w:autoSpaceDN/>
        <w:spacing w:after="0" w:line="240" w:lineRule="auto"/>
        <w:ind w:leftChars="0"/>
        <w:jc w:val="left"/>
        <w:rPr>
          <w:ins w:author="choiyoonseon" w:date="2023-04-20T09:41:00Z" w:id="1605552688"/>
          <w:del w:author="Eunha La" w:date="2023-12-01T10:47:00Z" w:id="1583200587"/>
          <w:color w:val="7F7F7F" w:themeColor="text1" w:themeTint="80"/>
          <w:spacing w:val="-11"/>
          <w:kern w:val="0"/>
          <w:lang w:eastAsia="ja-JP"/>
          <w:rPrChange w:author="choiyoonseon" w:date="2023-04-20T09:41:00Z" w:id="1652211998">
            <w:rPr>
              <w:ins w:author="choiyoonseon" w:date="2023-04-20T09:41:00Z" w:id="1913729039"/>
              <w:del w:author="Eunha La" w:date="2023-12-01T10:47:00Z" w:id="846330415"/>
              <w:rFonts w:ascii="맑은 고딕" w:hAnsi="맑은 고딕" w:eastAsia="Yu Mincho" w:cs="맑은 고딕"/>
              <w:color w:val="7F7F7F" w:themeColor="text1" w:themeTint="80"/>
              <w:spacing w:val="-11"/>
              <w:kern w:val="0"/>
              <w:lang w:eastAsia="ja-JP"/>
            </w:rPr>
          </w:rPrChange>
        </w:rPr>
        <w:pPrChange w:author="Eunha La" w:date="2023-12-01T10:47:00Z" w:id="16">
          <w:pPr>
            <w:pStyle w:val="ad"/>
            <w:widowControl w:val="1"/>
            <w:numPr>
              <w:ilvl w:val="0"/>
              <w:numId w:val="3"/>
            </w:numPr>
            <w:shd w:val="clear" w:color="auto" w:fill="FDFDFD"/>
            <w:wordWrap/>
            <w:autoSpaceDE/>
            <w:autoSpaceDN/>
            <w:spacing w:after="0" w:line="240" w:lineRule="auto"/>
            <w:ind w:hanging="400"/>
            <w:jc w:val="left"/>
          </w:pPr>
        </w:pPrChange>
      </w:pPr>
      <w:r w:rsidRPr="00B61807" w:rsidR="00F44D0C">
        <w:rPr>
          <w:rFonts w:ascii="새굴림" w:hAnsi="새굴림" w:eastAsia="새굴림" w:cs="새굴림"/>
          <w:color w:val="7F7F7F" w:themeColor="text1" w:themeTint="80"/>
          <w:spacing w:val="-11"/>
          <w:kern w:val="0"/>
          <w:lang w:eastAsia="ja-JP"/>
        </w:rPr>
        <w:lastRenderedPageBreak/>
        <w:t>虚偽</w:t>
      </w:r>
      <w:r w:rsidRPr="00B61807" w:rsidR="00F44D0C">
        <w:rPr>
          <w:rFonts w:ascii="맑은 고딕" w:hAnsi="맑은 고딕" w:eastAsia="맑은 고딕" w:cs="맑은 고딕"/>
          <w:color w:val="7F7F7F" w:themeColor="text1" w:themeTint="80"/>
          <w:spacing w:val="-11"/>
          <w:kern w:val="0"/>
          <w:lang w:eastAsia="ja-JP"/>
        </w:rPr>
        <w:t>の情報を記載し、又は</w:t>
      </w:r>
      <w:r w:rsidRPr="00B61807" w:rsidR="00F44D0C">
        <w:rPr>
          <w:rFonts w:ascii="새굴림" w:hAnsi="새굴림" w:eastAsia="새굴림" w:cs="새굴림"/>
          <w:color w:val="7F7F7F" w:themeColor="text1" w:themeTint="80"/>
          <w:spacing w:val="-11"/>
          <w:kern w:val="0"/>
          <w:lang w:eastAsia="ja-JP"/>
        </w:rPr>
        <w:t>会</w:t>
      </w:r>
      <w:r w:rsidRPr="00B61807" w:rsidR="00F44D0C">
        <w:rPr>
          <w:rFonts w:ascii="맑은 고딕" w:hAnsi="맑은 고딕" w:eastAsia="맑은 고딕" w:cs="맑은 고딕"/>
          <w:color w:val="7F7F7F" w:themeColor="text1" w:themeTint="80"/>
          <w:spacing w:val="-11"/>
          <w:kern w:val="0"/>
          <w:lang w:eastAsia="ja-JP"/>
        </w:rPr>
        <w:t>社が提示する</w:t>
      </w:r>
      <w:r w:rsidRPr="00B61807" w:rsidR="00F44D0C">
        <w:rPr>
          <w:rFonts w:ascii="새굴림" w:hAnsi="새굴림" w:eastAsia="새굴림" w:cs="새굴림"/>
          <w:color w:val="7F7F7F" w:themeColor="text1" w:themeTint="80"/>
          <w:spacing w:val="-11"/>
          <w:kern w:val="0"/>
          <w:lang w:eastAsia="ja-JP"/>
        </w:rPr>
        <w:t>内</w:t>
      </w:r>
      <w:r w:rsidRPr="00B61807" w:rsidR="00F44D0C">
        <w:rPr>
          <w:rFonts w:ascii="맑은 고딕" w:hAnsi="맑은 고딕" w:eastAsia="맑은 고딕" w:cs="맑은 고딕"/>
          <w:color w:val="7F7F7F" w:themeColor="text1" w:themeTint="80"/>
          <w:spacing w:val="-11"/>
          <w:kern w:val="0"/>
          <w:lang w:eastAsia="ja-JP"/>
        </w:rPr>
        <w:t>容</w:t>
      </w:r>
    </w:p>
    <w:p w:rsidRPr="00B61807" w:rsidR="00493114" w:rsidP="00B61807" w:rsidRDefault="00F44D0C" w14:paraId="4A9A0E85" w14:textId="25D6EB3C">
      <w:pPr>
        <w:pStyle w:val="ad"/>
        <w:widowControl w:val="1"/>
        <w:numPr>
          <w:ilvl w:val="0"/>
          <w:numId w:val="3"/>
        </w:numPr>
        <w:shd w:val="clear" w:color="auto" w:fill="FDFDFD"/>
        <w:wordWrap/>
        <w:autoSpaceDE/>
        <w:autoSpaceDN/>
        <w:spacing w:after="0" w:line="240" w:lineRule="auto"/>
        <w:ind w:leftChars="0"/>
        <w:jc w:val="left"/>
        <w:rPr>
          <w:color w:val="7F7F7F" w:themeColor="text1" w:themeTint="80"/>
          <w:spacing w:val="-11"/>
          <w:kern w:val="0"/>
          <w:lang w:eastAsia="ja-JP"/>
        </w:rPr>
      </w:pPr>
      <w:r w:rsidRPr="00B61807" w:rsidR="00F44D0C">
        <w:rPr>
          <w:rFonts w:ascii="맑은 고딕" w:hAnsi="맑은 고딕" w:eastAsia="맑은 고딕" w:cs="맑은 고딕"/>
          <w:color w:val="7F7F7F" w:themeColor="text1" w:themeTint="80"/>
          <w:spacing w:val="-11"/>
          <w:kern w:val="0"/>
          <w:lang w:eastAsia="ja-JP"/>
        </w:rPr>
        <w:t>を記載しなかった場合</w:t>
      </w:r>
    </w:p>
    <w:p w:rsidRPr="00B61807" w:rsidR="00493114" w:rsidP="003257A3" w:rsidRDefault="003257A3" w14:paraId="132BEBA5" w14:textId="1158D2ED">
      <w:pPr>
        <w:pStyle w:val="ad"/>
        <w:widowControl w:val="1"/>
        <w:numPr>
          <w:ilvl w:val="0"/>
          <w:numId w:val="3"/>
        </w:numPr>
        <w:shd w:val="clear" w:color="auto" w:fill="FDFDFD"/>
        <w:wordWrap/>
        <w:autoSpaceDE/>
        <w:autoSpaceDN/>
        <w:spacing w:after="0" w:line="240" w:lineRule="auto"/>
        <w:ind w:leftChars="0"/>
        <w:jc w:val="left"/>
        <w:rPr>
          <w:ins w:author="Eunha La" w:date="2023-12-01T10:47:00Z" w:id="172933434"/>
          <w:color w:val="7F7F7F" w:themeColor="text1" w:themeTint="80"/>
          <w:spacing w:val="-11"/>
          <w:kern w:val="0"/>
          <w:lang w:eastAsia="ja-JP"/>
          <w:rPrChange w:author="Eunha La" w:date="2023-12-01T10:47:00Z" w:id="267865343">
            <w:rPr>
              <w:ins w:author="Eunha La" w:date="2023-12-01T10:47:00Z" w:id="1514520916"/>
              <w:rFonts w:ascii="맑은 고딕" w:hAnsi="맑은 고딕" w:eastAsia="Yu Mincho" w:cs="맑은 고딕"/>
              <w:color w:val="7F7F7F" w:themeColor="text1" w:themeTint="80"/>
              <w:spacing w:val="-11"/>
              <w:kern w:val="0"/>
              <w:lang w:eastAsia="ja-JP"/>
            </w:rPr>
          </w:rPrChange>
        </w:rPr>
      </w:pPr>
      <w:r w:rsidRPr="07AD6A85" w:rsidR="003257A3">
        <w:rPr>
          <w:color w:val="7F7F7F" w:themeColor="text1" w:themeTint="80"/>
          <w:spacing w:val="-11"/>
          <w:kern w:val="0"/>
          <w:lang w:eastAsia="ja-JP"/>
        </w:rPr>
        <w:t>利用者の</w:t>
      </w:r>
      <w:r w:rsidRPr="003257A3" w:rsidR="003257A3">
        <w:rPr>
          <w:rFonts w:ascii="새굴림" w:hAnsi="새굴림" w:eastAsia="새굴림" w:cs="새굴림"/>
          <w:color w:val="7F7F7F" w:themeColor="text1" w:themeTint="80"/>
          <w:spacing w:val="-11"/>
          <w:kern w:val="0"/>
          <w:lang w:eastAsia="ja-JP"/>
        </w:rPr>
        <w:t>帰</w:t>
      </w:r>
      <w:r w:rsidRPr="003257A3" w:rsidR="003257A3">
        <w:rPr>
          <w:rFonts w:ascii="맑은 고딕" w:hAnsi="맑은 고딕" w:eastAsia="맑은 고딕" w:cs="맑은 고딕"/>
          <w:color w:val="7F7F7F" w:themeColor="text1" w:themeTint="80"/>
          <w:spacing w:val="-11"/>
          <w:kern w:val="0"/>
          <w:lang w:eastAsia="ja-JP"/>
        </w:rPr>
        <w:t>責事由により承認が不可な場合や、その他規定の諸事項に違反して申し</w:t>
      </w:r>
      <w:r w:rsidRPr="003257A3" w:rsidR="003257A3">
        <w:rPr>
          <w:rFonts w:ascii="새굴림" w:hAnsi="새굴림" w:eastAsia="새굴림" w:cs="새굴림"/>
          <w:color w:val="7F7F7F" w:themeColor="text1" w:themeTint="80"/>
          <w:spacing w:val="-11"/>
          <w:kern w:val="0"/>
          <w:lang w:eastAsia="ja-JP"/>
        </w:rPr>
        <w:t>込</w:t>
      </w:r>
      <w:r w:rsidRPr="003257A3" w:rsidR="003257A3">
        <w:rPr>
          <w:rFonts w:ascii="맑은 고딕" w:hAnsi="맑은 고딕" w:eastAsia="맑은 고딕" w:cs="맑은 고딕"/>
          <w:color w:val="7F7F7F" w:themeColor="text1" w:themeTint="80"/>
          <w:spacing w:val="-11"/>
          <w:kern w:val="0"/>
          <w:lang w:eastAsia="ja-JP"/>
        </w:rPr>
        <w:t>む場合</w:t>
      </w:r>
    </w:p>
    <w:p w:rsidRPr="007A2146" w:rsidR="00B61807" w:rsidP="65F6BA27" w:rsidRDefault="007A2146" w14:paraId="4FB2633E" w14:textId="66461F2F">
      <w:pPr>
        <w:pStyle w:val="ad"/>
        <w:widowControl w:val="1"/>
        <w:numPr>
          <w:ilvl w:val="0"/>
          <w:numId w:val="3"/>
        </w:numPr>
        <w:shd w:val="clear" w:color="auto" w:fill="FDFDFD"/>
        <w:wordWrap/>
        <w:autoSpaceDE/>
        <w:autoSpaceDN/>
        <w:spacing w:after="0" w:line="240" w:lineRule="auto"/>
        <w:ind w:leftChars="0"/>
        <w:jc w:val="left"/>
        <w:rPr>
          <w:ins w:author="Eunha La" w:date="2023-12-01T10:48:00Z" w:id="413225441"/>
          <w:rStyle w:val="eop"/>
          <w:color w:val="7F7F7F" w:themeColor="text1" w:themeTint="80"/>
          <w:spacing w:val="-11"/>
          <w:kern w:val="0"/>
          <w:lang w:eastAsia="ja-JP"/>
          <w:rPrChange w:author="Eunha La" w:date="2023-12-01T10:48:00Z" w:id="1468670093">
            <w:rPr>
              <w:ins w:author="Eunha La" w:date="2023-12-01T10:48:00Z" w:id="962428170"/>
              <w:rStyle w:val="eop"/>
              <w:rFonts w:ascii="맑은 고딕" w:hAnsi="맑은 고딕" w:eastAsia="맑은 고딕"/>
              <w:color w:val="7F7F7F"/>
            </w:rPr>
          </w:rPrChange>
        </w:rPr>
      </w:pPr>
      <w:ins w:author="choiyoonseon" w:date="2023-12-07T06:07:42.194Z" w:id="487293085">
        <w:r w:rsidRPr="07AD6A85" w:rsidR="7D4A20C9">
          <w:rPr>
            <w:rStyle w:val="normaltextrun"/>
            <w:rFonts w:ascii="맑은 고딕" w:hAnsi="맑은 고딕" w:eastAsia="맑은 고딕"/>
            <w:color w:val="000000" w:themeColor="text1" w:themeTint="FF" w:themeShade="FF"/>
          </w:rPr>
          <w:t>14歳未満の児童</w:t>
        </w:r>
      </w:ins>
      <w:ins w:author="choiyoonseon" w:date="2023-12-07T06:08:37.231Z" w:id="888887993">
        <w:r w:rsidRPr="07AD6A85" w:rsidR="630329C6">
          <w:rPr>
            <w:rStyle w:val="normaltextrun"/>
            <w:rFonts w:ascii="맑은 고딕" w:hAnsi="맑은 고딕" w:eastAsia="맑은 고딕"/>
            <w:color w:val="000000" w:themeColor="text1" w:themeTint="FF" w:themeShade="FF"/>
          </w:rPr>
          <w:t>が</w:t>
        </w:r>
      </w:ins>
      <w:ins w:author="choiyoonseon" w:date="2023-12-07T06:09:36.852Z" w:id="1967042848">
        <w:r w:rsidRPr="07AD6A85" w:rsidR="00764F6F">
          <w:rPr>
            <w:rStyle w:val="normaltextrun"/>
            <w:rFonts w:ascii="맑은 고딕" w:hAnsi="맑은 고딕" w:eastAsia="맑은 고딕"/>
            <w:color w:val="000000" w:themeColor="text1" w:themeTint="FF" w:themeShade="FF"/>
          </w:rPr>
          <w:t>親などの法定代理人の同意を得て煮ない場合[国内使用者の場合]</w:t>
        </w:r>
      </w:ins>
      <w:ins w:author="Eunha La" w:date="2023-12-01T10:48:00Z" w:id="1213748589">
        <w:r w:rsidRPr="07AD6A85" w:rsidR="007A2146">
          <w:rPr>
            <w:rStyle w:val="normaltextrun"/>
            <w:rFonts w:ascii="맑은 고딕" w:hAnsi="맑은 고딕" w:eastAsia="맑은 고딕"/>
            <w:color w:val="000000" w:themeColor="text1" w:themeTint="FF" w:themeShade="FF"/>
          </w:rPr>
          <w:t xml:space="preserve">만 </w:t>
        </w:r>
      </w:ins>
      <w:ins w:author="Eunha La" w:date="2023-12-01T10:47:00Z" w:id="1180353229">
        <w:r w:rsidRPr="07AD6A85" w:rsidR="007A2146">
          <w:rPr>
            <w:rStyle w:val="normaltextrun"/>
            <w:rFonts w:ascii="맑은 고딕" w:hAnsi="맑은 고딕" w:eastAsia="맑은 고딕"/>
            <w:color w:val="000000" w:themeColor="text1" w:themeTint="FF" w:themeShade="FF"/>
          </w:rPr>
          <w:t xml:space="preserve">14세 </w:t>
        </w:r>
        <w:r w:rsidRPr="07AD6A85" w:rsidR="007A2146">
          <w:rPr>
            <w:rStyle w:val="normaltextrun"/>
            <w:rFonts w:ascii="맑은 고딕" w:hAnsi="맑은 고딕" w:eastAsia="맑은 고딕"/>
            <w:color w:val="000000" w:themeColor="text1" w:themeTint="FF" w:themeShade="FF"/>
          </w:rPr>
          <w:t>미만</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아동이</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부모</w:t>
        </w:r>
        <w:r w:rsidRPr="07AD6A85" w:rsidR="007A2146">
          <w:rPr>
            <w:rStyle w:val="normaltextrun"/>
            <w:rFonts w:ascii="맑은 고딕" w:hAnsi="맑은 고딕" w:eastAsia="맑은 고딕"/>
            <w:color w:val="000000" w:themeColor="text1" w:themeTint="FF" w:themeShade="FF"/>
          </w:rPr>
          <w:t xml:space="preserve"> 등 </w:t>
        </w:r>
        <w:r w:rsidRPr="07AD6A85" w:rsidR="007A2146">
          <w:rPr>
            <w:rStyle w:val="normaltextrun"/>
            <w:rFonts w:ascii="맑은 고딕" w:hAnsi="맑은 고딕" w:eastAsia="맑은 고딕"/>
            <w:color w:val="000000" w:themeColor="text1" w:themeTint="FF" w:themeShade="FF"/>
          </w:rPr>
          <w:t>법정대리인의</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동의를</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얻지</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아니한</w:t>
        </w:r>
        <w:r w:rsidRPr="07AD6A85" w:rsidR="007A2146">
          <w:rPr>
            <w:rStyle w:val="normaltextrun"/>
            <w:rFonts w:ascii="맑은 고딕" w:hAnsi="맑은 고딕" w:eastAsia="맑은 고딕"/>
            <w:color w:val="000000" w:themeColor="text1" w:themeTint="FF" w:themeShade="FF"/>
          </w:rPr>
          <w:t xml:space="preserve"> </w:t>
        </w:r>
        <w:r w:rsidRPr="07AD6A85" w:rsidR="007A2146">
          <w:rPr>
            <w:rStyle w:val="normaltextrun"/>
            <w:rFonts w:ascii="맑은 고딕" w:hAnsi="맑은 고딕" w:eastAsia="맑은 고딕"/>
            <w:color w:val="000000" w:themeColor="text1" w:themeTint="FF" w:themeShade="FF"/>
          </w:rPr>
          <w:t>경우</w:t>
        </w:r>
        <w:r w:rsidRPr="07AD6A85" w:rsidR="007A2146">
          <w:rPr>
            <w:rStyle w:val="normaltextrun"/>
            <w:rFonts w:ascii="맑은 고딕" w:hAnsi="맑은 고딕" w:eastAsia="맑은 고딕"/>
            <w:color w:val="000000" w:themeColor="text1" w:themeTint="FF" w:themeShade="FF"/>
          </w:rPr>
          <w:t>[</w:t>
        </w:r>
        <w:r w:rsidRPr="07AD6A85" w:rsidR="007A2146">
          <w:rPr>
            <w:rStyle w:val="normaltextrun"/>
            <w:rFonts w:ascii="맑은 고딕" w:hAnsi="맑은 고딕" w:eastAsia="맑은 고딕"/>
            <w:color w:val="000000" w:themeColor="text1" w:themeTint="FF" w:themeShade="FF"/>
          </w:rPr>
          <w:t>국내</w:t>
        </w:r>
        <w:r w:rsidRPr="07AD6A85" w:rsidR="007A2146">
          <w:rPr>
            <w:rStyle w:val="normaltextrun"/>
            <w:rFonts w:ascii="맑은 고딕" w:hAnsi="맑은 고딕" w:eastAsia="맑은 고딕"/>
            <w:color w:val="000000" w:themeColor="text1" w:themeTint="FF" w:themeShade="FF"/>
          </w:rPr>
          <w:t xml:space="preserve"> 사용자</w:t>
        </w:r>
        <w:r w:rsidRPr="07AD6A85" w:rsidR="007A2146">
          <w:rPr>
            <w:rStyle w:val="normaltextrun"/>
            <w:rFonts w:ascii="맑은 고딕" w:hAnsi="맑은 고딕" w:eastAsia="맑은 고딕"/>
            <w:color w:val="000000" w:themeColor="text1" w:themeTint="FF" w:themeShade="FF"/>
          </w:rPr>
          <w:t>의 경우]</w:t>
        </w:r>
        <w:r w:rsidRPr="07AD6A85" w:rsidR="007A2146">
          <w:rPr>
            <w:rStyle w:val="eop"/>
            <w:rFonts w:ascii="맑은 고딕" w:hAnsi="맑은 고딕" w:eastAsia="맑은 고딕"/>
            <w:color w:val="000000" w:themeColor="text1" w:themeTint="FF" w:themeShade="FF"/>
          </w:rPr>
          <w:t> </w:t>
        </w:r>
      </w:ins>
    </w:p>
    <w:p w:rsidRPr="007A2146" w:rsidR="007A2146" w:rsidP="07AD6A85" w:rsidRDefault="007A2146" w14:paraId="7FE403AE" w14:textId="4F00534E">
      <w:pPr>
        <w:pStyle w:val="ad"/>
        <w:widowControl w:val="1"/>
        <w:numPr>
          <w:ilvl w:val="0"/>
          <w:numId w:val="3"/>
        </w:numPr>
        <w:shd w:val="clear" w:color="auto" w:fill="FDFDFD"/>
        <w:wordWrap/>
        <w:autoSpaceDE/>
        <w:autoSpaceDN/>
        <w:spacing w:after="0" w:line="240" w:lineRule="auto"/>
        <w:ind w:leftChars="0"/>
        <w:jc w:val="left"/>
        <w:rPr>
          <w:rStyle w:val="eop"/>
          <w:rFonts w:ascii="맑은 고딕" w:hAnsi="맑은 고딕" w:eastAsia="맑은 고딕"/>
          <w:color w:val="000000" w:themeColor="text1" w:themeTint="FF" w:themeShade="FF"/>
          <w:spacing w:val="-11"/>
          <w:kern w:val="0"/>
          <w:lang w:eastAsia="ja-JP"/>
          <w:rPrChange w:author="Eunha La" w:date="2023-12-11T01:40:47.543Z" w:id="606874378">
            <w:rPr>
              <w:color w:val="7F7F7F" w:themeColor="text1" w:themeTint="80"/>
              <w:spacing w:val="-11"/>
              <w:kern w:val="0"/>
              <w:lang w:eastAsia="ja-JP"/>
            </w:rPr>
          </w:rPrChange>
        </w:rPr>
      </w:pPr>
      <w:ins w:author="choiyoonseon" w:date="2023-12-07T05:58:42.287Z" w:id="712770858">
        <w:r w:rsidRPr="07AD6A85" w:rsidR="34F293F8">
          <w:rPr>
            <w:rStyle w:val="eop"/>
            <w:rFonts w:ascii="맑은 고딕" w:hAnsi="맑은 고딕" w:eastAsia="맑은 고딕"/>
            <w:color w:val="000000" w:themeColor="text1" w:themeTint="FF" w:themeShade="FF"/>
            <w:rPrChange w:author="Eunha La" w:date="2023-12-11T01:42:19.358Z" w:id="1456916613">
              <w:rPr>
                <w:rStyle w:val="eop"/>
                <w:rFonts w:ascii="맑은 고딕" w:hAnsi="맑은 고딕" w:eastAsia="맑은 고딕"/>
                <w:color w:val="000000" w:themeColor="text1" w:themeTint="FF" w:themeShade="FF"/>
                <w:highlight w:val="yellow"/>
              </w:rPr>
            </w:rPrChange>
          </w:rPr>
          <w:t>13歳未満の海外使用者の場合</w:t>
        </w:r>
      </w:ins>
      <w:ins w:author="Eunha La" w:date="2023-12-01T10:48:00Z" w:id="761768240">
        <w:r w:rsidRPr="07AD6A85" w:rsidR="007A2146">
          <w:rPr>
            <w:rStyle w:val="eop"/>
            <w:rFonts w:ascii="맑은 고딕" w:hAnsi="맑은 고딕" w:eastAsia="맑은 고딕"/>
            <w:color w:val="000000" w:themeColor="text1" w:themeTint="FF" w:themeShade="FF"/>
            <w:rPrChange w:author="Eunha La" w:date="2023-12-11T01:40:47.542Z" w:id="554638223">
              <w:rPr>
                <w:rStyle w:val="eop"/>
                <w:rFonts w:ascii="맑은 고딕" w:hAnsi="맑은 고딕" w:eastAsia="맑은 고딕"/>
                <w:color w:val="000000" w:themeColor="text1" w:themeTint="FF" w:themeShade="FF"/>
                <w:highlight w:val="yellow"/>
              </w:rPr>
            </w:rPrChange>
          </w:rPr>
          <w:t xml:space="preserve"> </w:t>
        </w:r>
      </w:ins>
    </w:p>
    <w:p w:rsidR="00493114" w:rsidP="07AD6A85" w:rsidRDefault="00493114" w14:paraId="16FBDEED" w14:textId="1D9F9C14">
      <w:pPr>
        <w:widowControl w:val="1"/>
        <w:shd w:val="clear" w:color="auto" w:fill="FDFDFD"/>
        <w:wordWrap/>
        <w:autoSpaceDE/>
        <w:autoSpaceDN/>
        <w:spacing w:after="0" w:line="240" w:lineRule="auto"/>
        <w:ind w:left="297" w:hanging="297" w:hangingChars="150"/>
        <w:jc w:val="left"/>
        <w:rPr>
          <w:ins w:author="Eunha La" w:date="2023-12-01T10:48:00Z" w:id="1045806451"/>
          <w:rFonts w:ascii="맑은 고딕" w:hAnsi="맑은 고딕" w:eastAsia="Yu Mincho" w:cs="맑은 고딕"/>
          <w:color w:val="000000" w:themeColor="text1"/>
          <w:spacing w:val="-11"/>
          <w:kern w:val="0"/>
          <w:sz w:val="22"/>
          <w:szCs w:val="22"/>
          <w:lang w:eastAsia="ja-JP"/>
        </w:rPr>
      </w:pPr>
      <w:r w:rsidRPr="07AD6A85" w:rsidR="00493114">
        <w:rPr>
          <w:color w:val="000000" w:themeColor="text1"/>
          <w:spacing w:val="-11"/>
          <w:kern w:val="0"/>
          <w:sz w:val="22"/>
          <w:szCs w:val="22"/>
          <w:lang w:eastAsia="ja-JP"/>
        </w:rPr>
        <w:t>③ </w:t>
      </w:r>
      <w:r w:rsidRPr="07AD6A85" w:rsidR="00574290">
        <w:rPr>
          <w:rFonts w:ascii="새굴림" w:hAnsi="새굴림" w:eastAsia="새굴림" w:cs="새굴림"/>
          <w:color w:val="000000" w:themeColor="text1"/>
          <w:spacing w:val="-11"/>
          <w:kern w:val="0"/>
          <w:sz w:val="22"/>
          <w:szCs w:val="22"/>
          <w:lang w:eastAsia="ja-JP"/>
        </w:rPr>
        <w:t>会</w:t>
      </w:r>
      <w:r w:rsidRPr="07AD6A85" w:rsidR="00574290">
        <w:rPr>
          <w:rFonts w:ascii="맑은 고딕" w:hAnsi="맑은 고딕" w:eastAsia="맑은 고딕" w:cs="맑은 고딕"/>
          <w:color w:val="000000" w:themeColor="text1"/>
          <w:spacing w:val="-11"/>
          <w:kern w:val="0"/>
          <w:sz w:val="22"/>
          <w:szCs w:val="22"/>
          <w:lang w:eastAsia="ja-JP"/>
        </w:rPr>
        <w:t>社は、サ</w:t>
      </w:r>
      <w:r w:rsidRPr="07AD6A85" w:rsidR="00574290">
        <w:rPr>
          <w:rFonts w:ascii="MS Gothic" w:hAnsi="MS Gothic" w:eastAsia="MS Gothic" w:cs="MS Gothic"/>
          <w:color w:val="000000" w:themeColor="text1"/>
          <w:spacing w:val="-11"/>
          <w:kern w:val="0"/>
          <w:sz w:val="22"/>
          <w:szCs w:val="22"/>
          <w:lang w:eastAsia="ja-JP"/>
        </w:rPr>
        <w:t>ー</w:t>
      </w:r>
      <w:r w:rsidRPr="07AD6A85" w:rsidR="00574290">
        <w:rPr>
          <w:rFonts w:ascii="맑은 고딕" w:hAnsi="맑은 고딕" w:eastAsia="맑은 고딕" w:cs="맑은 고딕"/>
          <w:color w:val="000000" w:themeColor="text1"/>
          <w:spacing w:val="-11"/>
          <w:kern w:val="0"/>
          <w:sz w:val="22"/>
          <w:szCs w:val="22"/>
          <w:lang w:eastAsia="ja-JP"/>
        </w:rPr>
        <w:t>ビス</w:t>
      </w:r>
      <w:r w:rsidRPr="07AD6A85" w:rsidR="00574290">
        <w:rPr>
          <w:rFonts w:ascii="새굴림" w:hAnsi="새굴림" w:eastAsia="새굴림" w:cs="새굴림"/>
          <w:color w:val="000000" w:themeColor="text1"/>
          <w:spacing w:val="-11"/>
          <w:kern w:val="0"/>
          <w:sz w:val="22"/>
          <w:szCs w:val="22"/>
          <w:lang w:eastAsia="ja-JP"/>
        </w:rPr>
        <w:t>関</w:t>
      </w:r>
      <w:r w:rsidRPr="07AD6A85" w:rsidR="00574290">
        <w:rPr>
          <w:rFonts w:ascii="맑은 고딕" w:hAnsi="맑은 고딕" w:eastAsia="맑은 고딕" w:cs="맑은 고딕"/>
          <w:color w:val="000000" w:themeColor="text1"/>
          <w:spacing w:val="-11"/>
          <w:kern w:val="0"/>
          <w:sz w:val="22"/>
          <w:szCs w:val="22"/>
          <w:lang w:eastAsia="ja-JP"/>
        </w:rPr>
        <w:t>連設備の余裕がないか、技術上又は業務上の問題がある場合には、承諾を保留することができます。</w:t>
      </w:r>
    </w:p>
    <w:p w:rsidRPr="006837AF" w:rsidR="006837AF" w:rsidP="07AD6A85" w:rsidRDefault="006837AF" w14:paraId="2503BBC2" w14:textId="33BF7490">
      <w:pPr>
        <w:pStyle w:val="a"/>
        <w:widowControl w:val="1"/>
        <w:shd w:val="clear" w:color="auto" w:fill="FDFDFD"/>
        <w:wordWrap/>
        <w:autoSpaceDE/>
        <w:autoSpaceDN/>
        <w:spacing w:after="0" w:line="240" w:lineRule="auto"/>
        <w:ind w:left="297" w:hanging="297" w:hangingChars="150"/>
        <w:jc w:val="left"/>
        <w:rPr>
          <w:ins w:author="Eunha La" w:date="2023-12-11T01:40:42.509Z" w:id="828227714"/>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pPr>
      <w:ins w:author="Eunha La" w:date="2023-12-05T02:28:55.368Z" w:id="208331677">
        <w:r w:rsidRPr="07AD6A85" w:rsidR="0B22100A">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t xml:space="preserve">④ </w:t>
        </w:r>
      </w:ins>
      <w:ins w:author="choiyoonseon" w:date="2023-12-07T06:10:50.976Z" w:id="235213482">
        <w:r w:rsidRPr="07AD6A85" w:rsidR="21A80EF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t xml:space="preserve">国内会員の場合、14歳未満の会員は親など法定代理人の同意を得た後GOM </w:t>
        </w:r>
        <w:r w:rsidRPr="07AD6A85" w:rsidR="21A80EF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t>Labサービスに</w:t>
        </w:r>
        <w:r w:rsidRPr="07AD6A85" w:rsidR="21A80EF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t>登録できます</w:t>
        </w:r>
        <w:r w:rsidRPr="07AD6A85" w:rsidR="21A80EF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ja-JP"/>
          </w:rPr>
          <w:t>。</w:t>
        </w:r>
      </w:ins>
    </w:p>
    <w:p w:rsidRPr="006837AF" w:rsidR="006837AF" w:rsidP="07AD6A85" w:rsidRDefault="006837AF" w14:paraId="598BF3EA" w14:textId="25D7D61C">
      <w:pPr>
        <w:pStyle w:val="a"/>
        <w:widowControl w:val="1"/>
        <w:shd w:val="clear" w:color="auto" w:fill="FDFDFD"/>
        <w:wordWrap/>
        <w:autoSpaceDE/>
        <w:autoSpaceDN/>
        <w:spacing w:after="0" w:line="240" w:lineRule="auto"/>
        <w:ind w:left="297" w:hanging="297" w:hangingChars="150"/>
        <w:jc w:val="left"/>
        <w:rPr>
          <w:rFonts w:ascii="Malgun Gothic" w:hAnsi="Malgun Gothic" w:eastAsia="Malgun Gothic" w:cs="Malgun Gothic"/>
          <w:b w:val="0"/>
          <w:bCs w:val="0"/>
          <w:i w:val="0"/>
          <w:iCs w:val="0"/>
          <w:caps w:val="0"/>
          <w:smallCaps w:val="0"/>
          <w:noProof w:val="0"/>
          <w:color w:val="000000" w:themeColor="text1"/>
          <w:spacing w:val="-11"/>
          <w:kern w:val="0"/>
          <w:sz w:val="22"/>
          <w:szCs w:val="22"/>
          <w:lang w:eastAsia="ko-KR"/>
          <w:rPrChange w:author="Eunha La" w:date="2023-12-11T01:42:19.366Z" w:id="59271336">
            <w:rPr>
              <w:color w:val="000000" w:themeColor="text1"/>
              <w:spacing w:val="-11"/>
              <w:kern w:val="0"/>
              <w:sz w:val="22"/>
              <w:szCs w:val="22"/>
              <w:lang w:eastAsia="ja-JP"/>
            </w:rPr>
          </w:rPrChange>
        </w:rPr>
      </w:pPr>
      <w:ins w:author="Eunha La" w:date="2023-12-05T02:29:16.553Z" w:id="1623305898">
        <w:r w:rsidRPr="07AD6A85" w:rsidR="0B22100A">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⑤ </w:t>
        </w:r>
      </w:ins>
      <w:ins w:author="choiyoonseon" w:date="2023-12-07T06:12:38.236Z" w:id="1148771289">
        <w:r w:rsidRPr="07AD6A85" w:rsidR="21F0FBBC">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19歳未満の未成年者</w:t>
        </w:r>
      </w:ins>
      <w:ins w:author="choiyoonseon" w:date="2023-12-07T06:50:56.614Z" w:id="656466428">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が他人の個人情報を盗用するなどの方法で</w:t>
        </w:r>
      </w:ins>
      <w:ins w:author="choiyoonseon" w:date="2023-12-07T06:51:55.142Z" w:id="966611582">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本人が成年者(</w:t>
        </w:r>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成人</w:t>
        </w:r>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であることを表示してGOM</w:t>
        </w:r>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xml:space="preserve"> </w:t>
        </w:r>
        <w:r w:rsidRPr="07AD6A85" w:rsidR="45548978">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Lab</w:t>
        </w:r>
        <w:r w:rsidRPr="07AD6A85" w:rsidR="24A6FC11">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に登録したり、成年者</w:t>
        </w:r>
        <w:r w:rsidRPr="07AD6A85" w:rsidR="24A6FC11">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r w:rsidRPr="07AD6A85" w:rsidR="24A6FC11">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成人</w:t>
        </w:r>
        <w:r w:rsidRPr="07AD6A85" w:rsidR="24A6FC11">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ins>
      <w:ins w:author="choiyoonseon" w:date="2023-12-07T06:52:58.448Z" w:id="1468040660">
        <w:r w:rsidRPr="07AD6A85" w:rsidR="24A6FC11">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の第三者の決済情報を同意なく</w:t>
        </w:r>
        <w:r w:rsidRPr="07AD6A85" w:rsidR="4880B81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利用して決済をするなど、</w:t>
        </w:r>
      </w:ins>
      <w:ins w:author="choiyoonseon" w:date="2023-12-07T06:53:58.655Z" w:id="1711377391">
        <w:r w:rsidRPr="07AD6A85" w:rsidR="4880B81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欺瞞を利用して会社</w:t>
        </w:r>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に会員が成年者</w:t>
        </w:r>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成人</w:t>
        </w:r>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w:t>
        </w:r>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又は法定代理人</w:t>
        </w:r>
      </w:ins>
      <w:ins w:author="choiyoonseon" w:date="2023-12-07T06:54:56.418Z" w:id="1552740113">
        <w:r w:rsidRPr="07AD6A85" w:rsidR="27D32AB6">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の同意があったと信じさせた場合は、法定代理人の同意が</w:t>
        </w:r>
        <w:r w:rsidRPr="07AD6A85" w:rsidR="0143390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なくても会員又は法定代理人がGOM</w:t>
        </w:r>
        <w:r w:rsidRPr="07AD6A85" w:rsidR="0143390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 xml:space="preserve"> </w:t>
        </w:r>
        <w:r w:rsidRPr="07AD6A85" w:rsidR="0143390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Labサービス利用契約</w:t>
        </w:r>
      </w:ins>
      <w:ins w:author="choiyoonseon" w:date="2023-12-07T06:55:30.801Z" w:id="1379480379">
        <w:r w:rsidRPr="07AD6A85" w:rsidR="0143390D">
          <w:rPr>
            <w:rFonts w:ascii="Malgun Gothic" w:hAnsi="Malgun Gothic" w:eastAsia="Malgun Gothic" w:cs="Malgun Gothic"/>
            <w:b w:val="0"/>
            <w:bCs w:val="0"/>
            <w:i w:val="0"/>
            <w:iCs w:val="0"/>
            <w:caps w:val="0"/>
            <w:smallCaps w:val="0"/>
            <w:noProof w:val="0"/>
            <w:color w:val="000000" w:themeColor="text1" w:themeTint="FF" w:themeShade="FF"/>
            <w:sz w:val="22"/>
            <w:szCs w:val="22"/>
            <w:lang w:val="en-US" w:eastAsia="ko-KR"/>
          </w:rPr>
          <w:t>又は決済を一方的に取り消すことができません。</w:t>
        </w:r>
      </w:ins>
    </w:p>
    <w:p w:rsidRPr="008D4E97" w:rsidR="00493114" w:rsidP="53EC32F3" w:rsidRDefault="005E54BD" w14:paraId="57A3F699" w14:textId="6C2E854F">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ins w:author="Eunha La" w:date="2023-12-05T02:29:31.75Z" w:id="2071608431">
        <w:r w:rsidRPr="07AD6A85" w:rsidR="32A4FC7F">
          <w:rPr>
            <w:color w:val="000000" w:themeColor="text1" w:themeTint="FF" w:themeShade="FF"/>
            <w:sz w:val="22"/>
            <w:szCs w:val="22"/>
            <w:lang w:eastAsia="ja-JP"/>
          </w:rPr>
          <w:t>⑥</w:t>
        </w:r>
      </w:ins>
      <w:del w:author="Eunha La" w:date="2023-12-05T02:29:35.636Z" w:id="1058075004">
        <w:r w:rsidRPr="07AD6A85" w:rsidDel="005E54BD">
          <w:rPr>
            <w:color w:val="000000" w:themeColor="text1" w:themeTint="FF" w:themeShade="FF"/>
            <w:sz w:val="22"/>
            <w:szCs w:val="22"/>
            <w:lang w:eastAsia="ja-JP"/>
          </w:rPr>
          <w:delText>④</w:delText>
        </w:r>
      </w:del>
      <w:r w:rsidRPr="53EC32F3" w:rsidR="00493114">
        <w:rPr>
          <w:color w:val="000000" w:themeColor="text1"/>
          <w:spacing w:val="-11"/>
          <w:kern w:val="0"/>
          <w:sz w:val="22"/>
          <w:szCs w:val="22"/>
          <w:lang w:eastAsia="ja-JP"/>
        </w:rPr>
        <w:t> </w:t>
      </w:r>
      <w:r w:rsidRPr="53EC32F3" w:rsidR="00A57EC0">
        <w:rPr>
          <w:color w:val="000000" w:themeColor="text1"/>
          <w:spacing w:val="-11"/>
          <w:kern w:val="0"/>
          <w:sz w:val="22"/>
          <w:szCs w:val="22"/>
          <w:lang w:eastAsia="ja-JP"/>
        </w:rPr>
        <w:t>第</w:t>
      </w:r>
      <w:r w:rsidRPr="53EC32F3" w:rsidR="00A57EC0">
        <w:rPr>
          <w:color w:val="000000" w:themeColor="text1"/>
          <w:spacing w:val="-11"/>
          <w:kern w:val="0"/>
          <w:sz w:val="22"/>
          <w:szCs w:val="22"/>
          <w:lang w:eastAsia="ja-JP"/>
        </w:rPr>
        <w:t>2項と第3項により</w:t>
      </w:r>
      <w:r w:rsidRPr="53EC32F3" w:rsidR="00A57EC0">
        <w:rPr>
          <w:rFonts w:ascii="새굴림" w:hAnsi="새굴림" w:eastAsia="새굴림" w:cs="새굴림"/>
          <w:color w:val="000000" w:themeColor="text1"/>
          <w:spacing w:val="-11"/>
          <w:kern w:val="0"/>
          <w:sz w:val="22"/>
          <w:szCs w:val="22"/>
          <w:lang w:eastAsia="ja-JP"/>
        </w:rPr>
        <w:t>会</w:t>
      </w:r>
      <w:r w:rsidRPr="53EC32F3" w:rsidR="00A57EC0">
        <w:rPr>
          <w:rFonts w:ascii="맑은 고딕" w:hAnsi="맑은 고딕" w:eastAsia="맑은 고딕" w:cs="맑은 고딕"/>
          <w:color w:val="000000" w:themeColor="text1"/>
          <w:spacing w:val="-11"/>
          <w:kern w:val="0"/>
          <w:sz w:val="22"/>
          <w:szCs w:val="22"/>
          <w:lang w:eastAsia="ja-JP"/>
        </w:rPr>
        <w:t>員登</w:t>
      </w:r>
      <w:r w:rsidRPr="53EC32F3" w:rsidR="00A57EC0">
        <w:rPr>
          <w:rFonts w:ascii="새굴림" w:hAnsi="새굴림" w:eastAsia="새굴림" w:cs="새굴림"/>
          <w:color w:val="000000" w:themeColor="text1"/>
          <w:spacing w:val="-11"/>
          <w:kern w:val="0"/>
          <w:sz w:val="22"/>
          <w:szCs w:val="22"/>
          <w:lang w:eastAsia="ja-JP"/>
        </w:rPr>
        <w:t>録</w:t>
      </w:r>
      <w:r w:rsidRPr="53EC32F3" w:rsidR="00A57EC0">
        <w:rPr>
          <w:rFonts w:ascii="맑은 고딕" w:hAnsi="맑은 고딕" w:eastAsia="맑은 고딕" w:cs="맑은 고딕"/>
          <w:color w:val="000000" w:themeColor="text1"/>
          <w:spacing w:val="-11"/>
          <w:kern w:val="0"/>
          <w:sz w:val="22"/>
          <w:szCs w:val="22"/>
          <w:lang w:eastAsia="ja-JP"/>
        </w:rPr>
        <w:t>の申</w:t>
      </w:r>
      <w:r w:rsidRPr="53EC32F3" w:rsidR="00A57EC0">
        <w:rPr>
          <w:rFonts w:ascii="새굴림" w:hAnsi="새굴림" w:eastAsia="새굴림" w:cs="새굴림"/>
          <w:color w:val="000000" w:themeColor="text1"/>
          <w:spacing w:val="-11"/>
          <w:kern w:val="0"/>
          <w:sz w:val="22"/>
          <w:szCs w:val="22"/>
          <w:lang w:eastAsia="ja-JP"/>
        </w:rPr>
        <w:t>込</w:t>
      </w:r>
      <w:r w:rsidRPr="53EC32F3" w:rsidR="00A57EC0">
        <w:rPr>
          <w:rFonts w:ascii="맑은 고딕" w:hAnsi="맑은 고딕" w:eastAsia="맑은 고딕" w:cs="맑은 고딕"/>
          <w:color w:val="000000" w:themeColor="text1"/>
          <w:spacing w:val="-11"/>
          <w:kern w:val="0"/>
          <w:sz w:val="22"/>
          <w:szCs w:val="22"/>
          <w:lang w:eastAsia="ja-JP"/>
        </w:rPr>
        <w:t>を承諾しなかった場合や承諾を保留した場合、</w:t>
      </w:r>
      <w:r w:rsidRPr="53EC32F3" w:rsidR="00A57EC0">
        <w:rPr>
          <w:rFonts w:ascii="새굴림" w:hAnsi="새굴림" w:eastAsia="새굴림" w:cs="새굴림"/>
          <w:color w:val="000000" w:themeColor="text1"/>
          <w:spacing w:val="-11"/>
          <w:kern w:val="0"/>
          <w:sz w:val="22"/>
          <w:szCs w:val="22"/>
          <w:lang w:eastAsia="ja-JP"/>
        </w:rPr>
        <w:t>会</w:t>
      </w:r>
      <w:r w:rsidRPr="53EC32F3" w:rsidR="00A57EC0">
        <w:rPr>
          <w:rFonts w:ascii="맑은 고딕" w:hAnsi="맑은 고딕" w:eastAsia="맑은 고딕" w:cs="맑은 고딕"/>
          <w:color w:val="000000" w:themeColor="text1"/>
          <w:spacing w:val="-11"/>
          <w:kern w:val="0"/>
          <w:sz w:val="22"/>
          <w:szCs w:val="22"/>
          <w:lang w:eastAsia="ja-JP"/>
        </w:rPr>
        <w:t>社はこれを申</w:t>
      </w:r>
      <w:r w:rsidRPr="53EC32F3" w:rsidR="00A57EC0">
        <w:rPr>
          <w:rFonts w:ascii="새굴림" w:hAnsi="새굴림" w:eastAsia="새굴림" w:cs="새굴림"/>
          <w:color w:val="000000" w:themeColor="text1"/>
          <w:spacing w:val="-11"/>
          <w:kern w:val="0"/>
          <w:sz w:val="22"/>
          <w:szCs w:val="22"/>
          <w:lang w:eastAsia="ja-JP"/>
        </w:rPr>
        <w:t>込</w:t>
      </w:r>
      <w:r w:rsidRPr="53EC32F3" w:rsidR="00A57EC0">
        <w:rPr>
          <w:rFonts w:ascii="맑은 고딕" w:hAnsi="맑은 고딕" w:eastAsia="맑은 고딕" w:cs="맑은 고딕"/>
          <w:color w:val="000000" w:themeColor="text1"/>
          <w:spacing w:val="-11"/>
          <w:kern w:val="0"/>
          <w:sz w:val="22"/>
          <w:szCs w:val="22"/>
          <w:lang w:eastAsia="ja-JP"/>
        </w:rPr>
        <w:t>者に知らせなければなりません。</w:t>
      </w:r>
      <w:r w:rsidRPr="53EC32F3" w:rsidR="00A57EC0">
        <w:rPr>
          <w:rFonts w:ascii="새굴림" w:hAnsi="새굴림" w:eastAsia="새굴림" w:cs="새굴림"/>
          <w:color w:val="000000" w:themeColor="text1"/>
          <w:spacing w:val="-11"/>
          <w:kern w:val="0"/>
          <w:sz w:val="22"/>
          <w:szCs w:val="22"/>
          <w:lang w:eastAsia="ja-JP"/>
        </w:rPr>
        <w:t>会</w:t>
      </w:r>
      <w:r w:rsidRPr="53EC32F3" w:rsidR="00A57EC0">
        <w:rPr>
          <w:rFonts w:ascii="맑은 고딕" w:hAnsi="맑은 고딕" w:eastAsia="맑은 고딕" w:cs="맑은 고딕"/>
          <w:color w:val="000000" w:themeColor="text1"/>
          <w:spacing w:val="-11"/>
          <w:kern w:val="0"/>
          <w:sz w:val="22"/>
          <w:szCs w:val="22"/>
          <w:lang w:eastAsia="ja-JP"/>
        </w:rPr>
        <w:t>社の</w:t>
      </w:r>
      <w:r w:rsidRPr="53EC32F3" w:rsidR="00A57EC0">
        <w:rPr>
          <w:rFonts w:ascii="새굴림" w:hAnsi="새굴림" w:eastAsia="새굴림" w:cs="새굴림"/>
          <w:color w:val="000000" w:themeColor="text1"/>
          <w:spacing w:val="-11"/>
          <w:kern w:val="0"/>
          <w:sz w:val="22"/>
          <w:szCs w:val="22"/>
          <w:lang w:eastAsia="ja-JP"/>
        </w:rPr>
        <w:t>帰</w:t>
      </w:r>
      <w:r w:rsidRPr="53EC32F3" w:rsidR="00A57EC0">
        <w:rPr>
          <w:rFonts w:ascii="맑은 고딕" w:hAnsi="맑은 고딕" w:eastAsia="맑은 고딕" w:cs="맑은 고딕"/>
          <w:color w:val="000000" w:themeColor="text1"/>
          <w:spacing w:val="-11"/>
          <w:kern w:val="0"/>
          <w:sz w:val="22"/>
          <w:szCs w:val="22"/>
          <w:lang w:eastAsia="ja-JP"/>
        </w:rPr>
        <w:t>責事由なしに申</w:t>
      </w:r>
      <w:r w:rsidRPr="53EC32F3" w:rsidR="00A57EC0">
        <w:rPr>
          <w:rFonts w:ascii="새굴림" w:hAnsi="새굴림" w:eastAsia="새굴림" w:cs="새굴림"/>
          <w:color w:val="000000" w:themeColor="text1"/>
          <w:spacing w:val="-11"/>
          <w:kern w:val="0"/>
          <w:sz w:val="22"/>
          <w:szCs w:val="22"/>
          <w:lang w:eastAsia="ja-JP"/>
        </w:rPr>
        <w:t>込</w:t>
      </w:r>
      <w:r w:rsidRPr="53EC32F3" w:rsidR="00A57EC0">
        <w:rPr>
          <w:rFonts w:ascii="맑은 고딕" w:hAnsi="맑은 고딕" w:eastAsia="맑은 고딕" w:cs="맑은 고딕"/>
          <w:color w:val="000000" w:themeColor="text1"/>
          <w:spacing w:val="-11"/>
          <w:kern w:val="0"/>
          <w:sz w:val="22"/>
          <w:szCs w:val="22"/>
          <w:lang w:eastAsia="ja-JP"/>
        </w:rPr>
        <w:t>者に通知できない場合は、例外とします。</w:t>
      </w:r>
    </w:p>
    <w:p w:rsidRPr="008D4E97" w:rsidR="00493114" w:rsidP="53EC32F3" w:rsidRDefault="00493114" w14:paraId="483836E1" w14:textId="43FDD143">
      <w:pPr>
        <w:widowControl w:val="1"/>
        <w:shd w:val="clear" w:color="auto" w:fill="FDFDFD"/>
        <w:wordWrap/>
        <w:autoSpaceDE/>
        <w:autoSpaceDN/>
        <w:spacing w:line="240" w:lineRule="auto"/>
        <w:ind w:left="198" w:hanging="198" w:hangingChars="100"/>
        <w:jc w:val="left"/>
        <w:rPr>
          <w:color w:val="000000" w:themeColor="text1"/>
          <w:spacing w:val="-11"/>
          <w:kern w:val="0"/>
          <w:sz w:val="22"/>
          <w:szCs w:val="22"/>
          <w:lang w:eastAsia="ja-JP"/>
        </w:rPr>
      </w:pPr>
      <w:del w:author="Eunha La" w:date="2023-12-01T10:49:00Z" w:id="305961742">
        <w:r w:rsidRPr="07AD6A85" w:rsidDel="00493114">
          <w:rPr>
            <w:color w:val="000000" w:themeColor="text1" w:themeTint="FF" w:themeShade="FF"/>
            <w:sz w:val="22"/>
            <w:szCs w:val="22"/>
            <w:lang w:eastAsia="ja-JP"/>
          </w:rPr>
          <w:delText>⑤</w:delText>
        </w:r>
      </w:del>
      <w:ins w:author="Eunha La" w:date="2023-12-05T02:29:45.943Z" w:id="1819981532">
        <w:r w:rsidRPr="07AD6A85" w:rsidR="192F3FC9">
          <w:rPr>
            <w:color w:val="000000" w:themeColor="text1" w:themeTint="FF" w:themeShade="FF"/>
            <w:sz w:val="22"/>
            <w:szCs w:val="22"/>
            <w:lang w:eastAsia="ja-JP"/>
          </w:rPr>
          <w:t>⑦</w:t>
        </w:r>
      </w:ins>
      <w:ins w:author="Eunha La" w:date="2023-12-01T10:49:00Z" w:id="1067119949">
        <w:r w:rsidRPr="07AD6A85">
          <w:rPr>
            <w:color w:val="000000" w:themeColor="text1" w:themeTint="FF" w:themeShade="FF"/>
            <w:sz w:val="22"/>
            <w:szCs w:val="22"/>
            <w:lang w:eastAsia="ja-JP"/>
          </w:rPr>
          <w:fldChar w:fldCharType="begin"/>
        </w:r>
        <w:r w:rsidRPr="07AD6A85">
          <w:rPr>
            <w:rFonts w:eastAsia="MS Mincho"/>
            <w:color w:val="000000" w:themeColor="text1" w:themeTint="FF" w:themeShade="FF"/>
            <w:sz w:val="22"/>
            <w:szCs w:val="22"/>
            <w:lang w:eastAsia="ja-JP"/>
          </w:rPr>
          <w:instrText xml:space="preserve"> </w:instrText>
        </w:r>
        <w:r w:rsidRPr="07AD6A85">
          <w:rPr>
            <w:rFonts w:eastAsia="MS Mincho"/>
            <w:color w:val="000000" w:themeColor="text1" w:themeTint="FF" w:themeShade="FF"/>
            <w:sz w:val="22"/>
            <w:szCs w:val="22"/>
            <w:lang w:eastAsia="ja-JP"/>
          </w:rPr>
          <w:instrText xml:space="preserve">eq \o\ac(</w:instrText>
        </w:r>
        <w:r w:rsidRPr="07AD6A85">
          <w:rPr>
            <w:rFonts w:eastAsia="MS Mincho"/>
            <w:color w:val="000000" w:themeColor="text1" w:themeTint="FF" w:themeShade="FF"/>
            <w:sz w:val="22"/>
            <w:szCs w:val="22"/>
            <w:lang w:eastAsia="ja-JP"/>
          </w:rPr>
          <w:instrText xml:space="preserve">○</w:instrText>
        </w:r>
        <w:r w:rsidRPr="07AD6A85">
          <w:rPr>
            <w:rFonts w:eastAsia="MS Mincho"/>
            <w:color w:val="000000" w:themeColor="text1" w:themeTint="FF" w:themeShade="FF"/>
            <w:sz w:val="22"/>
            <w:szCs w:val="22"/>
            <w:lang w:eastAsia="ja-JP"/>
          </w:rPr>
          <w:instrText xml:space="preserve">,6)</w:instrText>
        </w:r>
        <w:r w:rsidRPr="07AD6A85">
          <w:rPr>
            <w:color w:val="000000" w:themeColor="text1" w:themeTint="FF" w:themeShade="FF"/>
            <w:sz w:val="22"/>
            <w:szCs w:val="22"/>
            <w:lang w:eastAsia="ja-JP"/>
          </w:rPr>
          <w:fldChar w:fldCharType="end"/>
        </w:r>
      </w:ins>
      <w:r w:rsidRPr="53EC32F3" w:rsidR="00493114">
        <w:rPr>
          <w:color w:val="000000" w:themeColor="text1"/>
          <w:spacing w:val="-11"/>
          <w:kern w:val="0"/>
          <w:sz w:val="22"/>
          <w:szCs w:val="22"/>
          <w:lang w:eastAsia="ja-JP"/>
        </w:rPr>
        <w:t> </w:t>
      </w:r>
      <w:r w:rsidRPr="53EC32F3" w:rsidR="00403DD5">
        <w:rPr>
          <w:rFonts w:ascii="새굴림" w:hAnsi="새굴림" w:eastAsia="새굴림" w:cs="새굴림"/>
          <w:color w:val="000000" w:themeColor="text1"/>
          <w:spacing w:val="-11"/>
          <w:kern w:val="0"/>
          <w:sz w:val="22"/>
          <w:szCs w:val="22"/>
          <w:lang w:eastAsia="ja-JP"/>
        </w:rPr>
        <w:t>会</w:t>
      </w:r>
      <w:r w:rsidRPr="53EC32F3" w:rsidR="00403DD5">
        <w:rPr>
          <w:rFonts w:ascii="맑은 고딕" w:hAnsi="맑은 고딕" w:eastAsia="맑은 고딕" w:cs="맑은 고딕"/>
          <w:color w:val="000000" w:themeColor="text1"/>
          <w:spacing w:val="-11"/>
          <w:kern w:val="0"/>
          <w:sz w:val="22"/>
          <w:szCs w:val="22"/>
          <w:lang w:eastAsia="ja-JP"/>
        </w:rPr>
        <w:t>員登</w:t>
      </w:r>
      <w:r w:rsidRPr="53EC32F3" w:rsidR="00403DD5">
        <w:rPr>
          <w:rFonts w:ascii="새굴림" w:hAnsi="새굴림" w:eastAsia="새굴림" w:cs="새굴림"/>
          <w:color w:val="000000" w:themeColor="text1"/>
          <w:spacing w:val="-11"/>
          <w:kern w:val="0"/>
          <w:sz w:val="22"/>
          <w:szCs w:val="22"/>
          <w:lang w:eastAsia="ja-JP"/>
        </w:rPr>
        <w:t>録</w:t>
      </w:r>
      <w:r w:rsidRPr="53EC32F3" w:rsidR="00403DD5">
        <w:rPr>
          <w:rFonts w:ascii="맑은 고딕" w:hAnsi="맑은 고딕" w:eastAsia="맑은 고딕" w:cs="맑은 고딕"/>
          <w:color w:val="000000" w:themeColor="text1"/>
          <w:spacing w:val="-11"/>
          <w:kern w:val="0"/>
          <w:sz w:val="22"/>
          <w:szCs w:val="22"/>
          <w:lang w:eastAsia="ja-JP"/>
        </w:rPr>
        <w:t>契約の成立時期は、</w:t>
      </w:r>
      <w:r w:rsidRPr="53EC32F3" w:rsidR="00403DD5">
        <w:rPr>
          <w:rFonts w:ascii="새굴림" w:hAnsi="새굴림" w:eastAsia="새굴림" w:cs="새굴림"/>
          <w:color w:val="000000" w:themeColor="text1"/>
          <w:spacing w:val="-11"/>
          <w:kern w:val="0"/>
          <w:sz w:val="22"/>
          <w:szCs w:val="22"/>
          <w:lang w:eastAsia="ja-JP"/>
        </w:rPr>
        <w:t>会</w:t>
      </w:r>
      <w:r w:rsidRPr="53EC32F3" w:rsidR="00403DD5">
        <w:rPr>
          <w:rFonts w:ascii="맑은 고딕" w:hAnsi="맑은 고딕" w:eastAsia="맑은 고딕" w:cs="맑은 고딕"/>
          <w:color w:val="000000" w:themeColor="text1"/>
          <w:spacing w:val="-11"/>
          <w:kern w:val="0"/>
          <w:sz w:val="22"/>
          <w:szCs w:val="22"/>
          <w:lang w:eastAsia="ja-JP"/>
        </w:rPr>
        <w:t>社の承諾が利用者に到達した時点とします。</w:t>
      </w:r>
    </w:p>
    <w:p w:rsidR="00CF7701" w:rsidP="009E158D" w:rsidRDefault="00CF7701" w14:paraId="4CE9FE61"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lang w:eastAsia="ja-JP"/>
        </w:rPr>
      </w:pPr>
    </w:p>
    <w:p w:rsidRPr="007A6721" w:rsidR="00493114" w:rsidP="009E158D" w:rsidRDefault="00E76009" w14:paraId="2F9E33C6" w14:textId="6EE4E1C4">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E76009">
        <w:rPr>
          <w:b w:val="1"/>
          <w:bCs w:val="1"/>
          <w:color w:val="000000" w:themeColor="text1"/>
          <w:spacing w:val="-11"/>
          <w:kern w:val="0"/>
          <w:sz w:val="27"/>
          <w:szCs w:val="27"/>
          <w:lang w:eastAsia="ja-JP"/>
        </w:rPr>
        <w:t>第</w:t>
      </w:r>
      <w:r w:rsidRPr="00E76009" w:rsidR="00E76009">
        <w:rPr>
          <w:b w:val="1"/>
          <w:bCs w:val="1"/>
          <w:color w:val="000000" w:themeColor="text1"/>
          <w:spacing w:val="-11"/>
          <w:kern w:val="0"/>
          <w:sz w:val="27"/>
          <w:szCs w:val="27"/>
          <w:lang w:eastAsia="ja-JP"/>
        </w:rPr>
        <w:t>6</w:t>
      </w:r>
      <w:r w:rsidRPr="00E76009" w:rsidR="00E76009">
        <w:rPr>
          <w:rFonts w:ascii="새굴림" w:hAnsi="새굴림" w:eastAsia="새굴림" w:cs="새굴림"/>
          <w:b w:val="1"/>
          <w:bCs w:val="1"/>
          <w:color w:val="000000" w:themeColor="text1"/>
          <w:spacing w:val="-11"/>
          <w:kern w:val="0"/>
          <w:sz w:val="27"/>
          <w:szCs w:val="27"/>
          <w:lang w:eastAsia="ja-JP"/>
        </w:rPr>
        <w:t>条</w:t>
      </w:r>
      <w:r w:rsidRPr="00E76009" w:rsidR="00E76009">
        <w:rPr>
          <w:b w:val="1"/>
          <w:bCs w:val="1"/>
          <w:color w:val="000000" w:themeColor="text1"/>
          <w:spacing w:val="-11"/>
          <w:kern w:val="0"/>
          <w:sz w:val="27"/>
          <w:szCs w:val="27"/>
          <w:lang w:eastAsia="ja-JP"/>
        </w:rPr>
        <w:t xml:space="preserve"> [</w:t>
      </w:r>
      <w:r w:rsidRPr="00E76009" w:rsidR="00E76009">
        <w:rPr>
          <w:rFonts w:ascii="새굴림" w:hAnsi="새굴림" w:eastAsia="새굴림" w:cs="새굴림"/>
          <w:b w:val="1"/>
          <w:bCs w:val="1"/>
          <w:color w:val="000000" w:themeColor="text1"/>
          <w:spacing w:val="-11"/>
          <w:kern w:val="0"/>
          <w:sz w:val="27"/>
          <w:szCs w:val="27"/>
          <w:lang w:eastAsia="ja-JP"/>
        </w:rPr>
        <w:t>会</w:t>
      </w:r>
      <w:r w:rsidRPr="00E76009" w:rsidR="00E76009">
        <w:rPr>
          <w:rFonts w:ascii="맑은 고딕" w:hAnsi="맑은 고딕" w:eastAsia="맑은 고딕" w:cs="맑은 고딕"/>
          <w:b w:val="1"/>
          <w:bCs w:val="1"/>
          <w:color w:val="000000" w:themeColor="text1"/>
          <w:spacing w:val="-11"/>
          <w:kern w:val="0"/>
          <w:sz w:val="27"/>
          <w:szCs w:val="27"/>
          <w:lang w:eastAsia="ja-JP"/>
        </w:rPr>
        <w:t>員情報の</w:t>
      </w:r>
      <w:r w:rsidRPr="00E76009" w:rsidR="00E76009">
        <w:rPr>
          <w:rFonts w:ascii="새굴림" w:hAnsi="새굴림" w:eastAsia="새굴림" w:cs="새굴림"/>
          <w:b w:val="1"/>
          <w:bCs w:val="1"/>
          <w:color w:val="000000" w:themeColor="text1"/>
          <w:spacing w:val="-11"/>
          <w:kern w:val="0"/>
          <w:sz w:val="27"/>
          <w:szCs w:val="27"/>
          <w:lang w:eastAsia="ja-JP"/>
        </w:rPr>
        <w:t>変</w:t>
      </w:r>
      <w:r w:rsidRPr="00E76009" w:rsidR="00E76009">
        <w:rPr>
          <w:rFonts w:ascii="맑은 고딕" w:hAnsi="맑은 고딕" w:eastAsia="맑은 고딕" w:cs="맑은 고딕"/>
          <w:b w:val="1"/>
          <w:bCs w:val="1"/>
          <w:color w:val="000000" w:themeColor="text1"/>
          <w:spacing w:val="-11"/>
          <w:kern w:val="0"/>
          <w:sz w:val="27"/>
          <w:szCs w:val="27"/>
          <w:lang w:eastAsia="ja-JP"/>
        </w:rPr>
        <w:t>更</w:t>
      </w:r>
      <w:r w:rsidRPr="00E76009" w:rsidR="00E76009">
        <w:rPr>
          <w:b w:val="1"/>
          <w:bCs w:val="1"/>
          <w:color w:val="000000" w:themeColor="text1"/>
          <w:spacing w:val="-11"/>
          <w:kern w:val="0"/>
          <w:sz w:val="27"/>
          <w:szCs w:val="27"/>
          <w:lang w:eastAsia="ja-JP"/>
        </w:rPr>
        <w:t>]</w:t>
      </w:r>
    </w:p>
    <w:p w:rsidRPr="008D4E97" w:rsidR="00493114" w:rsidP="53EC32F3" w:rsidRDefault="00493114" w14:paraId="63350B32" w14:textId="588AC39D">
      <w:pPr>
        <w:widowControl w:val="1"/>
        <w:shd w:val="clear" w:color="auto" w:fill="FDFDFD"/>
        <w:wordWrap/>
        <w:autoSpaceDE/>
        <w:autoSpaceDN/>
        <w:spacing w:after="0" w:line="240" w:lineRule="auto"/>
        <w:ind w:left="297" w:hanging="297" w:hangingChars="150"/>
        <w:jc w:val="left"/>
        <w:rPr>
          <w:del w:author="Eunha La" w:date="2023-12-11T01:40:57.546Z" w:id="2058086541"/>
          <w:color w:val="000000" w:themeColor="text1"/>
          <w:spacing w:val="-11"/>
          <w:kern w:val="0"/>
          <w:sz w:val="22"/>
          <w:szCs w:val="22"/>
          <w:lang w:eastAsia="ja-JP"/>
        </w:rPr>
      </w:pPr>
      <w:r w:rsidRPr="53EC32F3" w:rsidR="00493114">
        <w:rPr>
          <w:color w:val="000000" w:themeColor="text1"/>
          <w:spacing w:val="-11"/>
          <w:kern w:val="0"/>
          <w:sz w:val="22"/>
          <w:szCs w:val="22"/>
          <w:lang w:eastAsia="ja-JP"/>
        </w:rPr>
        <w:t>① </w:t>
      </w:r>
      <w:r w:rsidRPr="53EC32F3" w:rsidR="000E7004">
        <w:rPr>
          <w:rFonts w:ascii="새굴림" w:hAnsi="새굴림" w:eastAsia="새굴림" w:cs="새굴림"/>
          <w:color w:val="000000" w:themeColor="text1"/>
          <w:spacing w:val="-11"/>
          <w:kern w:val="0"/>
          <w:sz w:val="22"/>
          <w:szCs w:val="22"/>
          <w:lang w:eastAsia="ja-JP"/>
        </w:rPr>
        <w:t>会</w:t>
      </w:r>
      <w:r w:rsidRPr="53EC32F3" w:rsidR="000E7004">
        <w:rPr>
          <w:rFonts w:ascii="맑은 고딕" w:hAnsi="맑은 고딕" w:eastAsia="맑은 고딕" w:cs="맑은 고딕"/>
          <w:color w:val="000000" w:themeColor="text1"/>
          <w:spacing w:val="-11"/>
          <w:kern w:val="0"/>
          <w:sz w:val="22"/>
          <w:szCs w:val="22"/>
          <w:lang w:eastAsia="ja-JP"/>
        </w:rPr>
        <w:t>員は、個人情報管理</w:t>
      </w:r>
      <w:r w:rsidRPr="53EC32F3" w:rsidR="000E7004">
        <w:rPr>
          <w:rFonts w:ascii="새굴림" w:hAnsi="새굴림" w:eastAsia="새굴림" w:cs="새굴림"/>
          <w:color w:val="000000" w:themeColor="text1"/>
          <w:spacing w:val="-11"/>
          <w:kern w:val="0"/>
          <w:sz w:val="22"/>
          <w:szCs w:val="22"/>
          <w:lang w:eastAsia="ja-JP"/>
        </w:rPr>
        <w:t>画</w:t>
      </w:r>
      <w:r w:rsidRPr="53EC32F3" w:rsidR="000E7004">
        <w:rPr>
          <w:rFonts w:ascii="맑은 고딕" w:hAnsi="맑은 고딕" w:eastAsia="맑은 고딕" w:cs="맑은 고딕"/>
          <w:color w:val="000000" w:themeColor="text1"/>
          <w:spacing w:val="-11"/>
          <w:kern w:val="0"/>
          <w:sz w:val="22"/>
          <w:szCs w:val="22"/>
          <w:lang w:eastAsia="ja-JP"/>
        </w:rPr>
        <w:t>面でいつでも自分の個人情報を</w:t>
      </w:r>
      <w:r w:rsidRPr="53EC32F3" w:rsidR="000E7004">
        <w:rPr>
          <w:rFonts w:ascii="새굴림" w:hAnsi="새굴림" w:eastAsia="새굴림" w:cs="새굴림"/>
          <w:color w:val="000000" w:themeColor="text1"/>
          <w:spacing w:val="-11"/>
          <w:kern w:val="0"/>
          <w:sz w:val="22"/>
          <w:szCs w:val="22"/>
          <w:lang w:eastAsia="ja-JP"/>
        </w:rPr>
        <w:t>閲覧</w:t>
      </w:r>
      <w:r w:rsidRPr="53EC32F3" w:rsidR="000E7004">
        <w:rPr>
          <w:rFonts w:ascii="MS Gothic" w:hAnsi="MS Gothic" w:eastAsia="MS Gothic" w:cs="MS Gothic"/>
          <w:color w:val="000000" w:themeColor="text1"/>
          <w:spacing w:val="-11"/>
          <w:kern w:val="0"/>
          <w:sz w:val="22"/>
          <w:szCs w:val="22"/>
          <w:lang w:eastAsia="ja-JP"/>
        </w:rPr>
        <w:t>・</w:t>
      </w:r>
      <w:r w:rsidRPr="53EC32F3" w:rsidR="000E7004">
        <w:rPr>
          <w:rFonts w:ascii="맑은 고딕" w:hAnsi="맑은 고딕" w:eastAsia="맑은 고딕" w:cs="맑은 고딕"/>
          <w:color w:val="000000" w:themeColor="text1"/>
          <w:spacing w:val="-11"/>
          <w:kern w:val="0"/>
          <w:sz w:val="22"/>
          <w:szCs w:val="22"/>
          <w:lang w:eastAsia="ja-JP"/>
        </w:rPr>
        <w:t>修正することができます。</w:t>
      </w:r>
      <w:del w:author="Eunha La" w:date="2023-12-11T01:40:57.547Z" w:id="1354925839">
        <w:r w:rsidRPr="07AD6A85" w:rsidDel="000E7004">
          <w:rPr>
            <w:rFonts w:ascii="맑은 고딕" w:hAnsi="맑은 고딕" w:eastAsia="맑은 고딕" w:cs="맑은 고딕"/>
            <w:strike w:val="1"/>
            <w:color w:val="000000" w:themeColor="text1" w:themeTint="FF" w:themeShade="FF"/>
            <w:sz w:val="22"/>
            <w:szCs w:val="22"/>
            <w:lang w:eastAsia="ja-JP"/>
            <w:rPrChange w:author="Eunha La" w:date="2023-12-11T01:42:19.379Z" w:id="887774664">
              <w:rPr>
                <w:rFonts w:ascii="맑은 고딕" w:hAnsi="맑은 고딕" w:eastAsia="맑은 고딕" w:cs="맑은 고딕"/>
                <w:color w:val="000000" w:themeColor="text1" w:themeTint="FF" w:themeShade="FF"/>
                <w:sz w:val="22"/>
                <w:szCs w:val="22"/>
                <w:lang w:eastAsia="ja-JP"/>
              </w:rPr>
            </w:rPrChange>
          </w:rPr>
          <w:delText>但し、サ</w:delText>
        </w:r>
        <w:r w:rsidRPr="07AD6A85" w:rsidDel="000E7004">
          <w:rPr>
            <w:rFonts w:ascii="MS Gothic" w:hAnsi="MS Gothic" w:eastAsia="MS Gothic" w:cs="MS Gothic"/>
            <w:strike w:val="1"/>
            <w:color w:val="000000" w:themeColor="text1" w:themeTint="FF" w:themeShade="FF"/>
            <w:sz w:val="22"/>
            <w:szCs w:val="22"/>
            <w:lang w:eastAsia="ja-JP"/>
            <w:rPrChange w:author="Eunha La" w:date="2023-12-01T10:50:00Z" w:id="1615569341">
              <w:rPr>
                <w:rFonts w:ascii="MS Gothic" w:hAnsi="MS Gothic" w:eastAsia="MS Gothic" w:cs="MS Gothic"/>
                <w:color w:val="000000" w:themeColor="text1" w:themeTint="FF" w:themeShade="FF"/>
                <w:sz w:val="22"/>
                <w:szCs w:val="22"/>
                <w:lang w:eastAsia="ja-JP"/>
              </w:rPr>
            </w:rPrChange>
          </w:rPr>
          <w:delText>ー</w:delText>
        </w:r>
        <w:r w:rsidRPr="07AD6A85" w:rsidDel="000E7004">
          <w:rPr>
            <w:rFonts w:ascii="맑은 고딕" w:hAnsi="맑은 고딕" w:eastAsia="맑은 고딕" w:cs="맑은 고딕"/>
            <w:strike w:val="1"/>
            <w:color w:val="000000" w:themeColor="text1" w:themeTint="FF" w:themeShade="FF"/>
            <w:sz w:val="22"/>
            <w:szCs w:val="22"/>
            <w:lang w:eastAsia="ja-JP"/>
            <w:rPrChange w:author="Eunha La" w:date="2023-12-01T10:50:00Z" w:id="2088009137">
              <w:rPr>
                <w:rFonts w:ascii="맑은 고딕" w:hAnsi="맑은 고딕" w:eastAsia="맑은 고딕" w:cs="맑은 고딕"/>
                <w:color w:val="000000" w:themeColor="text1" w:themeTint="FF" w:themeShade="FF"/>
                <w:sz w:val="22"/>
                <w:szCs w:val="22"/>
                <w:lang w:eastAsia="ja-JP"/>
              </w:rPr>
            </w:rPrChange>
          </w:rPr>
          <w:delText>ビス管理に必要な本名、</w:delText>
        </w:r>
        <w:r w:rsidRPr="07AD6A85" w:rsidDel="000E7004">
          <w:rPr>
            <w:strike w:val="1"/>
            <w:color w:val="000000" w:themeColor="text1" w:themeTint="FF" w:themeShade="FF"/>
            <w:sz w:val="22"/>
            <w:szCs w:val="22"/>
            <w:lang w:eastAsia="ja-JP"/>
            <w:rPrChange w:author="Eunha La" w:date="2023-12-01T10:50:00Z" w:id="1868591319">
              <w:rPr>
                <w:color w:val="000000" w:themeColor="text1" w:themeTint="FF" w:themeShade="FF"/>
                <w:sz w:val="22"/>
                <w:szCs w:val="22"/>
                <w:lang w:eastAsia="ja-JP"/>
              </w:rPr>
            </w:rPrChange>
          </w:rPr>
          <w:delText>ID(</w:delText>
        </w:r>
        <w:r w:rsidRPr="07AD6A85" w:rsidDel="000E7004">
          <w:rPr>
            <w:strike w:val="1"/>
            <w:color w:val="000000" w:themeColor="text1" w:themeTint="FF" w:themeShade="FF"/>
            <w:sz w:val="22"/>
            <w:szCs w:val="22"/>
            <w:lang w:eastAsia="ja-JP"/>
            <w:rPrChange w:author="Eunha La" w:date="2023-12-01T10:50:00Z" w:id="1425991795">
              <w:rPr>
                <w:color w:val="000000" w:themeColor="text1" w:themeTint="FF" w:themeShade="FF"/>
                <w:sz w:val="22"/>
                <w:szCs w:val="22"/>
                <w:lang w:eastAsia="ja-JP"/>
              </w:rPr>
            </w:rPrChange>
          </w:rPr>
          <w:delText>メ</w:delText>
        </w:r>
        <w:r w:rsidRPr="07AD6A85" w:rsidDel="000E7004">
          <w:rPr>
            <w:rFonts w:ascii="MS Gothic" w:hAnsi="MS Gothic" w:eastAsia="MS Gothic" w:cs="MS Gothic"/>
            <w:strike w:val="1"/>
            <w:color w:val="000000" w:themeColor="text1" w:themeTint="FF" w:themeShade="FF"/>
            <w:sz w:val="22"/>
            <w:szCs w:val="22"/>
            <w:lang w:eastAsia="ja-JP"/>
            <w:rPrChange w:author="Eunha La" w:date="2023-12-01T10:50:00Z" w:id="731148339">
              <w:rPr>
                <w:rFonts w:ascii="MS Gothic" w:hAnsi="MS Gothic" w:eastAsia="MS Gothic" w:cs="MS Gothic"/>
                <w:color w:val="000000" w:themeColor="text1" w:themeTint="FF" w:themeShade="FF"/>
                <w:sz w:val="22"/>
                <w:szCs w:val="22"/>
                <w:lang w:eastAsia="ja-JP"/>
              </w:rPr>
            </w:rPrChange>
          </w:rPr>
          <w:delText>ー</w:delText>
        </w:r>
        <w:r w:rsidRPr="07AD6A85" w:rsidDel="000E7004">
          <w:rPr>
            <w:rFonts w:ascii="맑은 고딕" w:hAnsi="맑은 고딕" w:eastAsia="맑은 고딕" w:cs="맑은 고딕"/>
            <w:strike w:val="1"/>
            <w:color w:val="000000" w:themeColor="text1" w:themeTint="FF" w:themeShade="FF"/>
            <w:sz w:val="22"/>
            <w:szCs w:val="22"/>
            <w:lang w:eastAsia="ja-JP"/>
            <w:rPrChange w:author="Eunha La" w:date="2023-12-01T10:50:00Z" w:id="812670980">
              <w:rPr>
                <w:rFonts w:ascii="맑은 고딕" w:hAnsi="맑은 고딕" w:eastAsia="맑은 고딕" w:cs="맑은 고딕"/>
                <w:color w:val="000000" w:themeColor="text1" w:themeTint="FF" w:themeShade="FF"/>
                <w:sz w:val="22"/>
                <w:szCs w:val="22"/>
                <w:lang w:eastAsia="ja-JP"/>
              </w:rPr>
            </w:rPrChange>
          </w:rPr>
          <w:delText>ルア</w:delText>
        </w:r>
        <w:r w:rsidRPr="07AD6A85" w:rsidDel="000E7004">
          <w:rPr>
            <w:strike w:val="1"/>
            <w:color w:val="000000" w:themeColor="text1" w:themeTint="FF" w:themeShade="FF"/>
            <w:sz w:val="22"/>
            <w:szCs w:val="22"/>
            <w:lang w:eastAsia="ja-JP"/>
            <w:rPrChange w:author="Eunha La" w:date="2023-12-01T10:50:00Z" w:id="356635449">
              <w:rPr>
                <w:color w:val="000000" w:themeColor="text1" w:themeTint="FF" w:themeShade="FF"/>
                <w:sz w:val="22"/>
                <w:szCs w:val="22"/>
                <w:lang w:eastAsia="ja-JP"/>
              </w:rPr>
            </w:rPrChange>
          </w:rPr>
          <w:delText>ドレス</w:delText>
        </w:r>
        <w:r w:rsidRPr="07AD6A85" w:rsidDel="000E7004">
          <w:rPr>
            <w:strike w:val="1"/>
            <w:color w:val="000000" w:themeColor="text1" w:themeTint="FF" w:themeShade="FF"/>
            <w:sz w:val="22"/>
            <w:szCs w:val="22"/>
            <w:lang w:eastAsia="ja-JP"/>
            <w:rPrChange w:author="Eunha La" w:date="2023-12-01T10:50:00Z" w:id="70565785">
              <w:rPr>
                <w:color w:val="000000" w:themeColor="text1" w:themeTint="FF" w:themeShade="FF"/>
                <w:sz w:val="22"/>
                <w:szCs w:val="22"/>
                <w:lang w:eastAsia="ja-JP"/>
              </w:rPr>
            </w:rPrChange>
          </w:rPr>
          <w:delText>)などは修正することができません。</w:delText>
        </w:r>
      </w:del>
    </w:p>
    <w:p w:rsidRPr="00D6035F" w:rsidR="00493114" w:rsidP="07AD6A85" w:rsidRDefault="00493114" w14:paraId="04FB55F5" w14:textId="05253E9F">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w:t>
      </w:r>
      <w:r w:rsidRPr="07AD6A85" w:rsidR="00D6035F">
        <w:rPr>
          <w:color w:val="000000" w:themeColor="text1"/>
          <w:spacing w:val="-11"/>
          <w:kern w:val="0"/>
          <w:sz w:val="22"/>
          <w:szCs w:val="22"/>
          <w:lang w:eastAsia="ja-JP"/>
        </w:rPr>
        <w:t xml:space="preserve"> </w:t>
      </w:r>
      <w:r w:rsidRPr="07AD6A85" w:rsidR="00493114">
        <w:rPr>
          <w:color w:val="000000" w:themeColor="text1"/>
          <w:spacing w:val="-11"/>
          <w:kern w:val="0"/>
          <w:sz w:val="22"/>
          <w:szCs w:val="22"/>
          <w:lang w:eastAsia="ja-JP"/>
        </w:rPr>
        <w:t xml:space="preserve"> </w:t>
      </w:r>
      <w:r w:rsidRPr="07AD6A85" w:rsidR="00D6035F">
        <w:rPr>
          <w:rFonts w:ascii="새굴림" w:hAnsi="새굴림" w:eastAsia="새굴림" w:cs="새굴림"/>
          <w:color w:val="000000" w:themeColor="text1"/>
          <w:spacing w:val="-11"/>
          <w:kern w:val="0"/>
          <w:sz w:val="22"/>
          <w:szCs w:val="22"/>
          <w:lang w:eastAsia="ja-JP"/>
        </w:rPr>
        <w:t>会</w:t>
      </w:r>
      <w:r w:rsidRPr="07AD6A85" w:rsidR="00D6035F">
        <w:rPr>
          <w:rFonts w:ascii="맑은 고딕" w:hAnsi="맑은 고딕" w:eastAsia="맑은 고딕" w:cs="맑은 고딕"/>
          <w:color w:val="000000" w:themeColor="text1"/>
          <w:spacing w:val="-11"/>
          <w:kern w:val="0"/>
          <w:sz w:val="22"/>
          <w:szCs w:val="22"/>
          <w:lang w:eastAsia="ja-JP"/>
        </w:rPr>
        <w:t>員は、</w:t>
      </w:r>
      <w:r w:rsidRPr="07AD6A85" w:rsidR="00D6035F">
        <w:rPr>
          <w:rFonts w:ascii="새굴림" w:hAnsi="새굴림" w:eastAsia="새굴림" w:cs="새굴림"/>
          <w:color w:val="000000" w:themeColor="text1"/>
          <w:spacing w:val="-11"/>
          <w:kern w:val="0"/>
          <w:sz w:val="22"/>
          <w:szCs w:val="22"/>
          <w:lang w:eastAsia="ja-JP"/>
        </w:rPr>
        <w:t>会</w:t>
      </w:r>
      <w:r w:rsidRPr="07AD6A85" w:rsidR="00D6035F">
        <w:rPr>
          <w:rFonts w:ascii="맑은 고딕" w:hAnsi="맑은 고딕" w:eastAsia="맑은 고딕" w:cs="맑은 고딕"/>
          <w:color w:val="000000" w:themeColor="text1"/>
          <w:spacing w:val="-11"/>
          <w:kern w:val="0"/>
          <w:sz w:val="22"/>
          <w:szCs w:val="22"/>
          <w:lang w:eastAsia="ja-JP"/>
        </w:rPr>
        <w:t>員登</w:t>
      </w:r>
      <w:r w:rsidRPr="07AD6A85" w:rsidR="00D6035F">
        <w:rPr>
          <w:rFonts w:ascii="새굴림" w:hAnsi="새굴림" w:eastAsia="새굴림" w:cs="새굴림"/>
          <w:color w:val="000000" w:themeColor="text1"/>
          <w:spacing w:val="-11"/>
          <w:kern w:val="0"/>
          <w:sz w:val="22"/>
          <w:szCs w:val="22"/>
          <w:lang w:eastAsia="ja-JP"/>
        </w:rPr>
        <w:t>録</w:t>
      </w:r>
      <w:r w:rsidRPr="07AD6A85" w:rsidR="00D6035F">
        <w:rPr>
          <w:rFonts w:ascii="맑은 고딕" w:hAnsi="맑은 고딕" w:eastAsia="맑은 고딕" w:cs="맑은 고딕"/>
          <w:color w:val="000000" w:themeColor="text1"/>
          <w:spacing w:val="-11"/>
          <w:kern w:val="0"/>
          <w:sz w:val="22"/>
          <w:szCs w:val="22"/>
          <w:lang w:eastAsia="ja-JP"/>
        </w:rPr>
        <w:t>を申し</w:t>
      </w:r>
      <w:r w:rsidRPr="07AD6A85" w:rsidR="00D6035F">
        <w:rPr>
          <w:rFonts w:ascii="새굴림" w:hAnsi="새굴림" w:eastAsia="새굴림" w:cs="새굴림"/>
          <w:color w:val="000000" w:themeColor="text1"/>
          <w:spacing w:val="-11"/>
          <w:kern w:val="0"/>
          <w:sz w:val="22"/>
          <w:szCs w:val="22"/>
          <w:lang w:eastAsia="ja-JP"/>
        </w:rPr>
        <w:t>込</w:t>
      </w:r>
      <w:r w:rsidRPr="07AD6A85" w:rsidR="00D6035F">
        <w:rPr>
          <w:rFonts w:ascii="맑은 고딕" w:hAnsi="맑은 고딕" w:eastAsia="맑은 고딕" w:cs="맑은 고딕"/>
          <w:color w:val="000000" w:themeColor="text1"/>
          <w:spacing w:val="-11"/>
          <w:kern w:val="0"/>
          <w:sz w:val="22"/>
          <w:szCs w:val="22"/>
          <w:lang w:eastAsia="ja-JP"/>
        </w:rPr>
        <w:t>んだ際に記載した</w:t>
      </w:r>
      <w:r w:rsidRPr="07AD6A85" w:rsidR="00D6035F">
        <w:rPr>
          <w:rFonts w:ascii="새굴림" w:hAnsi="새굴림" w:eastAsia="새굴림" w:cs="새굴림"/>
          <w:color w:val="000000" w:themeColor="text1"/>
          <w:spacing w:val="-11"/>
          <w:kern w:val="0"/>
          <w:sz w:val="22"/>
          <w:szCs w:val="22"/>
          <w:lang w:eastAsia="ja-JP"/>
        </w:rPr>
        <w:t>内</w:t>
      </w:r>
      <w:r w:rsidRPr="07AD6A85" w:rsidR="00D6035F">
        <w:rPr>
          <w:rFonts w:ascii="맑은 고딕" w:hAnsi="맑은 고딕" w:eastAsia="맑은 고딕" w:cs="맑은 고딕"/>
          <w:color w:val="000000" w:themeColor="text1"/>
          <w:spacing w:val="-11"/>
          <w:kern w:val="0"/>
          <w:sz w:val="22"/>
          <w:szCs w:val="22"/>
          <w:lang w:eastAsia="ja-JP"/>
        </w:rPr>
        <w:t>容が</w:t>
      </w:r>
      <w:r w:rsidRPr="07AD6A85" w:rsidR="00D6035F">
        <w:rPr>
          <w:rFonts w:ascii="새굴림" w:hAnsi="새굴림" w:eastAsia="새굴림" w:cs="새굴림"/>
          <w:color w:val="000000" w:themeColor="text1"/>
          <w:spacing w:val="-11"/>
          <w:kern w:val="0"/>
          <w:sz w:val="22"/>
          <w:szCs w:val="22"/>
          <w:lang w:eastAsia="ja-JP"/>
        </w:rPr>
        <w:t>変</w:t>
      </w:r>
      <w:r w:rsidRPr="07AD6A85" w:rsidR="00D6035F">
        <w:rPr>
          <w:rFonts w:ascii="맑은 고딕" w:hAnsi="맑은 고딕" w:eastAsia="맑은 고딕" w:cs="맑은 고딕"/>
          <w:color w:val="000000" w:themeColor="text1"/>
          <w:spacing w:val="-11"/>
          <w:kern w:val="0"/>
          <w:sz w:val="22"/>
          <w:szCs w:val="22"/>
          <w:lang w:eastAsia="ja-JP"/>
        </w:rPr>
        <w:t>更された場合、直ちにオンラインで修正しなければなりません。</w:t>
      </w:r>
      <w:r w:rsidRPr="07AD6A85" w:rsidR="00D6035F">
        <w:rPr>
          <w:rFonts w:ascii="새굴림" w:hAnsi="새굴림" w:eastAsia="새굴림" w:cs="새굴림"/>
          <w:color w:val="000000" w:themeColor="text1"/>
          <w:spacing w:val="-11"/>
          <w:kern w:val="0"/>
          <w:sz w:val="22"/>
          <w:szCs w:val="22"/>
          <w:lang w:eastAsia="ja-JP"/>
        </w:rPr>
        <w:t>変</w:t>
      </w:r>
      <w:r w:rsidRPr="07AD6A85" w:rsidR="00D6035F">
        <w:rPr>
          <w:rFonts w:ascii="맑은 고딕" w:hAnsi="맑은 고딕" w:eastAsia="맑은 고딕" w:cs="맑은 고딕"/>
          <w:color w:val="000000" w:themeColor="text1"/>
          <w:spacing w:val="-11"/>
          <w:kern w:val="0"/>
          <w:sz w:val="22"/>
          <w:szCs w:val="22"/>
          <w:lang w:eastAsia="ja-JP"/>
        </w:rPr>
        <w:t>更された</w:t>
      </w:r>
      <w:r w:rsidRPr="07AD6A85" w:rsidR="00D6035F">
        <w:rPr>
          <w:rFonts w:ascii="새굴림" w:hAnsi="새굴림" w:eastAsia="새굴림" w:cs="새굴림"/>
          <w:color w:val="000000" w:themeColor="text1"/>
          <w:spacing w:val="-11"/>
          <w:kern w:val="0"/>
          <w:sz w:val="22"/>
          <w:szCs w:val="22"/>
          <w:lang w:eastAsia="ja-JP"/>
        </w:rPr>
        <w:t>内</w:t>
      </w:r>
      <w:r w:rsidRPr="07AD6A85" w:rsidR="00D6035F">
        <w:rPr>
          <w:rFonts w:ascii="맑은 고딕" w:hAnsi="맑은 고딕" w:eastAsia="맑은 고딕" w:cs="맑은 고딕"/>
          <w:color w:val="000000" w:themeColor="text1"/>
          <w:spacing w:val="-11"/>
          <w:kern w:val="0"/>
          <w:sz w:val="22"/>
          <w:szCs w:val="22"/>
          <w:lang w:eastAsia="ja-JP"/>
        </w:rPr>
        <w:t>容を修正しなかったことにより</w:t>
      </w:r>
      <w:r w:rsidRPr="07AD6A85" w:rsidR="00D6035F">
        <w:rPr>
          <w:rFonts w:ascii="새굴림" w:hAnsi="새굴림" w:eastAsia="새굴림" w:cs="새굴림"/>
          <w:color w:val="000000" w:themeColor="text1"/>
          <w:spacing w:val="-11"/>
          <w:kern w:val="0"/>
          <w:sz w:val="22"/>
          <w:szCs w:val="22"/>
          <w:lang w:eastAsia="ja-JP"/>
        </w:rPr>
        <w:t>発</w:t>
      </w:r>
      <w:r w:rsidRPr="07AD6A85" w:rsidR="00D6035F">
        <w:rPr>
          <w:rFonts w:ascii="맑은 고딕" w:hAnsi="맑은 고딕" w:eastAsia="맑은 고딕" w:cs="맑은 고딕"/>
          <w:color w:val="000000" w:themeColor="text1"/>
          <w:spacing w:val="-11"/>
          <w:kern w:val="0"/>
          <w:sz w:val="22"/>
          <w:szCs w:val="22"/>
          <w:lang w:eastAsia="ja-JP"/>
        </w:rPr>
        <w:t>生する不利益について</w:t>
      </w:r>
      <w:r w:rsidRPr="07AD6A85" w:rsidR="00D6035F">
        <w:rPr>
          <w:rFonts w:ascii="새굴림" w:hAnsi="새굴림" w:eastAsia="새굴림" w:cs="새굴림"/>
          <w:color w:val="000000" w:themeColor="text1"/>
          <w:spacing w:val="-11"/>
          <w:kern w:val="0"/>
          <w:sz w:val="22"/>
          <w:szCs w:val="22"/>
          <w:lang w:eastAsia="ja-JP"/>
        </w:rPr>
        <w:t>会</w:t>
      </w:r>
      <w:r w:rsidRPr="07AD6A85" w:rsidR="00D6035F">
        <w:rPr>
          <w:rFonts w:ascii="맑은 고딕" w:hAnsi="맑은 고딕" w:eastAsia="맑은 고딕" w:cs="맑은 고딕"/>
          <w:color w:val="000000" w:themeColor="text1"/>
          <w:spacing w:val="-11"/>
          <w:kern w:val="0"/>
          <w:sz w:val="22"/>
          <w:szCs w:val="22"/>
          <w:lang w:eastAsia="ja-JP"/>
        </w:rPr>
        <w:t>社は責任を負いません。</w:t>
      </w:r>
    </w:p>
    <w:p w:rsidRPr="00D6035F" w:rsidR="00CF7701" w:rsidP="009E158D" w:rsidRDefault="00CF7701" w14:paraId="2A3E1E16" w14:textId="77777777">
      <w:pPr>
        <w:widowControl w:val="1"/>
        <w:shd w:val="clear" w:color="auto" w:fill="FDFDFD"/>
        <w:wordWrap/>
        <w:autoSpaceDE/>
        <w:autoSpaceDN/>
        <w:spacing w:after="210" w:line="240" w:lineRule="auto"/>
        <w:ind w:left="78" w:hanging="78" w:hangingChars="100"/>
        <w:jc w:val="left"/>
        <w:outlineLvl w:val="2"/>
        <w:rPr>
          <w:b w:val="1"/>
          <w:bCs w:val="1"/>
          <w:color w:val="000000" w:themeColor="text1"/>
          <w:spacing w:val="-11"/>
          <w:kern w:val="0"/>
          <w:sz w:val="10"/>
          <w:szCs w:val="10"/>
          <w:lang w:eastAsia="ja-JP"/>
        </w:rPr>
      </w:pPr>
    </w:p>
    <w:p w:rsidRPr="007A6721" w:rsidR="00493114" w:rsidP="009E158D" w:rsidRDefault="002F40C6" w14:paraId="391D54D9" w14:textId="0EEFE2E5">
      <w:pPr>
        <w:widowControl w:val="1"/>
        <w:shd w:val="clear" w:color="auto" w:fill="FDFDFD"/>
        <w:wordWrap/>
        <w:autoSpaceDE/>
        <w:autoSpaceDN/>
        <w:spacing w:after="210" w:line="240" w:lineRule="auto"/>
        <w:ind w:left="248" w:hanging="248" w:hangingChars="100"/>
        <w:jc w:val="left"/>
        <w:outlineLvl w:val="2"/>
        <w:rPr>
          <w:b w:val="1"/>
          <w:bCs w:val="1"/>
          <w:color w:val="000000" w:themeColor="text1"/>
          <w:spacing w:val="-11"/>
          <w:kern w:val="0"/>
          <w:sz w:val="27"/>
          <w:szCs w:val="27"/>
          <w:lang w:eastAsia="ja-JP"/>
        </w:rPr>
      </w:pPr>
      <w:r w:rsidRPr="07AD6A85" w:rsidR="002F40C6">
        <w:rPr>
          <w:b w:val="1"/>
          <w:bCs w:val="1"/>
          <w:color w:val="000000" w:themeColor="text1"/>
          <w:spacing w:val="-11"/>
          <w:kern w:val="0"/>
          <w:sz w:val="27"/>
          <w:szCs w:val="27"/>
          <w:lang w:eastAsia="ja-JP"/>
        </w:rPr>
        <w:t>第</w:t>
      </w:r>
      <w:r w:rsidRPr="002F40C6" w:rsidR="002F40C6">
        <w:rPr>
          <w:b w:val="1"/>
          <w:bCs w:val="1"/>
          <w:color w:val="000000" w:themeColor="text1"/>
          <w:spacing w:val="-11"/>
          <w:kern w:val="0"/>
          <w:sz w:val="27"/>
          <w:szCs w:val="27"/>
          <w:lang w:eastAsia="ja-JP"/>
        </w:rPr>
        <w:t>7</w:t>
      </w:r>
      <w:r w:rsidRPr="002F40C6" w:rsidR="002F40C6">
        <w:rPr>
          <w:rFonts w:ascii="새굴림" w:hAnsi="새굴림" w:eastAsia="새굴림" w:cs="새굴림"/>
          <w:b w:val="1"/>
          <w:bCs w:val="1"/>
          <w:color w:val="000000" w:themeColor="text1"/>
          <w:spacing w:val="-11"/>
          <w:kern w:val="0"/>
          <w:sz w:val="27"/>
          <w:szCs w:val="27"/>
          <w:lang w:eastAsia="ja-JP"/>
        </w:rPr>
        <w:t>条</w:t>
      </w:r>
      <w:r w:rsidRPr="002F40C6" w:rsidR="002F40C6">
        <w:rPr>
          <w:b w:val="1"/>
          <w:bCs w:val="1"/>
          <w:color w:val="000000" w:themeColor="text1"/>
          <w:spacing w:val="-11"/>
          <w:kern w:val="0"/>
          <w:sz w:val="27"/>
          <w:szCs w:val="27"/>
          <w:lang w:eastAsia="ja-JP"/>
        </w:rPr>
        <w:t xml:space="preserve"> [</w:t>
      </w:r>
      <w:r w:rsidRPr="002F40C6" w:rsidR="002F40C6">
        <w:rPr>
          <w:rFonts w:ascii="새굴림" w:hAnsi="새굴림" w:eastAsia="새굴림" w:cs="새굴림"/>
          <w:b w:val="1"/>
          <w:bCs w:val="1"/>
          <w:color w:val="000000" w:themeColor="text1"/>
          <w:spacing w:val="-11"/>
          <w:kern w:val="0"/>
          <w:sz w:val="27"/>
          <w:szCs w:val="27"/>
          <w:lang w:eastAsia="ja-JP"/>
        </w:rPr>
        <w:t>会</w:t>
      </w:r>
      <w:r w:rsidRPr="002F40C6" w:rsidR="002F40C6">
        <w:rPr>
          <w:rFonts w:ascii="맑은 고딕" w:hAnsi="맑은 고딕" w:eastAsia="맑은 고딕" w:cs="맑은 고딕"/>
          <w:b w:val="1"/>
          <w:bCs w:val="1"/>
          <w:color w:val="000000" w:themeColor="text1"/>
          <w:spacing w:val="-11"/>
          <w:kern w:val="0"/>
          <w:sz w:val="27"/>
          <w:szCs w:val="27"/>
          <w:lang w:eastAsia="ja-JP"/>
        </w:rPr>
        <w:t>員の</w:t>
      </w:r>
      <w:r w:rsidRPr="002F40C6" w:rsidR="002F40C6">
        <w:rPr>
          <w:b w:val="1"/>
          <w:bCs w:val="1"/>
          <w:color w:val="000000" w:themeColor="text1"/>
          <w:spacing w:val="-11"/>
          <w:kern w:val="0"/>
          <w:sz w:val="27"/>
          <w:szCs w:val="27"/>
          <w:lang w:eastAsia="ja-JP"/>
        </w:rPr>
        <w:t>ID及びパスワ</w:t>
      </w:r>
      <w:r w:rsidRPr="002F40C6" w:rsidR="002F40C6">
        <w:rPr>
          <w:rFonts w:ascii="MS Gothic" w:hAnsi="MS Gothic" w:eastAsia="MS Gothic" w:cs="MS Gothic"/>
          <w:b w:val="1"/>
          <w:bCs w:val="1"/>
          <w:color w:val="000000" w:themeColor="text1"/>
          <w:spacing w:val="-11"/>
          <w:kern w:val="0"/>
          <w:sz w:val="27"/>
          <w:szCs w:val="27"/>
          <w:lang w:eastAsia="ja-JP"/>
        </w:rPr>
        <w:t>ー</w:t>
      </w:r>
      <w:r w:rsidRPr="002F40C6" w:rsidR="002F40C6">
        <w:rPr>
          <w:rFonts w:ascii="맑은 고딕" w:hAnsi="맑은 고딕" w:eastAsia="맑은 고딕" w:cs="맑은 고딕"/>
          <w:b w:val="1"/>
          <w:bCs w:val="1"/>
          <w:color w:val="000000" w:themeColor="text1"/>
          <w:spacing w:val="-11"/>
          <w:kern w:val="0"/>
          <w:sz w:val="27"/>
          <w:szCs w:val="27"/>
          <w:lang w:eastAsia="ja-JP"/>
        </w:rPr>
        <w:t>ドの管理に</w:t>
      </w:r>
      <w:r w:rsidRPr="002F40C6" w:rsidR="002F40C6">
        <w:rPr>
          <w:rFonts w:ascii="새굴림" w:hAnsi="새굴림" w:eastAsia="새굴림" w:cs="새굴림"/>
          <w:b w:val="1"/>
          <w:bCs w:val="1"/>
          <w:color w:val="000000" w:themeColor="text1"/>
          <w:spacing w:val="-11"/>
          <w:kern w:val="0"/>
          <w:sz w:val="27"/>
          <w:szCs w:val="27"/>
          <w:lang w:eastAsia="ja-JP"/>
        </w:rPr>
        <w:t>対</w:t>
      </w:r>
      <w:r w:rsidRPr="002F40C6" w:rsidR="002F40C6">
        <w:rPr>
          <w:rFonts w:ascii="맑은 고딕" w:hAnsi="맑은 고딕" w:eastAsia="맑은 고딕" w:cs="맑은 고딕"/>
          <w:b w:val="1"/>
          <w:bCs w:val="1"/>
          <w:color w:val="000000" w:themeColor="text1"/>
          <w:spacing w:val="-11"/>
          <w:kern w:val="0"/>
          <w:sz w:val="27"/>
          <w:szCs w:val="27"/>
          <w:lang w:eastAsia="ja-JP"/>
        </w:rPr>
        <w:t>する義務</w:t>
      </w:r>
      <w:r w:rsidRPr="002F40C6" w:rsidR="002F40C6">
        <w:rPr>
          <w:b w:val="1"/>
          <w:bCs w:val="1"/>
          <w:color w:val="000000" w:themeColor="text1"/>
          <w:spacing w:val="-11"/>
          <w:kern w:val="0"/>
          <w:sz w:val="27"/>
          <w:szCs w:val="27"/>
          <w:lang w:eastAsia="ja-JP"/>
        </w:rPr>
        <w:t>]</w:t>
      </w:r>
    </w:p>
    <w:p w:rsidRPr="008D4E97" w:rsidR="00493114" w:rsidP="07AD6A85" w:rsidRDefault="00493114" w14:paraId="354CCF31" w14:textId="06A49966">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D3175B">
        <w:rPr>
          <w:rFonts w:ascii="새굴림" w:hAnsi="새굴림" w:eastAsia="새굴림" w:cs="새굴림"/>
          <w:color w:val="000000" w:themeColor="text1"/>
          <w:spacing w:val="-11"/>
          <w:kern w:val="0"/>
          <w:sz w:val="22"/>
          <w:szCs w:val="22"/>
          <w:lang w:eastAsia="ja-JP"/>
        </w:rPr>
        <w:t>会</w:t>
      </w:r>
      <w:r w:rsidRPr="07AD6A85" w:rsidR="00D3175B">
        <w:rPr>
          <w:rFonts w:ascii="맑은 고딕" w:hAnsi="맑은 고딕" w:eastAsia="맑은 고딕" w:cs="맑은 고딕"/>
          <w:color w:val="000000" w:themeColor="text1"/>
          <w:spacing w:val="-11"/>
          <w:kern w:val="0"/>
          <w:sz w:val="22"/>
          <w:szCs w:val="22"/>
          <w:lang w:eastAsia="ja-JP"/>
        </w:rPr>
        <w:t>員の</w:t>
      </w:r>
      <w:r w:rsidRPr="07AD6A85" w:rsidR="00D3175B">
        <w:rPr>
          <w:color w:val="000000" w:themeColor="text1"/>
          <w:spacing w:val="-11"/>
          <w:kern w:val="0"/>
          <w:sz w:val="22"/>
          <w:szCs w:val="22"/>
          <w:lang w:eastAsia="ja-JP"/>
        </w:rPr>
        <w:t>IDとパスワ</w:t>
      </w:r>
      <w:r w:rsidRPr="07AD6A85" w:rsidR="00D3175B">
        <w:rPr>
          <w:rFonts w:ascii="MS Gothic" w:hAnsi="MS Gothic" w:eastAsia="MS Gothic" w:cs="MS Gothic"/>
          <w:color w:val="000000" w:themeColor="text1"/>
          <w:spacing w:val="-11"/>
          <w:kern w:val="0"/>
          <w:sz w:val="22"/>
          <w:szCs w:val="22"/>
          <w:lang w:eastAsia="ja-JP"/>
        </w:rPr>
        <w:t>ー</w:t>
      </w:r>
      <w:r w:rsidRPr="07AD6A85" w:rsidR="00D3175B">
        <w:rPr>
          <w:rFonts w:ascii="맑은 고딕" w:hAnsi="맑은 고딕" w:eastAsia="맑은 고딕" w:cs="맑은 고딕"/>
          <w:color w:val="000000" w:themeColor="text1"/>
          <w:spacing w:val="-11"/>
          <w:kern w:val="0"/>
          <w:sz w:val="22"/>
          <w:szCs w:val="22"/>
          <w:lang w:eastAsia="ja-JP"/>
        </w:rPr>
        <w:t>ドに</w:t>
      </w:r>
      <w:r w:rsidRPr="07AD6A85" w:rsidR="00D3175B">
        <w:rPr>
          <w:rFonts w:ascii="새굴림" w:hAnsi="새굴림" w:eastAsia="새굴림" w:cs="새굴림"/>
          <w:color w:val="000000" w:themeColor="text1"/>
          <w:spacing w:val="-11"/>
          <w:kern w:val="0"/>
          <w:sz w:val="22"/>
          <w:szCs w:val="22"/>
          <w:lang w:eastAsia="ja-JP"/>
        </w:rPr>
        <w:t>関</w:t>
      </w:r>
      <w:r w:rsidRPr="07AD6A85" w:rsidR="00D3175B">
        <w:rPr>
          <w:rFonts w:ascii="맑은 고딕" w:hAnsi="맑은 고딕" w:eastAsia="맑은 고딕" w:cs="맑은 고딕"/>
          <w:color w:val="000000" w:themeColor="text1"/>
          <w:spacing w:val="-11"/>
          <w:kern w:val="0"/>
          <w:sz w:val="22"/>
          <w:szCs w:val="22"/>
          <w:lang w:eastAsia="ja-JP"/>
        </w:rPr>
        <w:t>する管理責任は</w:t>
      </w:r>
      <w:r w:rsidRPr="07AD6A85" w:rsidR="00D3175B">
        <w:rPr>
          <w:rFonts w:ascii="새굴림" w:hAnsi="새굴림" w:eastAsia="새굴림" w:cs="새굴림"/>
          <w:color w:val="000000" w:themeColor="text1"/>
          <w:spacing w:val="-11"/>
          <w:kern w:val="0"/>
          <w:sz w:val="22"/>
          <w:szCs w:val="22"/>
          <w:lang w:eastAsia="ja-JP"/>
        </w:rPr>
        <w:t>会</w:t>
      </w:r>
      <w:r w:rsidRPr="07AD6A85" w:rsidR="00D3175B">
        <w:rPr>
          <w:rFonts w:ascii="맑은 고딕" w:hAnsi="맑은 고딕" w:eastAsia="맑은 고딕" w:cs="맑은 고딕"/>
          <w:color w:val="000000" w:themeColor="text1"/>
          <w:spacing w:val="-11"/>
          <w:kern w:val="0"/>
          <w:sz w:val="22"/>
          <w:szCs w:val="22"/>
          <w:lang w:eastAsia="ja-JP"/>
        </w:rPr>
        <w:t>員にあり、これを第三者が利用できるよう許可してはなりません。</w:t>
      </w:r>
    </w:p>
    <w:p w:rsidRPr="008D4E97" w:rsidR="00493114" w:rsidP="07AD6A85" w:rsidRDefault="00493114" w14:paraId="5EB553C8" w14:textId="1123903A">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C3100E">
        <w:rPr>
          <w:rFonts w:ascii="새굴림" w:hAnsi="새굴림" w:eastAsia="새굴림" w:cs="새굴림"/>
          <w:color w:val="000000" w:themeColor="text1"/>
          <w:spacing w:val="-11"/>
          <w:kern w:val="0"/>
          <w:sz w:val="22"/>
          <w:szCs w:val="22"/>
          <w:lang w:eastAsia="ja-JP"/>
        </w:rPr>
        <w:t>会</w:t>
      </w:r>
      <w:r w:rsidRPr="07AD6A85" w:rsidR="00C3100E">
        <w:rPr>
          <w:rFonts w:ascii="맑은 고딕" w:hAnsi="맑은 고딕" w:eastAsia="맑은 고딕" w:cs="맑은 고딕"/>
          <w:color w:val="000000" w:themeColor="text1"/>
          <w:spacing w:val="-11"/>
          <w:kern w:val="0"/>
          <w:sz w:val="22"/>
          <w:szCs w:val="22"/>
          <w:lang w:eastAsia="ja-JP"/>
        </w:rPr>
        <w:t>員は、</w:t>
      </w:r>
      <w:r w:rsidRPr="07AD6A85" w:rsidR="00C3100E">
        <w:rPr>
          <w:color w:val="000000" w:themeColor="text1"/>
          <w:spacing w:val="-11"/>
          <w:kern w:val="0"/>
          <w:sz w:val="22"/>
          <w:szCs w:val="22"/>
          <w:lang w:eastAsia="ja-JP"/>
        </w:rPr>
        <w:t>ID及びパスワ</w:t>
      </w:r>
      <w:r w:rsidRPr="07AD6A85" w:rsidR="00C3100E">
        <w:rPr>
          <w:rFonts w:ascii="MS Gothic" w:hAnsi="MS Gothic" w:eastAsia="MS Gothic" w:cs="MS Gothic"/>
          <w:color w:val="000000" w:themeColor="text1"/>
          <w:spacing w:val="-11"/>
          <w:kern w:val="0"/>
          <w:sz w:val="22"/>
          <w:szCs w:val="22"/>
          <w:lang w:eastAsia="ja-JP"/>
        </w:rPr>
        <w:t>ー</w:t>
      </w:r>
      <w:r w:rsidRPr="07AD6A85" w:rsidR="00C3100E">
        <w:rPr>
          <w:rFonts w:ascii="맑은 고딕" w:hAnsi="맑은 고딕" w:eastAsia="맑은 고딕" w:cs="맑은 고딕"/>
          <w:color w:val="000000" w:themeColor="text1"/>
          <w:spacing w:val="-11"/>
          <w:kern w:val="0"/>
          <w:sz w:val="22"/>
          <w:szCs w:val="22"/>
          <w:lang w:eastAsia="ja-JP"/>
        </w:rPr>
        <w:t>ドが</w:t>
      </w:r>
      <w:r w:rsidRPr="07AD6A85" w:rsidR="00C3100E">
        <w:rPr>
          <w:rFonts w:ascii="새굴림" w:hAnsi="새굴림" w:eastAsia="새굴림" w:cs="새굴림"/>
          <w:color w:val="000000" w:themeColor="text1"/>
          <w:spacing w:val="-11"/>
          <w:kern w:val="0"/>
          <w:sz w:val="22"/>
          <w:szCs w:val="22"/>
          <w:lang w:eastAsia="ja-JP"/>
        </w:rPr>
        <w:t>盗</w:t>
      </w:r>
      <w:r w:rsidRPr="07AD6A85" w:rsidR="00C3100E">
        <w:rPr>
          <w:rFonts w:ascii="맑은 고딕" w:hAnsi="맑은 고딕" w:eastAsia="맑은 고딕" w:cs="맑은 고딕"/>
          <w:color w:val="000000" w:themeColor="text1"/>
          <w:spacing w:val="-11"/>
          <w:kern w:val="0"/>
          <w:sz w:val="22"/>
          <w:szCs w:val="22"/>
          <w:lang w:eastAsia="ja-JP"/>
        </w:rPr>
        <w:t>用されたり</w:t>
      </w:r>
      <w:r w:rsidRPr="07AD6A85" w:rsidR="00C3100E">
        <w:rPr>
          <w:rFonts w:ascii="맑은 고딕" w:hAnsi="맑은 고딕" w:eastAsia="맑은 고딕" w:cs="맑은 고딕"/>
          <w:color w:val="000000" w:themeColor="text1"/>
          <w:spacing w:val="-11"/>
          <w:kern w:val="0"/>
          <w:sz w:val="22"/>
          <w:szCs w:val="22"/>
          <w:lang w:eastAsia="ja-JP"/>
        </w:rPr>
        <w:t>、第三者が利用していることを認知した場合には、これを直ちに</w:t>
      </w:r>
      <w:r w:rsidRPr="07AD6A85" w:rsidR="00C3100E">
        <w:rPr>
          <w:rFonts w:ascii="새굴림" w:hAnsi="새굴림" w:eastAsia="새굴림" w:cs="새굴림"/>
          <w:color w:val="000000" w:themeColor="text1"/>
          <w:spacing w:val="-11"/>
          <w:kern w:val="0"/>
          <w:sz w:val="22"/>
          <w:szCs w:val="22"/>
          <w:lang w:eastAsia="ja-JP"/>
        </w:rPr>
        <w:t>会</w:t>
      </w:r>
      <w:r w:rsidRPr="07AD6A85" w:rsidR="00C3100E">
        <w:rPr>
          <w:rFonts w:ascii="맑은 고딕" w:hAnsi="맑은 고딕" w:eastAsia="맑은 고딕" w:cs="맑은 고딕"/>
          <w:color w:val="000000" w:themeColor="text1"/>
          <w:spacing w:val="-11"/>
          <w:kern w:val="0"/>
          <w:sz w:val="22"/>
          <w:szCs w:val="22"/>
          <w:lang w:eastAsia="ja-JP"/>
        </w:rPr>
        <w:t>社に通知し、</w:t>
      </w:r>
      <w:r w:rsidRPr="07AD6A85" w:rsidR="00C3100E">
        <w:rPr>
          <w:rFonts w:ascii="새굴림" w:hAnsi="새굴림" w:eastAsia="새굴림" w:cs="새굴림"/>
          <w:color w:val="000000" w:themeColor="text1"/>
          <w:spacing w:val="-11"/>
          <w:kern w:val="0"/>
          <w:sz w:val="22"/>
          <w:szCs w:val="22"/>
          <w:lang w:eastAsia="ja-JP"/>
        </w:rPr>
        <w:t>会</w:t>
      </w:r>
      <w:r w:rsidRPr="07AD6A85" w:rsidR="00C3100E">
        <w:rPr>
          <w:rFonts w:ascii="맑은 고딕" w:hAnsi="맑은 고딕" w:eastAsia="맑은 고딕" w:cs="맑은 고딕"/>
          <w:color w:val="000000" w:themeColor="text1"/>
          <w:spacing w:val="-11"/>
          <w:kern w:val="0"/>
          <w:sz w:val="22"/>
          <w:szCs w:val="22"/>
          <w:lang w:eastAsia="ja-JP"/>
        </w:rPr>
        <w:t>社の案</w:t>
      </w:r>
      <w:r w:rsidRPr="07AD6A85" w:rsidR="00C3100E">
        <w:rPr>
          <w:rFonts w:ascii="새굴림" w:hAnsi="새굴림" w:eastAsia="새굴림" w:cs="새굴림"/>
          <w:color w:val="000000" w:themeColor="text1"/>
          <w:spacing w:val="-11"/>
          <w:kern w:val="0"/>
          <w:sz w:val="22"/>
          <w:szCs w:val="22"/>
          <w:lang w:eastAsia="ja-JP"/>
        </w:rPr>
        <w:t>内</w:t>
      </w:r>
      <w:r w:rsidRPr="07AD6A85" w:rsidR="00C3100E">
        <w:rPr>
          <w:rFonts w:ascii="맑은 고딕" w:hAnsi="맑은 고딕" w:eastAsia="맑은 고딕" w:cs="맑은 고딕"/>
          <w:color w:val="000000" w:themeColor="text1"/>
          <w:spacing w:val="-11"/>
          <w:kern w:val="0"/>
          <w:sz w:val="22"/>
          <w:szCs w:val="22"/>
          <w:lang w:eastAsia="ja-JP"/>
        </w:rPr>
        <w:t>に</w:t>
      </w:r>
      <w:r w:rsidRPr="07AD6A85" w:rsidR="00C3100E">
        <w:rPr>
          <w:rFonts w:ascii="새굴림" w:hAnsi="새굴림" w:eastAsia="새굴림" w:cs="새굴림"/>
          <w:color w:val="000000" w:themeColor="text1"/>
          <w:spacing w:val="-11"/>
          <w:kern w:val="0"/>
          <w:sz w:val="22"/>
          <w:szCs w:val="22"/>
          <w:lang w:eastAsia="ja-JP"/>
        </w:rPr>
        <w:t>従</w:t>
      </w:r>
      <w:r w:rsidRPr="07AD6A85" w:rsidR="00C3100E">
        <w:rPr>
          <w:rFonts w:ascii="맑은 고딕" w:hAnsi="맑은 고딕" w:eastAsia="맑은 고딕" w:cs="맑은 고딕"/>
          <w:color w:val="000000" w:themeColor="text1"/>
          <w:spacing w:val="-11"/>
          <w:kern w:val="0"/>
          <w:sz w:val="22"/>
          <w:szCs w:val="22"/>
          <w:lang w:eastAsia="ja-JP"/>
        </w:rPr>
        <w:t>わなければなりません。</w:t>
      </w:r>
    </w:p>
    <w:p w:rsidRPr="008D4E97" w:rsidR="00493114" w:rsidP="07AD6A85" w:rsidRDefault="00493114" w14:paraId="6D5BF659" w14:textId="648E1F7A">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③ </w:t>
      </w:r>
      <w:r w:rsidRPr="07AD6A85" w:rsidR="00BC37F3">
        <w:rPr>
          <w:color w:val="000000" w:themeColor="text1"/>
          <w:spacing w:val="-11"/>
          <w:kern w:val="0"/>
          <w:sz w:val="22"/>
          <w:szCs w:val="22"/>
          <w:lang w:eastAsia="ja-JP"/>
        </w:rPr>
        <w:t>第</w:t>
      </w:r>
      <w:r w:rsidRPr="07AD6A85" w:rsidR="00BC37F3">
        <w:rPr>
          <w:color w:val="000000" w:themeColor="text1"/>
          <w:spacing w:val="-11"/>
          <w:kern w:val="0"/>
          <w:sz w:val="22"/>
          <w:szCs w:val="22"/>
          <w:lang w:eastAsia="ja-JP"/>
        </w:rPr>
        <w:t>2項の場合、該</w:t>
      </w:r>
      <w:r w:rsidRPr="07AD6A85" w:rsidR="00BC37F3">
        <w:rPr>
          <w:rFonts w:ascii="새굴림" w:hAnsi="새굴림" w:eastAsia="새굴림" w:cs="새굴림"/>
          <w:color w:val="000000" w:themeColor="text1"/>
          <w:spacing w:val="-11"/>
          <w:kern w:val="0"/>
          <w:sz w:val="22"/>
          <w:szCs w:val="22"/>
          <w:lang w:eastAsia="ja-JP"/>
        </w:rPr>
        <w:t>当会</w:t>
      </w:r>
      <w:r w:rsidRPr="07AD6A85" w:rsidR="00BC37F3">
        <w:rPr>
          <w:rFonts w:ascii="맑은 고딕" w:hAnsi="맑은 고딕" w:eastAsia="맑은 고딕" w:cs="맑은 고딕"/>
          <w:color w:val="000000" w:themeColor="text1"/>
          <w:spacing w:val="-11"/>
          <w:kern w:val="0"/>
          <w:sz w:val="22"/>
          <w:szCs w:val="22"/>
          <w:lang w:eastAsia="ja-JP"/>
        </w:rPr>
        <w:t>員が</w:t>
      </w:r>
      <w:r w:rsidRPr="07AD6A85" w:rsidR="00BC37F3">
        <w:rPr>
          <w:rFonts w:ascii="새굴림" w:hAnsi="새굴림" w:eastAsia="새굴림" w:cs="새굴림"/>
          <w:color w:val="000000" w:themeColor="text1"/>
          <w:spacing w:val="-11"/>
          <w:kern w:val="0"/>
          <w:sz w:val="22"/>
          <w:szCs w:val="22"/>
          <w:lang w:eastAsia="ja-JP"/>
        </w:rPr>
        <w:t>会</w:t>
      </w:r>
      <w:r w:rsidRPr="07AD6A85" w:rsidR="00BC37F3">
        <w:rPr>
          <w:rFonts w:ascii="맑은 고딕" w:hAnsi="맑은 고딕" w:eastAsia="맑은 고딕" w:cs="맑은 고딕"/>
          <w:color w:val="000000" w:themeColor="text1"/>
          <w:spacing w:val="-11"/>
          <w:kern w:val="0"/>
          <w:sz w:val="22"/>
          <w:szCs w:val="22"/>
          <w:lang w:eastAsia="ja-JP"/>
        </w:rPr>
        <w:t>社にその事</w:t>
      </w:r>
      <w:r w:rsidRPr="07AD6A85" w:rsidR="00BC37F3">
        <w:rPr>
          <w:rFonts w:ascii="새굴림" w:hAnsi="새굴림" w:eastAsia="새굴림" w:cs="새굴림"/>
          <w:color w:val="000000" w:themeColor="text1"/>
          <w:spacing w:val="-11"/>
          <w:kern w:val="0"/>
          <w:sz w:val="22"/>
          <w:szCs w:val="22"/>
          <w:lang w:eastAsia="ja-JP"/>
        </w:rPr>
        <w:t>実</w:t>
      </w:r>
      <w:r w:rsidRPr="07AD6A85" w:rsidR="00BC37F3">
        <w:rPr>
          <w:rFonts w:ascii="맑은 고딕" w:hAnsi="맑은 고딕" w:eastAsia="맑은 고딕" w:cs="맑은 고딕"/>
          <w:color w:val="000000" w:themeColor="text1"/>
          <w:spacing w:val="-11"/>
          <w:kern w:val="0"/>
          <w:sz w:val="22"/>
          <w:szCs w:val="22"/>
          <w:lang w:eastAsia="ja-JP"/>
        </w:rPr>
        <w:t>を</w:t>
      </w:r>
      <w:r w:rsidRPr="07AD6A85" w:rsidR="00BC37F3">
        <w:rPr>
          <w:rFonts w:ascii="맑은 고딕" w:hAnsi="맑은 고딕" w:eastAsia="맑은 고딕" w:cs="맑은 고딕"/>
          <w:color w:val="000000" w:themeColor="text1"/>
          <w:spacing w:val="-11"/>
          <w:kern w:val="0"/>
          <w:sz w:val="22"/>
          <w:szCs w:val="22"/>
          <w:lang w:eastAsia="ja-JP"/>
        </w:rPr>
        <w:t>通知しなかったり</w:t>
      </w:r>
      <w:r w:rsidRPr="07AD6A85" w:rsidR="00BC37F3">
        <w:rPr>
          <w:rFonts w:ascii="맑은 고딕" w:hAnsi="맑은 고딕" w:eastAsia="맑은 고딕" w:cs="맑은 고딕"/>
          <w:color w:val="000000" w:themeColor="text1"/>
          <w:spacing w:val="-11"/>
          <w:kern w:val="0"/>
          <w:sz w:val="22"/>
          <w:szCs w:val="22"/>
          <w:lang w:eastAsia="ja-JP"/>
        </w:rPr>
        <w:t>、通知はしたが、</w:t>
      </w:r>
      <w:r w:rsidRPr="07AD6A85" w:rsidR="00BC37F3">
        <w:rPr>
          <w:rFonts w:ascii="새굴림" w:hAnsi="새굴림" w:eastAsia="새굴림" w:cs="새굴림"/>
          <w:color w:val="000000" w:themeColor="text1"/>
          <w:spacing w:val="-11"/>
          <w:kern w:val="0"/>
          <w:sz w:val="22"/>
          <w:szCs w:val="22"/>
          <w:lang w:eastAsia="ja-JP"/>
        </w:rPr>
        <w:t>会</w:t>
      </w:r>
      <w:r w:rsidRPr="07AD6A85" w:rsidR="00BC37F3">
        <w:rPr>
          <w:rFonts w:ascii="맑은 고딕" w:hAnsi="맑은 고딕" w:eastAsia="맑은 고딕" w:cs="맑은 고딕"/>
          <w:color w:val="000000" w:themeColor="text1"/>
          <w:spacing w:val="-11"/>
          <w:kern w:val="0"/>
          <w:sz w:val="22"/>
          <w:szCs w:val="22"/>
          <w:lang w:eastAsia="ja-JP"/>
        </w:rPr>
        <w:t>社の案</w:t>
      </w:r>
      <w:r w:rsidRPr="07AD6A85" w:rsidR="00BC37F3">
        <w:rPr>
          <w:rFonts w:ascii="새굴림" w:hAnsi="새굴림" w:eastAsia="새굴림" w:cs="새굴림"/>
          <w:color w:val="000000" w:themeColor="text1"/>
          <w:spacing w:val="-11"/>
          <w:kern w:val="0"/>
          <w:sz w:val="22"/>
          <w:szCs w:val="22"/>
          <w:lang w:eastAsia="ja-JP"/>
        </w:rPr>
        <w:t>内</w:t>
      </w:r>
      <w:r w:rsidRPr="07AD6A85" w:rsidR="00BC37F3">
        <w:rPr>
          <w:rFonts w:ascii="맑은 고딕" w:hAnsi="맑은 고딕" w:eastAsia="맑은 고딕" w:cs="맑은 고딕"/>
          <w:color w:val="000000" w:themeColor="text1"/>
          <w:spacing w:val="-11"/>
          <w:kern w:val="0"/>
          <w:sz w:val="22"/>
          <w:szCs w:val="22"/>
          <w:lang w:eastAsia="ja-JP"/>
        </w:rPr>
        <w:t>に</w:t>
      </w:r>
      <w:r w:rsidRPr="07AD6A85" w:rsidR="00BC37F3">
        <w:rPr>
          <w:rFonts w:ascii="새굴림" w:hAnsi="새굴림" w:eastAsia="새굴림" w:cs="새굴림"/>
          <w:color w:val="000000" w:themeColor="text1"/>
          <w:spacing w:val="-11"/>
          <w:kern w:val="0"/>
          <w:sz w:val="22"/>
          <w:szCs w:val="22"/>
          <w:lang w:eastAsia="ja-JP"/>
        </w:rPr>
        <w:t>従</w:t>
      </w:r>
      <w:r w:rsidRPr="07AD6A85" w:rsidR="00BC37F3">
        <w:rPr>
          <w:rFonts w:ascii="맑은 고딕" w:hAnsi="맑은 고딕" w:eastAsia="맑은 고딕" w:cs="맑은 고딕"/>
          <w:color w:val="000000" w:themeColor="text1"/>
          <w:spacing w:val="-11"/>
          <w:kern w:val="0"/>
          <w:sz w:val="22"/>
          <w:szCs w:val="22"/>
          <w:lang w:eastAsia="ja-JP"/>
        </w:rPr>
        <w:t>わなかったことにより</w:t>
      </w:r>
      <w:r w:rsidRPr="07AD6A85" w:rsidR="00BC37F3">
        <w:rPr>
          <w:rFonts w:ascii="새굴림" w:hAnsi="새굴림" w:eastAsia="새굴림" w:cs="새굴림"/>
          <w:color w:val="000000" w:themeColor="text1"/>
          <w:spacing w:val="-11"/>
          <w:kern w:val="0"/>
          <w:sz w:val="22"/>
          <w:szCs w:val="22"/>
          <w:lang w:eastAsia="ja-JP"/>
        </w:rPr>
        <w:t>発</w:t>
      </w:r>
      <w:r w:rsidRPr="07AD6A85" w:rsidR="00BC37F3">
        <w:rPr>
          <w:rFonts w:ascii="맑은 고딕" w:hAnsi="맑은 고딕" w:eastAsia="맑은 고딕" w:cs="맑은 고딕"/>
          <w:color w:val="000000" w:themeColor="text1"/>
          <w:spacing w:val="-11"/>
          <w:kern w:val="0"/>
          <w:sz w:val="22"/>
          <w:szCs w:val="22"/>
          <w:lang w:eastAsia="ja-JP"/>
        </w:rPr>
        <w:t>生した不利益について</w:t>
      </w:r>
      <w:r w:rsidRPr="07AD6A85" w:rsidR="00BC37F3">
        <w:rPr>
          <w:rFonts w:ascii="새굴림" w:hAnsi="새굴림" w:eastAsia="새굴림" w:cs="새굴림"/>
          <w:color w:val="000000" w:themeColor="text1"/>
          <w:spacing w:val="-11"/>
          <w:kern w:val="0"/>
          <w:sz w:val="22"/>
          <w:szCs w:val="22"/>
          <w:lang w:eastAsia="ja-JP"/>
        </w:rPr>
        <w:t>会</w:t>
      </w:r>
      <w:r w:rsidRPr="07AD6A85" w:rsidR="00BC37F3">
        <w:rPr>
          <w:rFonts w:ascii="맑은 고딕" w:hAnsi="맑은 고딕" w:eastAsia="맑은 고딕" w:cs="맑은 고딕"/>
          <w:color w:val="000000" w:themeColor="text1"/>
          <w:spacing w:val="-11"/>
          <w:kern w:val="0"/>
          <w:sz w:val="22"/>
          <w:szCs w:val="22"/>
          <w:lang w:eastAsia="ja-JP"/>
        </w:rPr>
        <w:t>社は責任を負いません。</w:t>
      </w:r>
    </w:p>
    <w:p w:rsidR="00CF7701" w:rsidP="009E158D" w:rsidRDefault="00CF7701" w14:paraId="3D0C6C38"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lang w:eastAsia="ja-JP"/>
        </w:rPr>
      </w:pPr>
    </w:p>
    <w:p w:rsidR="00493114" w:rsidP="009E158D" w:rsidRDefault="000B3F3A" w14:paraId="7C06943D" w14:textId="1AEAD1E4">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0B3F3A">
        <w:rPr>
          <w:b w:val="1"/>
          <w:bCs w:val="1"/>
          <w:color w:val="000000" w:themeColor="text1"/>
          <w:spacing w:val="-11"/>
          <w:kern w:val="0"/>
          <w:sz w:val="27"/>
          <w:szCs w:val="27"/>
          <w:lang w:eastAsia="ja-JP"/>
        </w:rPr>
        <w:t>第</w:t>
      </w:r>
      <w:r w:rsidRPr="000B3F3A" w:rsidR="000B3F3A">
        <w:rPr>
          <w:b w:val="1"/>
          <w:bCs w:val="1"/>
          <w:color w:val="000000" w:themeColor="text1"/>
          <w:spacing w:val="-11"/>
          <w:kern w:val="0"/>
          <w:sz w:val="27"/>
          <w:szCs w:val="27"/>
          <w:lang w:eastAsia="ja-JP"/>
        </w:rPr>
        <w:t>8</w:t>
      </w:r>
      <w:r w:rsidRPr="000B3F3A" w:rsidR="000B3F3A">
        <w:rPr>
          <w:rFonts w:ascii="새굴림" w:hAnsi="새굴림" w:eastAsia="새굴림" w:cs="새굴림"/>
          <w:b w:val="1"/>
          <w:bCs w:val="1"/>
          <w:color w:val="000000" w:themeColor="text1"/>
          <w:spacing w:val="-11"/>
          <w:kern w:val="0"/>
          <w:sz w:val="27"/>
          <w:szCs w:val="27"/>
          <w:lang w:eastAsia="ja-JP"/>
        </w:rPr>
        <w:t>条</w:t>
      </w:r>
      <w:r w:rsidRPr="000B3F3A" w:rsidR="000B3F3A">
        <w:rPr>
          <w:b w:val="1"/>
          <w:bCs w:val="1"/>
          <w:color w:val="000000" w:themeColor="text1"/>
          <w:spacing w:val="-11"/>
          <w:kern w:val="0"/>
          <w:sz w:val="27"/>
          <w:szCs w:val="27"/>
          <w:lang w:eastAsia="ja-JP"/>
        </w:rPr>
        <w:t xml:space="preserve"> [個人情報保護の義務]</w:t>
      </w:r>
    </w:p>
    <w:p w:rsidR="00493114" w:rsidP="07AD6A85" w:rsidRDefault="006C20B0" w14:paraId="2371D52F" w14:textId="46C5D135">
      <w:pPr>
        <w:widowControl w:val="1"/>
        <w:shd w:val="clear" w:color="auto" w:fill="FDFDFD"/>
        <w:wordWrap/>
        <w:autoSpaceDE/>
        <w:autoSpaceDN/>
        <w:spacing w:after="0" w:line="240" w:lineRule="auto"/>
        <w:jc w:val="left"/>
        <w:rPr>
          <w:color w:val="000000" w:themeColor="text1"/>
          <w:spacing w:val="-11"/>
          <w:kern w:val="0"/>
          <w:sz w:val="22"/>
          <w:szCs w:val="22"/>
          <w:lang w:eastAsia="ja-JP"/>
        </w:rPr>
      </w:pPr>
      <w:r w:rsidRPr="07AD6A85" w:rsidR="006C20B0">
        <w:rPr>
          <w:rFonts w:ascii="새굴림" w:hAnsi="새굴림" w:eastAsia="새굴림" w:cs="새굴림"/>
          <w:color w:val="000000" w:themeColor="text1"/>
          <w:spacing w:val="-11"/>
          <w:kern w:val="0"/>
          <w:sz w:val="22"/>
          <w:szCs w:val="22"/>
          <w:lang w:eastAsia="ja-JP"/>
        </w:rPr>
        <w:t>会</w:t>
      </w:r>
      <w:r w:rsidRPr="07AD6A85" w:rsidR="006C20B0">
        <w:rPr>
          <w:rFonts w:ascii="맑은 고딕" w:hAnsi="맑은 고딕" w:eastAsia="맑은 고딕" w:cs="맑은 고딕"/>
          <w:color w:val="000000" w:themeColor="text1"/>
          <w:spacing w:val="-11"/>
          <w:kern w:val="0"/>
          <w:sz w:val="22"/>
          <w:szCs w:val="22"/>
          <w:lang w:eastAsia="ja-JP"/>
        </w:rPr>
        <w:t>社は、「情報通信網法」等、</w:t>
      </w:r>
      <w:r w:rsidRPr="07AD6A85" w:rsidR="006C20B0">
        <w:rPr>
          <w:rFonts w:ascii="새굴림" w:hAnsi="새굴림" w:eastAsia="새굴림" w:cs="새굴림"/>
          <w:color w:val="000000" w:themeColor="text1"/>
          <w:spacing w:val="-11"/>
          <w:kern w:val="0"/>
          <w:sz w:val="22"/>
          <w:szCs w:val="22"/>
          <w:lang w:eastAsia="ja-JP"/>
        </w:rPr>
        <w:t>関</w:t>
      </w:r>
      <w:r w:rsidRPr="07AD6A85" w:rsidR="006C20B0">
        <w:rPr>
          <w:rFonts w:ascii="맑은 고딕" w:hAnsi="맑은 고딕" w:eastAsia="맑은 고딕" w:cs="맑은 고딕"/>
          <w:color w:val="000000" w:themeColor="text1"/>
          <w:spacing w:val="-11"/>
          <w:kern w:val="0"/>
          <w:sz w:val="22"/>
          <w:szCs w:val="22"/>
          <w:lang w:eastAsia="ja-JP"/>
        </w:rPr>
        <w:t>係法令に定めるところにより</w:t>
      </w:r>
      <w:r w:rsidRPr="07AD6A85" w:rsidR="006C20B0">
        <w:rPr>
          <w:rFonts w:ascii="새굴림" w:hAnsi="새굴림" w:eastAsia="새굴림" w:cs="새굴림"/>
          <w:color w:val="000000" w:themeColor="text1"/>
          <w:spacing w:val="-11"/>
          <w:kern w:val="0"/>
          <w:sz w:val="22"/>
          <w:szCs w:val="22"/>
          <w:lang w:eastAsia="ja-JP"/>
        </w:rPr>
        <w:t>会</w:t>
      </w:r>
      <w:r w:rsidRPr="07AD6A85" w:rsidR="006C20B0">
        <w:rPr>
          <w:rFonts w:ascii="맑은 고딕" w:hAnsi="맑은 고딕" w:eastAsia="맑은 고딕" w:cs="맑은 고딕"/>
          <w:color w:val="000000" w:themeColor="text1"/>
          <w:spacing w:val="-11"/>
          <w:kern w:val="0"/>
          <w:sz w:val="22"/>
          <w:szCs w:val="22"/>
          <w:lang w:eastAsia="ja-JP"/>
        </w:rPr>
        <w:t>員の個人情報を保護するために努力します。個人情報の保護及び利用に</w:t>
      </w:r>
      <w:r w:rsidRPr="07AD6A85" w:rsidR="006C20B0">
        <w:rPr>
          <w:rFonts w:ascii="새굴림" w:hAnsi="새굴림" w:eastAsia="새굴림" w:cs="새굴림"/>
          <w:color w:val="000000" w:themeColor="text1"/>
          <w:spacing w:val="-11"/>
          <w:kern w:val="0"/>
          <w:sz w:val="22"/>
          <w:szCs w:val="22"/>
          <w:lang w:eastAsia="ja-JP"/>
        </w:rPr>
        <w:t>対</w:t>
      </w:r>
      <w:r w:rsidRPr="07AD6A85" w:rsidR="006C20B0">
        <w:rPr>
          <w:rFonts w:ascii="맑은 고딕" w:hAnsi="맑은 고딕" w:eastAsia="맑은 고딕" w:cs="맑은 고딕"/>
          <w:color w:val="000000" w:themeColor="text1"/>
          <w:spacing w:val="-11"/>
          <w:kern w:val="0"/>
          <w:sz w:val="22"/>
          <w:szCs w:val="22"/>
          <w:lang w:eastAsia="ja-JP"/>
        </w:rPr>
        <w:t>しては、</w:t>
      </w:r>
      <w:r w:rsidRPr="07AD6A85" w:rsidR="006C20B0">
        <w:rPr>
          <w:rFonts w:ascii="새굴림" w:hAnsi="새굴림" w:eastAsia="새굴림" w:cs="새굴림"/>
          <w:color w:val="000000" w:themeColor="text1"/>
          <w:spacing w:val="-11"/>
          <w:kern w:val="0"/>
          <w:sz w:val="22"/>
          <w:szCs w:val="22"/>
          <w:lang w:eastAsia="ja-JP"/>
        </w:rPr>
        <w:t>関</w:t>
      </w:r>
      <w:r w:rsidRPr="07AD6A85" w:rsidR="006C20B0">
        <w:rPr>
          <w:rFonts w:ascii="맑은 고딕" w:hAnsi="맑은 고딕" w:eastAsia="맑은 고딕" w:cs="맑은 고딕"/>
          <w:color w:val="000000" w:themeColor="text1"/>
          <w:spacing w:val="-11"/>
          <w:kern w:val="0"/>
          <w:sz w:val="22"/>
          <w:szCs w:val="22"/>
          <w:lang w:eastAsia="ja-JP"/>
        </w:rPr>
        <w:t>係法令及び</w:t>
      </w:r>
      <w:r w:rsidRPr="07AD6A85" w:rsidR="006C20B0">
        <w:rPr>
          <w:rFonts w:ascii="새굴림" w:hAnsi="새굴림" w:eastAsia="새굴림" w:cs="새굴림"/>
          <w:color w:val="000000" w:themeColor="text1"/>
          <w:spacing w:val="-11"/>
          <w:kern w:val="0"/>
          <w:sz w:val="22"/>
          <w:szCs w:val="22"/>
          <w:lang w:eastAsia="ja-JP"/>
        </w:rPr>
        <w:t>会</w:t>
      </w:r>
      <w:r w:rsidRPr="07AD6A85" w:rsidR="006C20B0">
        <w:rPr>
          <w:rFonts w:ascii="맑은 고딕" w:hAnsi="맑은 고딕" w:eastAsia="맑은 고딕" w:cs="맑은 고딕"/>
          <w:color w:val="000000" w:themeColor="text1"/>
          <w:spacing w:val="-11"/>
          <w:kern w:val="0"/>
          <w:sz w:val="22"/>
          <w:szCs w:val="22"/>
          <w:lang w:eastAsia="ja-JP"/>
        </w:rPr>
        <w:t>社のプライバシ</w:t>
      </w:r>
      <w:r w:rsidRPr="07AD6A85" w:rsidR="006C20B0">
        <w:rPr>
          <w:rFonts w:ascii="MS Gothic" w:hAnsi="MS Gothic" w:eastAsia="MS Gothic" w:cs="MS Gothic"/>
          <w:color w:val="000000" w:themeColor="text1"/>
          <w:spacing w:val="-11"/>
          <w:kern w:val="0"/>
          <w:sz w:val="22"/>
          <w:szCs w:val="22"/>
          <w:lang w:eastAsia="ja-JP"/>
        </w:rPr>
        <w:t>ー</w:t>
      </w:r>
      <w:r w:rsidRPr="07AD6A85" w:rsidR="006C20B0">
        <w:rPr>
          <w:rFonts w:ascii="맑은 고딕" w:hAnsi="맑은 고딕" w:eastAsia="맑은 고딕" w:cs="맑은 고딕"/>
          <w:color w:val="000000" w:themeColor="text1"/>
          <w:spacing w:val="-11"/>
          <w:kern w:val="0"/>
          <w:sz w:val="22"/>
          <w:szCs w:val="22"/>
          <w:lang w:eastAsia="ja-JP"/>
        </w:rPr>
        <w:t>ポリシ</w:t>
      </w:r>
      <w:r w:rsidRPr="07AD6A85" w:rsidR="006C20B0">
        <w:rPr>
          <w:rFonts w:ascii="MS Gothic" w:hAnsi="MS Gothic" w:eastAsia="MS Gothic" w:cs="MS Gothic"/>
          <w:color w:val="000000" w:themeColor="text1"/>
          <w:spacing w:val="-11"/>
          <w:kern w:val="0"/>
          <w:sz w:val="22"/>
          <w:szCs w:val="22"/>
          <w:lang w:eastAsia="ja-JP"/>
        </w:rPr>
        <w:t>ー</w:t>
      </w:r>
      <w:r w:rsidRPr="07AD6A85" w:rsidR="006C20B0">
        <w:rPr>
          <w:rFonts w:ascii="맑은 고딕" w:hAnsi="맑은 고딕" w:eastAsia="맑은 고딕" w:cs="맑은 고딕"/>
          <w:color w:val="000000" w:themeColor="text1"/>
          <w:spacing w:val="-11"/>
          <w:kern w:val="0"/>
          <w:sz w:val="22"/>
          <w:szCs w:val="22"/>
          <w:lang w:eastAsia="ja-JP"/>
        </w:rPr>
        <w:t>が適用されます。但し、</w:t>
      </w:r>
      <w:r w:rsidRPr="07AD6A85" w:rsidR="006C20B0">
        <w:rPr>
          <w:rFonts w:ascii="새굴림" w:hAnsi="새굴림" w:eastAsia="새굴림" w:cs="새굴림"/>
          <w:color w:val="000000" w:themeColor="text1"/>
          <w:spacing w:val="-11"/>
          <w:kern w:val="0"/>
          <w:sz w:val="22"/>
          <w:szCs w:val="22"/>
          <w:lang w:eastAsia="ja-JP"/>
        </w:rPr>
        <w:t>会</w:t>
      </w:r>
      <w:r w:rsidRPr="07AD6A85" w:rsidR="006C20B0">
        <w:rPr>
          <w:rFonts w:ascii="맑은 고딕" w:hAnsi="맑은 고딕" w:eastAsia="맑은 고딕" w:cs="맑은 고딕"/>
          <w:color w:val="000000" w:themeColor="text1"/>
          <w:spacing w:val="-11"/>
          <w:kern w:val="0"/>
          <w:sz w:val="22"/>
          <w:szCs w:val="22"/>
          <w:lang w:eastAsia="ja-JP"/>
        </w:rPr>
        <w:t>社の公式サ</w:t>
      </w:r>
      <w:r w:rsidRPr="07AD6A85" w:rsidR="006C20B0">
        <w:rPr>
          <w:color w:val="000000" w:themeColor="text1"/>
          <w:spacing w:val="-11"/>
          <w:kern w:val="0"/>
          <w:sz w:val="22"/>
          <w:szCs w:val="22"/>
          <w:lang w:eastAsia="ja-JP"/>
        </w:rPr>
        <w:t>イト以外のリンクされたサイトに</w:t>
      </w:r>
      <w:r w:rsidRPr="07AD6A85" w:rsidR="006C20B0">
        <w:rPr>
          <w:rFonts w:ascii="새굴림" w:hAnsi="새굴림" w:eastAsia="새굴림" w:cs="새굴림"/>
          <w:color w:val="000000" w:themeColor="text1"/>
          <w:spacing w:val="-11"/>
          <w:kern w:val="0"/>
          <w:sz w:val="22"/>
          <w:szCs w:val="22"/>
          <w:lang w:eastAsia="ja-JP"/>
        </w:rPr>
        <w:t>対</w:t>
      </w:r>
      <w:r w:rsidRPr="07AD6A85" w:rsidR="006C20B0">
        <w:rPr>
          <w:rFonts w:ascii="맑은 고딕" w:hAnsi="맑은 고딕" w:eastAsia="맑은 고딕" w:cs="맑은 고딕"/>
          <w:color w:val="000000" w:themeColor="text1"/>
          <w:spacing w:val="-11"/>
          <w:kern w:val="0"/>
          <w:sz w:val="22"/>
          <w:szCs w:val="22"/>
          <w:lang w:eastAsia="ja-JP"/>
        </w:rPr>
        <w:t>しては、</w:t>
      </w:r>
      <w:r w:rsidRPr="07AD6A85" w:rsidR="006C20B0">
        <w:rPr>
          <w:rFonts w:ascii="새굴림" w:hAnsi="새굴림" w:eastAsia="새굴림" w:cs="새굴림"/>
          <w:color w:val="000000" w:themeColor="text1"/>
          <w:spacing w:val="-11"/>
          <w:kern w:val="0"/>
          <w:sz w:val="22"/>
          <w:szCs w:val="22"/>
          <w:lang w:eastAsia="ja-JP"/>
        </w:rPr>
        <w:t>会</w:t>
      </w:r>
      <w:r w:rsidRPr="07AD6A85" w:rsidR="006C20B0">
        <w:rPr>
          <w:rFonts w:ascii="맑은 고딕" w:hAnsi="맑은 고딕" w:eastAsia="맑은 고딕" w:cs="맑은 고딕"/>
          <w:color w:val="000000" w:themeColor="text1"/>
          <w:spacing w:val="-11"/>
          <w:kern w:val="0"/>
          <w:sz w:val="22"/>
          <w:szCs w:val="22"/>
          <w:lang w:eastAsia="ja-JP"/>
        </w:rPr>
        <w:t>社のプライバシ</w:t>
      </w:r>
      <w:r w:rsidRPr="07AD6A85" w:rsidR="006C20B0">
        <w:rPr>
          <w:rFonts w:ascii="MS Gothic" w:hAnsi="MS Gothic" w:eastAsia="MS Gothic" w:cs="MS Gothic"/>
          <w:color w:val="000000" w:themeColor="text1"/>
          <w:spacing w:val="-11"/>
          <w:kern w:val="0"/>
          <w:sz w:val="22"/>
          <w:szCs w:val="22"/>
          <w:lang w:eastAsia="ja-JP"/>
        </w:rPr>
        <w:t>ー</w:t>
      </w:r>
      <w:r w:rsidRPr="07AD6A85" w:rsidR="006C20B0">
        <w:rPr>
          <w:rFonts w:ascii="맑은 고딕" w:hAnsi="맑은 고딕" w:eastAsia="맑은 고딕" w:cs="맑은 고딕"/>
          <w:color w:val="000000" w:themeColor="text1"/>
          <w:spacing w:val="-11"/>
          <w:kern w:val="0"/>
          <w:sz w:val="22"/>
          <w:szCs w:val="22"/>
          <w:lang w:eastAsia="ja-JP"/>
        </w:rPr>
        <w:t>ポリシ</w:t>
      </w:r>
      <w:r w:rsidRPr="07AD6A85" w:rsidR="006C20B0">
        <w:rPr>
          <w:rFonts w:ascii="MS Gothic" w:hAnsi="MS Gothic" w:eastAsia="MS Gothic" w:cs="MS Gothic"/>
          <w:color w:val="000000" w:themeColor="text1"/>
          <w:spacing w:val="-11"/>
          <w:kern w:val="0"/>
          <w:sz w:val="22"/>
          <w:szCs w:val="22"/>
          <w:lang w:eastAsia="ja-JP"/>
        </w:rPr>
        <w:t>ー</w:t>
      </w:r>
      <w:r w:rsidRPr="07AD6A85" w:rsidR="006C20B0">
        <w:rPr>
          <w:rFonts w:ascii="맑은 고딕" w:hAnsi="맑은 고딕" w:eastAsia="맑은 고딕" w:cs="맑은 고딕"/>
          <w:color w:val="000000" w:themeColor="text1"/>
          <w:spacing w:val="-11"/>
          <w:kern w:val="0"/>
          <w:sz w:val="22"/>
          <w:szCs w:val="22"/>
          <w:lang w:eastAsia="ja-JP"/>
        </w:rPr>
        <w:t>が適用されません。</w:t>
      </w:r>
    </w:p>
    <w:p w:rsidR="00CF7701" w:rsidP="009E158D" w:rsidRDefault="00CF7701" w14:paraId="4420B56A"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lang w:eastAsia="ja-JP"/>
        </w:rPr>
      </w:pPr>
    </w:p>
    <w:p w:rsidRPr="007A6721" w:rsidR="00493114" w:rsidP="009E158D" w:rsidRDefault="00607B9A" w14:paraId="610C2AA3" w14:textId="2BE5C54C">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607B9A">
        <w:rPr>
          <w:b w:val="1"/>
          <w:bCs w:val="1"/>
          <w:color w:val="000000" w:themeColor="text1"/>
          <w:spacing w:val="-11"/>
          <w:kern w:val="0"/>
          <w:sz w:val="27"/>
          <w:szCs w:val="27"/>
          <w:lang w:eastAsia="ja-JP"/>
        </w:rPr>
        <w:lastRenderedPageBreak/>
        <w:t>第</w:t>
      </w:r>
      <w:r w:rsidRPr="00607B9A" w:rsidR="00607B9A">
        <w:rPr>
          <w:b w:val="1"/>
          <w:bCs w:val="1"/>
          <w:color w:val="000000" w:themeColor="text1"/>
          <w:spacing w:val="-11"/>
          <w:kern w:val="0"/>
          <w:sz w:val="27"/>
          <w:szCs w:val="27"/>
          <w:lang w:eastAsia="ja-JP"/>
        </w:rPr>
        <w:t>9</w:t>
      </w:r>
      <w:r w:rsidRPr="00607B9A" w:rsidR="00607B9A">
        <w:rPr>
          <w:rFonts w:ascii="새굴림" w:hAnsi="새굴림" w:eastAsia="새굴림" w:cs="새굴림"/>
          <w:b w:val="1"/>
          <w:bCs w:val="1"/>
          <w:color w:val="000000" w:themeColor="text1"/>
          <w:spacing w:val="-11"/>
          <w:kern w:val="0"/>
          <w:sz w:val="27"/>
          <w:szCs w:val="27"/>
          <w:lang w:eastAsia="ja-JP"/>
        </w:rPr>
        <w:t>条</w:t>
      </w:r>
      <w:r w:rsidRPr="00607B9A" w:rsidR="00607B9A">
        <w:rPr>
          <w:b w:val="1"/>
          <w:bCs w:val="1"/>
          <w:color w:val="000000" w:themeColor="text1"/>
          <w:spacing w:val="-11"/>
          <w:kern w:val="0"/>
          <w:sz w:val="27"/>
          <w:szCs w:val="27"/>
          <w:lang w:eastAsia="ja-JP"/>
        </w:rPr>
        <w:t xml:space="preserve"> [</w:t>
      </w:r>
      <w:r w:rsidRPr="00607B9A" w:rsidR="00607B9A">
        <w:rPr>
          <w:rFonts w:ascii="새굴림" w:hAnsi="새굴림" w:eastAsia="새굴림" w:cs="새굴림"/>
          <w:b w:val="1"/>
          <w:bCs w:val="1"/>
          <w:color w:val="000000" w:themeColor="text1"/>
          <w:spacing w:val="-11"/>
          <w:kern w:val="0"/>
          <w:sz w:val="27"/>
          <w:szCs w:val="27"/>
          <w:lang w:eastAsia="ja-JP"/>
        </w:rPr>
        <w:t>会</w:t>
      </w:r>
      <w:r w:rsidRPr="00607B9A" w:rsidR="00607B9A">
        <w:rPr>
          <w:rFonts w:ascii="맑은 고딕" w:hAnsi="맑은 고딕" w:eastAsia="맑은 고딕" w:cs="맑은 고딕"/>
          <w:b w:val="1"/>
          <w:bCs w:val="1"/>
          <w:color w:val="000000" w:themeColor="text1"/>
          <w:spacing w:val="-11"/>
          <w:kern w:val="0"/>
          <w:sz w:val="27"/>
          <w:szCs w:val="27"/>
          <w:lang w:eastAsia="ja-JP"/>
        </w:rPr>
        <w:t>員への通知</w:t>
      </w:r>
      <w:r w:rsidRPr="00607B9A" w:rsidR="00607B9A">
        <w:rPr>
          <w:b w:val="1"/>
          <w:bCs w:val="1"/>
          <w:color w:val="000000" w:themeColor="text1"/>
          <w:spacing w:val="-11"/>
          <w:kern w:val="0"/>
          <w:sz w:val="27"/>
          <w:szCs w:val="27"/>
          <w:lang w:eastAsia="ja-JP"/>
        </w:rPr>
        <w:t>]</w:t>
      </w:r>
    </w:p>
    <w:p w:rsidRPr="008D4E97" w:rsidR="00493114" w:rsidP="07AD6A85" w:rsidRDefault="00493114" w14:paraId="2ACCA2C2" w14:textId="0EA6E4E5">
      <w:pPr>
        <w:widowControl w:val="1"/>
        <w:shd w:val="clear" w:color="auto" w:fill="FDFDFD"/>
        <w:wordWrap/>
        <w:autoSpaceDE/>
        <w:autoSpaceDN/>
        <w:spacing w:after="0" w:line="240" w:lineRule="auto"/>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643FA2">
        <w:rPr>
          <w:rFonts w:ascii="새굴림" w:hAnsi="새굴림" w:eastAsia="새굴림" w:cs="새굴림"/>
          <w:color w:val="000000" w:themeColor="text1"/>
          <w:spacing w:val="-11"/>
          <w:kern w:val="0"/>
          <w:sz w:val="22"/>
          <w:szCs w:val="22"/>
          <w:lang w:eastAsia="ja-JP"/>
        </w:rPr>
        <w:t>会</w:t>
      </w:r>
      <w:r w:rsidRPr="07AD6A85" w:rsidR="00643FA2">
        <w:rPr>
          <w:rFonts w:ascii="맑은 고딕" w:hAnsi="맑은 고딕" w:eastAsia="맑은 고딕" w:cs="맑은 고딕"/>
          <w:color w:val="000000" w:themeColor="text1"/>
          <w:spacing w:val="-11"/>
          <w:kern w:val="0"/>
          <w:sz w:val="22"/>
          <w:szCs w:val="22"/>
          <w:lang w:eastAsia="ja-JP"/>
        </w:rPr>
        <w:t>社が</w:t>
      </w:r>
      <w:r w:rsidRPr="07AD6A85" w:rsidR="00643FA2">
        <w:rPr>
          <w:rFonts w:ascii="새굴림" w:hAnsi="새굴림" w:eastAsia="새굴림" w:cs="새굴림"/>
          <w:color w:val="000000" w:themeColor="text1"/>
          <w:spacing w:val="-11"/>
          <w:kern w:val="0"/>
          <w:sz w:val="22"/>
          <w:szCs w:val="22"/>
          <w:lang w:eastAsia="ja-JP"/>
        </w:rPr>
        <w:t>会</w:t>
      </w:r>
      <w:r w:rsidRPr="07AD6A85" w:rsidR="00643FA2">
        <w:rPr>
          <w:rFonts w:ascii="맑은 고딕" w:hAnsi="맑은 고딕" w:eastAsia="맑은 고딕" w:cs="맑은 고딕"/>
          <w:color w:val="000000" w:themeColor="text1"/>
          <w:spacing w:val="-11"/>
          <w:kern w:val="0"/>
          <w:sz w:val="22"/>
          <w:szCs w:val="22"/>
          <w:lang w:eastAsia="ja-JP"/>
        </w:rPr>
        <w:t>員に</w:t>
      </w:r>
      <w:r w:rsidRPr="07AD6A85" w:rsidR="00643FA2">
        <w:rPr>
          <w:rFonts w:ascii="새굴림" w:hAnsi="새굴림" w:eastAsia="새굴림" w:cs="새굴림"/>
          <w:color w:val="000000" w:themeColor="text1"/>
          <w:spacing w:val="-11"/>
          <w:kern w:val="0"/>
          <w:sz w:val="22"/>
          <w:szCs w:val="22"/>
          <w:lang w:eastAsia="ja-JP"/>
        </w:rPr>
        <w:t>対</w:t>
      </w:r>
      <w:r w:rsidRPr="07AD6A85" w:rsidR="00643FA2">
        <w:rPr>
          <w:rFonts w:ascii="맑은 고딕" w:hAnsi="맑은 고딕" w:eastAsia="맑은 고딕" w:cs="맑은 고딕"/>
          <w:color w:val="000000" w:themeColor="text1"/>
          <w:spacing w:val="-11"/>
          <w:kern w:val="0"/>
          <w:sz w:val="22"/>
          <w:szCs w:val="22"/>
          <w:lang w:eastAsia="ja-JP"/>
        </w:rPr>
        <w:t>して通知を行う場合は、</w:t>
      </w:r>
      <w:r w:rsidRPr="07AD6A85" w:rsidR="00643FA2">
        <w:rPr>
          <w:rFonts w:ascii="새굴림" w:hAnsi="새굴림" w:eastAsia="새굴림" w:cs="새굴림"/>
          <w:color w:val="000000" w:themeColor="text1"/>
          <w:spacing w:val="-11"/>
          <w:kern w:val="0"/>
          <w:sz w:val="22"/>
          <w:szCs w:val="22"/>
          <w:lang w:eastAsia="ja-JP"/>
        </w:rPr>
        <w:t>会</w:t>
      </w:r>
      <w:r w:rsidRPr="07AD6A85" w:rsidR="00643FA2">
        <w:rPr>
          <w:rFonts w:ascii="맑은 고딕" w:hAnsi="맑은 고딕" w:eastAsia="맑은 고딕" w:cs="맑은 고딕"/>
          <w:color w:val="000000" w:themeColor="text1"/>
          <w:spacing w:val="-11"/>
          <w:kern w:val="0"/>
          <w:sz w:val="22"/>
          <w:szCs w:val="22"/>
          <w:lang w:eastAsia="ja-JP"/>
        </w:rPr>
        <w:t>員が指定したメ</w:t>
      </w:r>
      <w:r w:rsidRPr="07AD6A85" w:rsidR="00643FA2">
        <w:rPr>
          <w:rFonts w:ascii="MS Gothic" w:hAnsi="MS Gothic" w:eastAsia="MS Gothic" w:cs="MS Gothic"/>
          <w:color w:val="000000" w:themeColor="text1"/>
          <w:spacing w:val="-11"/>
          <w:kern w:val="0"/>
          <w:sz w:val="22"/>
          <w:szCs w:val="22"/>
          <w:lang w:eastAsia="ja-JP"/>
        </w:rPr>
        <w:t>ー</w:t>
      </w:r>
      <w:r w:rsidRPr="07AD6A85" w:rsidR="00643FA2">
        <w:rPr>
          <w:rFonts w:ascii="맑은 고딕" w:hAnsi="맑은 고딕" w:eastAsia="맑은 고딕" w:cs="맑은 고딕"/>
          <w:color w:val="000000" w:themeColor="text1"/>
          <w:spacing w:val="-11"/>
          <w:kern w:val="0"/>
          <w:sz w:val="22"/>
          <w:szCs w:val="22"/>
          <w:lang w:eastAsia="ja-JP"/>
        </w:rPr>
        <w:t>ルアドレスを利用します。</w:t>
      </w:r>
    </w:p>
    <w:p w:rsidRPr="008D4E97" w:rsidR="00493114" w:rsidP="07AD6A85" w:rsidRDefault="00493114" w14:paraId="078CA367" w14:textId="48106153">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76743B">
        <w:rPr>
          <w:rFonts w:ascii="새굴림" w:hAnsi="새굴림" w:eastAsia="새굴림" w:cs="새굴림"/>
          <w:color w:val="000000" w:themeColor="text1"/>
          <w:spacing w:val="-11"/>
          <w:kern w:val="0"/>
          <w:sz w:val="22"/>
          <w:szCs w:val="22"/>
          <w:lang w:eastAsia="ja-JP"/>
        </w:rPr>
        <w:t>会</w:t>
      </w:r>
      <w:r w:rsidRPr="07AD6A85" w:rsidR="0076743B">
        <w:rPr>
          <w:rFonts w:ascii="맑은 고딕" w:hAnsi="맑은 고딕" w:eastAsia="맑은 고딕" w:cs="맑은 고딕"/>
          <w:color w:val="000000" w:themeColor="text1"/>
          <w:spacing w:val="-11"/>
          <w:kern w:val="0"/>
          <w:sz w:val="22"/>
          <w:szCs w:val="22"/>
          <w:lang w:eastAsia="ja-JP"/>
        </w:rPr>
        <w:t>社は、全</w:t>
      </w:r>
      <w:r w:rsidRPr="07AD6A85" w:rsidR="0076743B">
        <w:rPr>
          <w:rFonts w:ascii="새굴림" w:hAnsi="새굴림" w:eastAsia="새굴림" w:cs="새굴림"/>
          <w:color w:val="000000" w:themeColor="text1"/>
          <w:spacing w:val="-11"/>
          <w:kern w:val="0"/>
          <w:sz w:val="22"/>
          <w:szCs w:val="22"/>
          <w:lang w:eastAsia="ja-JP"/>
        </w:rPr>
        <w:t>会</w:t>
      </w:r>
      <w:r w:rsidRPr="07AD6A85" w:rsidR="0076743B">
        <w:rPr>
          <w:rFonts w:ascii="맑은 고딕" w:hAnsi="맑은 고딕" w:eastAsia="맑은 고딕" w:cs="맑은 고딕"/>
          <w:color w:val="000000" w:themeColor="text1"/>
          <w:spacing w:val="-11"/>
          <w:kern w:val="0"/>
          <w:sz w:val="22"/>
          <w:szCs w:val="22"/>
          <w:lang w:eastAsia="ja-JP"/>
        </w:rPr>
        <w:t>員に</w:t>
      </w:r>
      <w:r w:rsidRPr="07AD6A85" w:rsidR="0076743B">
        <w:rPr>
          <w:rFonts w:ascii="새굴림" w:hAnsi="새굴림" w:eastAsia="새굴림" w:cs="새굴림"/>
          <w:color w:val="000000" w:themeColor="text1"/>
          <w:spacing w:val="-11"/>
          <w:kern w:val="0"/>
          <w:sz w:val="22"/>
          <w:szCs w:val="22"/>
          <w:lang w:eastAsia="ja-JP"/>
        </w:rPr>
        <w:t>対</w:t>
      </w:r>
      <w:r w:rsidRPr="07AD6A85" w:rsidR="0076743B">
        <w:rPr>
          <w:rFonts w:ascii="맑은 고딕" w:hAnsi="맑은 고딕" w:eastAsia="맑은 고딕" w:cs="맑은 고딕"/>
          <w:color w:val="000000" w:themeColor="text1"/>
          <w:spacing w:val="-11"/>
          <w:kern w:val="0"/>
          <w:sz w:val="22"/>
          <w:szCs w:val="22"/>
          <w:lang w:eastAsia="ja-JP"/>
        </w:rPr>
        <w:t>して通知を行う場合、</w:t>
      </w:r>
      <w:r w:rsidRPr="07AD6A85" w:rsidR="0076743B">
        <w:rPr>
          <w:rFonts w:ascii="새굴림" w:hAnsi="새굴림" w:eastAsia="새굴림" w:cs="새굴림"/>
          <w:color w:val="000000" w:themeColor="text1"/>
          <w:spacing w:val="-11"/>
          <w:kern w:val="0"/>
          <w:sz w:val="22"/>
          <w:szCs w:val="22"/>
          <w:lang w:eastAsia="ja-JP"/>
        </w:rPr>
        <w:t>会</w:t>
      </w:r>
      <w:r w:rsidRPr="07AD6A85" w:rsidR="0076743B">
        <w:rPr>
          <w:rFonts w:ascii="맑은 고딕" w:hAnsi="맑은 고딕" w:eastAsia="맑은 고딕" w:cs="맑은 고딕"/>
          <w:color w:val="000000" w:themeColor="text1"/>
          <w:spacing w:val="-11"/>
          <w:kern w:val="0"/>
          <w:sz w:val="22"/>
          <w:szCs w:val="22"/>
          <w:lang w:eastAsia="ja-JP"/>
        </w:rPr>
        <w:t>社のお知らせ</w:t>
      </w:r>
      <w:r w:rsidRPr="07AD6A85" w:rsidR="0076743B">
        <w:rPr>
          <w:rFonts w:ascii="새굴림" w:hAnsi="새굴림" w:eastAsia="새굴림" w:cs="새굴림"/>
          <w:color w:val="000000" w:themeColor="text1"/>
          <w:spacing w:val="-11"/>
          <w:kern w:val="0"/>
          <w:sz w:val="22"/>
          <w:szCs w:val="22"/>
          <w:lang w:eastAsia="ja-JP"/>
        </w:rPr>
        <w:t>画</w:t>
      </w:r>
      <w:r w:rsidRPr="07AD6A85" w:rsidR="0076743B">
        <w:rPr>
          <w:rFonts w:ascii="맑은 고딕" w:hAnsi="맑은 고딕" w:eastAsia="맑은 고딕" w:cs="맑은 고딕"/>
          <w:color w:val="000000" w:themeColor="text1"/>
          <w:spacing w:val="-11"/>
          <w:kern w:val="0"/>
          <w:sz w:val="22"/>
          <w:szCs w:val="22"/>
          <w:lang w:eastAsia="ja-JP"/>
        </w:rPr>
        <w:t>面に</w:t>
      </w:r>
      <w:r w:rsidRPr="07AD6A85" w:rsidR="0076743B">
        <w:rPr>
          <w:color w:val="000000" w:themeColor="text1"/>
          <w:spacing w:val="-11"/>
          <w:kern w:val="0"/>
          <w:sz w:val="22"/>
          <w:szCs w:val="22"/>
          <w:lang w:eastAsia="ja-JP"/>
        </w:rPr>
        <w:t>7日以上</w:t>
      </w:r>
      <w:r w:rsidRPr="07AD6A85" w:rsidR="0076743B">
        <w:rPr>
          <w:rFonts w:ascii="새굴림" w:hAnsi="새굴림" w:eastAsia="새굴림" w:cs="새굴림"/>
          <w:color w:val="000000" w:themeColor="text1"/>
          <w:spacing w:val="-11"/>
          <w:kern w:val="0"/>
          <w:sz w:val="22"/>
          <w:szCs w:val="22"/>
          <w:lang w:eastAsia="ja-JP"/>
        </w:rPr>
        <w:t>掲</w:t>
      </w:r>
      <w:r w:rsidRPr="07AD6A85" w:rsidR="0076743B">
        <w:rPr>
          <w:rFonts w:ascii="맑은 고딕" w:hAnsi="맑은 고딕" w:eastAsia="맑은 고딕" w:cs="맑은 고딕"/>
          <w:color w:val="000000" w:themeColor="text1"/>
          <w:spacing w:val="-11"/>
          <w:kern w:val="0"/>
          <w:sz w:val="22"/>
          <w:szCs w:val="22"/>
          <w:lang w:eastAsia="ja-JP"/>
        </w:rPr>
        <w:t>示することで、第</w:t>
      </w:r>
      <w:r w:rsidRPr="07AD6A85" w:rsidR="0076743B">
        <w:rPr>
          <w:color w:val="000000" w:themeColor="text1"/>
          <w:spacing w:val="-11"/>
          <w:kern w:val="0"/>
          <w:sz w:val="22"/>
          <w:szCs w:val="22"/>
          <w:lang w:eastAsia="ja-JP"/>
        </w:rPr>
        <w:t>1項の通知に代えることができます。但し、</w:t>
      </w:r>
      <w:r w:rsidRPr="07AD6A85" w:rsidR="0076743B">
        <w:rPr>
          <w:rFonts w:ascii="새굴림" w:hAnsi="새굴림" w:eastAsia="새굴림" w:cs="새굴림"/>
          <w:color w:val="000000" w:themeColor="text1"/>
          <w:spacing w:val="-11"/>
          <w:kern w:val="0"/>
          <w:sz w:val="22"/>
          <w:szCs w:val="22"/>
          <w:lang w:eastAsia="ja-JP"/>
        </w:rPr>
        <w:t>会</w:t>
      </w:r>
      <w:r w:rsidRPr="07AD6A85" w:rsidR="0076743B">
        <w:rPr>
          <w:rFonts w:ascii="맑은 고딕" w:hAnsi="맑은 고딕" w:eastAsia="맑은 고딕" w:cs="맑은 고딕"/>
          <w:color w:val="000000" w:themeColor="text1"/>
          <w:spacing w:val="-11"/>
          <w:kern w:val="0"/>
          <w:sz w:val="22"/>
          <w:szCs w:val="22"/>
          <w:lang w:eastAsia="ja-JP"/>
        </w:rPr>
        <w:t>員本人の取引と</w:t>
      </w:r>
      <w:r w:rsidRPr="07AD6A85" w:rsidR="0076743B">
        <w:rPr>
          <w:rFonts w:ascii="새굴림" w:hAnsi="새굴림" w:eastAsia="새굴림" w:cs="새굴림"/>
          <w:color w:val="000000" w:themeColor="text1"/>
          <w:spacing w:val="-11"/>
          <w:kern w:val="0"/>
          <w:sz w:val="22"/>
          <w:szCs w:val="22"/>
          <w:lang w:eastAsia="ja-JP"/>
        </w:rPr>
        <w:t>関</w:t>
      </w:r>
      <w:r w:rsidRPr="07AD6A85" w:rsidR="0076743B">
        <w:rPr>
          <w:rFonts w:ascii="맑은 고딕" w:hAnsi="맑은 고딕" w:eastAsia="맑은 고딕" w:cs="맑은 고딕"/>
          <w:color w:val="000000" w:themeColor="text1"/>
          <w:spacing w:val="-11"/>
          <w:kern w:val="0"/>
          <w:sz w:val="22"/>
          <w:szCs w:val="22"/>
          <w:lang w:eastAsia="ja-JP"/>
        </w:rPr>
        <w:t>連して重大な影響を及ぼす事項については、第</w:t>
      </w:r>
      <w:r w:rsidRPr="07AD6A85" w:rsidR="0076743B">
        <w:rPr>
          <w:color w:val="000000" w:themeColor="text1"/>
          <w:spacing w:val="-11"/>
          <w:kern w:val="0"/>
          <w:sz w:val="22"/>
          <w:szCs w:val="22"/>
          <w:lang w:eastAsia="ja-JP"/>
        </w:rPr>
        <w:t>1項の通知を行います。</w:t>
      </w:r>
    </w:p>
    <w:p w:rsidR="00CF7701" w:rsidP="009E158D" w:rsidRDefault="00CF7701" w14:paraId="675FA9E4"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lang w:eastAsia="ja-JP"/>
        </w:rPr>
      </w:pPr>
    </w:p>
    <w:p w:rsidRPr="007A6721" w:rsidR="00493114" w:rsidP="009E158D" w:rsidRDefault="00D00952" w14:paraId="39655F5D" w14:textId="7C9ADBB8">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D00952">
        <w:rPr>
          <w:b w:val="1"/>
          <w:bCs w:val="1"/>
          <w:color w:val="000000" w:themeColor="text1"/>
          <w:spacing w:val="-11"/>
          <w:kern w:val="0"/>
          <w:sz w:val="27"/>
          <w:szCs w:val="27"/>
          <w:lang w:eastAsia="ja-JP"/>
        </w:rPr>
        <w:t>第</w:t>
      </w:r>
      <w:r w:rsidRPr="00D00952" w:rsidR="00D00952">
        <w:rPr>
          <w:b w:val="1"/>
          <w:bCs w:val="1"/>
          <w:color w:val="000000" w:themeColor="text1"/>
          <w:spacing w:val="-11"/>
          <w:kern w:val="0"/>
          <w:sz w:val="27"/>
          <w:szCs w:val="27"/>
          <w:lang w:eastAsia="ja-JP"/>
        </w:rPr>
        <w:t>10</w:t>
      </w:r>
      <w:r w:rsidRPr="00D00952" w:rsidR="00D00952">
        <w:rPr>
          <w:rFonts w:ascii="새굴림" w:hAnsi="새굴림" w:eastAsia="새굴림" w:cs="새굴림"/>
          <w:b w:val="1"/>
          <w:bCs w:val="1"/>
          <w:color w:val="000000" w:themeColor="text1"/>
          <w:spacing w:val="-11"/>
          <w:kern w:val="0"/>
          <w:sz w:val="27"/>
          <w:szCs w:val="27"/>
          <w:lang w:eastAsia="ja-JP"/>
        </w:rPr>
        <w:t>条</w:t>
      </w:r>
      <w:r w:rsidRPr="00D00952" w:rsidR="00D00952">
        <w:rPr>
          <w:b w:val="1"/>
          <w:bCs w:val="1"/>
          <w:color w:val="000000" w:themeColor="text1"/>
          <w:spacing w:val="-11"/>
          <w:kern w:val="0"/>
          <w:sz w:val="27"/>
          <w:szCs w:val="27"/>
          <w:lang w:eastAsia="ja-JP"/>
        </w:rPr>
        <w:t xml:space="preserve"> [</w:t>
      </w:r>
      <w:r w:rsidRPr="00D00952" w:rsidR="00D00952">
        <w:rPr>
          <w:rFonts w:ascii="새굴림" w:hAnsi="새굴림" w:eastAsia="새굴림" w:cs="새굴림"/>
          <w:b w:val="1"/>
          <w:bCs w:val="1"/>
          <w:color w:val="000000" w:themeColor="text1"/>
          <w:spacing w:val="-11"/>
          <w:kern w:val="0"/>
          <w:sz w:val="27"/>
          <w:szCs w:val="27"/>
          <w:lang w:eastAsia="ja-JP"/>
        </w:rPr>
        <w:t>会</w:t>
      </w:r>
      <w:r w:rsidRPr="00D00952" w:rsidR="00D00952">
        <w:rPr>
          <w:rFonts w:ascii="맑은 고딕" w:hAnsi="맑은 고딕" w:eastAsia="맑은 고딕" w:cs="맑은 고딕"/>
          <w:b w:val="1"/>
          <w:bCs w:val="1"/>
          <w:color w:val="000000" w:themeColor="text1"/>
          <w:spacing w:val="-11"/>
          <w:kern w:val="0"/>
          <w:sz w:val="27"/>
          <w:szCs w:val="27"/>
          <w:lang w:eastAsia="ja-JP"/>
        </w:rPr>
        <w:t>社の義務</w:t>
      </w:r>
      <w:r w:rsidRPr="00D00952" w:rsidR="00D00952">
        <w:rPr>
          <w:b w:val="1"/>
          <w:bCs w:val="1"/>
          <w:color w:val="000000" w:themeColor="text1"/>
          <w:spacing w:val="-11"/>
          <w:kern w:val="0"/>
          <w:sz w:val="27"/>
          <w:szCs w:val="27"/>
          <w:lang w:eastAsia="ja-JP"/>
        </w:rPr>
        <w:t>]</w:t>
      </w:r>
    </w:p>
    <w:p w:rsidRPr="008D4E97" w:rsidR="00493114" w:rsidP="07AD6A85" w:rsidRDefault="00493114" w14:paraId="01084E6D" w14:textId="6251709B">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w:t>
      </w:r>
      <w:r w:rsidRPr="07AD6A85" w:rsidR="003F3FFD">
        <w:rPr>
          <w:color w:val="000000" w:themeColor="text1"/>
          <w:spacing w:val="-11"/>
          <w:kern w:val="0"/>
          <w:sz w:val="22"/>
          <w:szCs w:val="22"/>
          <w:lang w:eastAsia="ja-JP"/>
        </w:rPr>
        <w:t xml:space="preserve"> </w:t>
      </w:r>
      <w:r w:rsidRPr="07AD6A85" w:rsidR="00493114">
        <w:rPr>
          <w:color w:val="000000" w:themeColor="text1"/>
          <w:spacing w:val="-11"/>
          <w:kern w:val="0"/>
          <w:sz w:val="22"/>
          <w:szCs w:val="22"/>
          <w:lang w:eastAsia="ja-JP"/>
        </w:rPr>
        <w:t xml:space="preserve"> </w:t>
      </w:r>
      <w:r w:rsidRPr="07AD6A85" w:rsidR="003F3FFD">
        <w:rPr>
          <w:rFonts w:ascii="새굴림" w:hAnsi="새굴림" w:eastAsia="새굴림" w:cs="새굴림"/>
          <w:color w:val="000000" w:themeColor="text1"/>
          <w:spacing w:val="-11"/>
          <w:kern w:val="0"/>
          <w:sz w:val="22"/>
          <w:szCs w:val="22"/>
          <w:lang w:eastAsia="ja-JP"/>
        </w:rPr>
        <w:t>会</w:t>
      </w:r>
      <w:r w:rsidRPr="07AD6A85" w:rsidR="003F3FFD">
        <w:rPr>
          <w:rFonts w:ascii="맑은 고딕" w:hAnsi="맑은 고딕" w:eastAsia="맑은 고딕" w:cs="맑은 고딕"/>
          <w:color w:val="000000" w:themeColor="text1"/>
          <w:spacing w:val="-11"/>
          <w:kern w:val="0"/>
          <w:sz w:val="22"/>
          <w:szCs w:val="22"/>
          <w:lang w:eastAsia="ja-JP"/>
        </w:rPr>
        <w:t>社は、法令と本規約が定める</w:t>
      </w:r>
      <w:r w:rsidRPr="07AD6A85" w:rsidR="003F3FFD">
        <w:rPr>
          <w:rFonts w:ascii="새굴림" w:hAnsi="새굴림" w:eastAsia="새굴림" w:cs="새굴림"/>
          <w:color w:val="000000" w:themeColor="text1"/>
          <w:spacing w:val="-11"/>
          <w:kern w:val="0"/>
          <w:sz w:val="22"/>
          <w:szCs w:val="22"/>
          <w:lang w:eastAsia="ja-JP"/>
        </w:rPr>
        <w:t>権</w:t>
      </w:r>
      <w:r w:rsidRPr="07AD6A85" w:rsidR="003F3FFD">
        <w:rPr>
          <w:rFonts w:ascii="맑은 고딕" w:hAnsi="맑은 고딕" w:eastAsia="맑은 고딕" w:cs="맑은 고딕"/>
          <w:color w:val="000000" w:themeColor="text1"/>
          <w:spacing w:val="-11"/>
          <w:kern w:val="0"/>
          <w:sz w:val="22"/>
          <w:szCs w:val="22"/>
          <w:lang w:eastAsia="ja-JP"/>
        </w:rPr>
        <w:t>利の行使と義務の履行は、信義に</w:t>
      </w:r>
      <w:r w:rsidRPr="07AD6A85" w:rsidR="003F3FFD">
        <w:rPr>
          <w:rFonts w:ascii="새굴림" w:hAnsi="새굴림" w:eastAsia="새굴림" w:cs="새굴림"/>
          <w:color w:val="000000" w:themeColor="text1"/>
          <w:spacing w:val="-11"/>
          <w:kern w:val="0"/>
          <w:sz w:val="22"/>
          <w:szCs w:val="22"/>
          <w:lang w:eastAsia="ja-JP"/>
        </w:rPr>
        <w:t>従</w:t>
      </w:r>
      <w:r w:rsidRPr="07AD6A85" w:rsidR="003F3FFD">
        <w:rPr>
          <w:rFonts w:ascii="맑은 고딕" w:hAnsi="맑은 고딕" w:eastAsia="맑은 고딕" w:cs="맑은 고딕"/>
          <w:color w:val="000000" w:themeColor="text1"/>
          <w:spacing w:val="-11"/>
          <w:kern w:val="0"/>
          <w:sz w:val="22"/>
          <w:szCs w:val="22"/>
          <w:lang w:eastAsia="ja-JP"/>
        </w:rPr>
        <w:t>い誠</w:t>
      </w:r>
      <w:r w:rsidRPr="07AD6A85" w:rsidR="003F3FFD">
        <w:rPr>
          <w:rFonts w:ascii="새굴림" w:hAnsi="새굴림" w:eastAsia="새굴림" w:cs="새굴림"/>
          <w:color w:val="000000" w:themeColor="text1"/>
          <w:spacing w:val="-11"/>
          <w:kern w:val="0"/>
          <w:sz w:val="22"/>
          <w:szCs w:val="22"/>
          <w:lang w:eastAsia="ja-JP"/>
        </w:rPr>
        <w:t>実</w:t>
      </w:r>
      <w:r w:rsidRPr="07AD6A85" w:rsidR="003F3FFD">
        <w:rPr>
          <w:rFonts w:ascii="맑은 고딕" w:hAnsi="맑은 고딕" w:eastAsia="맑은 고딕" w:cs="맑은 고딕"/>
          <w:color w:val="000000" w:themeColor="text1"/>
          <w:spacing w:val="-11"/>
          <w:kern w:val="0"/>
          <w:sz w:val="22"/>
          <w:szCs w:val="22"/>
          <w:lang w:eastAsia="ja-JP"/>
        </w:rPr>
        <w:t>に行わなければなりません。</w:t>
      </w:r>
    </w:p>
    <w:p w:rsidRPr="008D4E97" w:rsidR="00493114" w:rsidP="07AD6A85" w:rsidRDefault="00493114" w14:paraId="36B564B2" w14:textId="370C5429">
      <w:pPr>
        <w:widowControl w:val="1"/>
        <w:shd w:val="clear" w:color="auto" w:fill="FDFDFD"/>
        <w:wordWrap/>
        <w:autoSpaceDE/>
        <w:autoSpaceDN/>
        <w:spacing w:after="0" w:line="240" w:lineRule="auto"/>
        <w:ind w:left="297" w:hanging="297" w:hangingChars="150"/>
        <w:jc w:val="left"/>
        <w:rPr>
          <w:color w:val="222222"/>
          <w:spacing w:val="-11"/>
          <w:kern w:val="0"/>
          <w:sz w:val="22"/>
          <w:szCs w:val="22"/>
          <w:lang w:eastAsia="ja-JP"/>
        </w:rPr>
      </w:pPr>
      <w:r w:rsidRPr="07AD6A85" w:rsidR="00493114">
        <w:rPr>
          <w:color w:val="222222"/>
          <w:spacing w:val="-11"/>
          <w:kern w:val="0"/>
          <w:sz w:val="22"/>
          <w:szCs w:val="22"/>
          <w:lang w:eastAsia="ja-JP"/>
        </w:rPr>
        <w:t>② </w:t>
      </w:r>
      <w:r w:rsidRPr="07AD6A85" w:rsidR="00BC072C">
        <w:rPr>
          <w:rFonts w:ascii="새굴림" w:hAnsi="새굴림" w:eastAsia="새굴림" w:cs="새굴림"/>
          <w:color w:val="222222"/>
          <w:spacing w:val="-11"/>
          <w:kern w:val="0"/>
          <w:sz w:val="22"/>
          <w:szCs w:val="22"/>
          <w:lang w:eastAsia="ja-JP"/>
        </w:rPr>
        <w:t>会</w:t>
      </w:r>
      <w:r w:rsidRPr="07AD6A85" w:rsidR="00BC072C">
        <w:rPr>
          <w:rFonts w:ascii="맑은 고딕" w:hAnsi="맑은 고딕" w:eastAsia="맑은 고딕" w:cs="맑은 고딕"/>
          <w:color w:val="222222"/>
          <w:spacing w:val="-11"/>
          <w:kern w:val="0"/>
          <w:sz w:val="22"/>
          <w:szCs w:val="22"/>
          <w:lang w:eastAsia="ja-JP"/>
        </w:rPr>
        <w:t>社は、利用者が安全にサ</w:t>
      </w:r>
      <w:r w:rsidRPr="07AD6A85" w:rsidR="00BC072C">
        <w:rPr>
          <w:rFonts w:ascii="MS Gothic" w:hAnsi="MS Gothic" w:eastAsia="MS Gothic" w:cs="MS Gothic"/>
          <w:color w:val="222222"/>
          <w:spacing w:val="-11"/>
          <w:kern w:val="0"/>
          <w:sz w:val="22"/>
          <w:szCs w:val="22"/>
          <w:lang w:eastAsia="ja-JP"/>
        </w:rPr>
        <w:t>ー</w:t>
      </w:r>
      <w:r w:rsidRPr="07AD6A85" w:rsidR="00BC072C">
        <w:rPr>
          <w:rFonts w:ascii="맑은 고딕" w:hAnsi="맑은 고딕" w:eastAsia="맑은 고딕" w:cs="맑은 고딕"/>
          <w:color w:val="222222"/>
          <w:spacing w:val="-11"/>
          <w:kern w:val="0"/>
          <w:sz w:val="22"/>
          <w:szCs w:val="22"/>
          <w:lang w:eastAsia="ja-JP"/>
        </w:rPr>
        <w:t>ビスを利用できるよう、個人情報</w:t>
      </w:r>
      <w:r w:rsidRPr="07AD6A85" w:rsidR="00BC072C">
        <w:rPr>
          <w:color w:val="222222"/>
          <w:spacing w:val="-11"/>
          <w:kern w:val="0"/>
          <w:sz w:val="22"/>
          <w:szCs w:val="22"/>
          <w:lang w:eastAsia="ja-JP"/>
        </w:rPr>
        <w:t>(信用情報を含む)保護のためのセキュリティシステムを備えなければならず、プライバシ</w:t>
      </w:r>
      <w:r w:rsidRPr="07AD6A85" w:rsidR="00BC072C">
        <w:rPr>
          <w:rFonts w:ascii="MS Gothic" w:hAnsi="MS Gothic" w:eastAsia="MS Gothic" w:cs="MS Gothic"/>
          <w:color w:val="222222"/>
          <w:spacing w:val="-11"/>
          <w:kern w:val="0"/>
          <w:sz w:val="22"/>
          <w:szCs w:val="22"/>
          <w:lang w:eastAsia="ja-JP"/>
        </w:rPr>
        <w:t>ー</w:t>
      </w:r>
      <w:r w:rsidRPr="07AD6A85" w:rsidR="00BC072C">
        <w:rPr>
          <w:rFonts w:ascii="맑은 고딕" w:hAnsi="맑은 고딕" w:eastAsia="맑은 고딕" w:cs="맑은 고딕"/>
          <w:color w:val="222222"/>
          <w:spacing w:val="-11"/>
          <w:kern w:val="0"/>
          <w:sz w:val="22"/>
          <w:szCs w:val="22"/>
          <w:lang w:eastAsia="ja-JP"/>
        </w:rPr>
        <w:t>ポリシ</w:t>
      </w:r>
      <w:r w:rsidRPr="07AD6A85" w:rsidR="00BC072C">
        <w:rPr>
          <w:rFonts w:ascii="MS Gothic" w:hAnsi="MS Gothic" w:eastAsia="MS Gothic" w:cs="MS Gothic"/>
          <w:color w:val="222222"/>
          <w:spacing w:val="-11"/>
          <w:kern w:val="0"/>
          <w:sz w:val="22"/>
          <w:szCs w:val="22"/>
          <w:lang w:eastAsia="ja-JP"/>
        </w:rPr>
        <w:t>ー</w:t>
      </w:r>
      <w:r w:rsidRPr="07AD6A85" w:rsidR="00BC072C">
        <w:rPr>
          <w:rFonts w:ascii="맑은 고딕" w:hAnsi="맑은 고딕" w:eastAsia="맑은 고딕" w:cs="맑은 고딕"/>
          <w:color w:val="222222"/>
          <w:spacing w:val="-11"/>
          <w:kern w:val="0"/>
          <w:sz w:val="22"/>
          <w:szCs w:val="22"/>
          <w:lang w:eastAsia="ja-JP"/>
        </w:rPr>
        <w:t>を公知</w:t>
      </w:r>
      <w:r w:rsidRPr="07AD6A85" w:rsidR="00BC072C">
        <w:rPr>
          <w:rFonts w:ascii="MS Gothic" w:hAnsi="MS Gothic" w:eastAsia="MS Gothic" w:cs="MS Gothic"/>
          <w:color w:val="222222"/>
          <w:spacing w:val="-11"/>
          <w:kern w:val="0"/>
          <w:sz w:val="22"/>
          <w:szCs w:val="22"/>
          <w:lang w:eastAsia="ja-JP"/>
        </w:rPr>
        <w:t>・</w:t>
      </w:r>
      <w:r w:rsidRPr="07AD6A85" w:rsidR="00BC072C">
        <w:rPr>
          <w:rFonts w:ascii="맑은 고딕" w:hAnsi="맑은 고딕" w:eastAsia="맑은 고딕" w:cs="맑은 고딕"/>
          <w:color w:val="222222"/>
          <w:spacing w:val="-11"/>
          <w:kern w:val="0"/>
          <w:sz w:val="22"/>
          <w:szCs w:val="22"/>
          <w:lang w:eastAsia="ja-JP"/>
        </w:rPr>
        <w:t>遵守します。</w:t>
      </w:r>
    </w:p>
    <w:p w:rsidRPr="008D4E97" w:rsidR="00493114" w:rsidP="07AD6A85" w:rsidRDefault="00493114" w14:paraId="67E4C3E0" w14:textId="29247D0F">
      <w:pPr>
        <w:widowControl w:val="1"/>
        <w:shd w:val="clear" w:color="auto" w:fill="FDFDFD"/>
        <w:wordWrap/>
        <w:autoSpaceDE/>
        <w:autoSpaceDN/>
        <w:spacing w:after="0" w:line="240" w:lineRule="auto"/>
        <w:ind w:left="297" w:hanging="297" w:hangingChars="150"/>
        <w:jc w:val="left"/>
        <w:rPr>
          <w:color w:val="222222"/>
          <w:spacing w:val="-11"/>
          <w:kern w:val="0"/>
          <w:sz w:val="22"/>
          <w:szCs w:val="22"/>
          <w:lang w:eastAsia="ja-JP"/>
        </w:rPr>
      </w:pPr>
      <w:r w:rsidRPr="07AD6A85" w:rsidR="00493114">
        <w:rPr>
          <w:color w:val="222222"/>
          <w:spacing w:val="-11"/>
          <w:kern w:val="0"/>
          <w:sz w:val="22"/>
          <w:szCs w:val="22"/>
          <w:lang w:eastAsia="ja-JP"/>
        </w:rPr>
        <w:t>③ </w:t>
      </w:r>
      <w:r w:rsidRPr="07AD6A85" w:rsidR="00B24B3D">
        <w:rPr>
          <w:rFonts w:ascii="새굴림" w:hAnsi="새굴림" w:eastAsia="새굴림" w:cs="새굴림"/>
          <w:color w:val="222222"/>
          <w:spacing w:val="-11"/>
          <w:kern w:val="0"/>
          <w:sz w:val="22"/>
          <w:szCs w:val="22"/>
          <w:lang w:eastAsia="ja-JP"/>
        </w:rPr>
        <w:t>会</w:t>
      </w:r>
      <w:r w:rsidRPr="07AD6A85" w:rsidR="00B24B3D">
        <w:rPr>
          <w:rFonts w:ascii="맑은 고딕" w:hAnsi="맑은 고딕" w:eastAsia="맑은 고딕" w:cs="맑은 고딕"/>
          <w:color w:val="222222"/>
          <w:spacing w:val="-11"/>
          <w:kern w:val="0"/>
          <w:sz w:val="22"/>
          <w:szCs w:val="22"/>
          <w:lang w:eastAsia="ja-JP"/>
        </w:rPr>
        <w:t>社は、利用契約の締結、契約事項の</w:t>
      </w:r>
      <w:r w:rsidRPr="07AD6A85" w:rsidR="00B24B3D">
        <w:rPr>
          <w:rFonts w:ascii="새굴림" w:hAnsi="새굴림" w:eastAsia="새굴림" w:cs="새굴림"/>
          <w:color w:val="222222"/>
          <w:spacing w:val="-11"/>
          <w:kern w:val="0"/>
          <w:sz w:val="22"/>
          <w:szCs w:val="22"/>
          <w:lang w:eastAsia="ja-JP"/>
        </w:rPr>
        <w:t>変</w:t>
      </w:r>
      <w:r w:rsidRPr="07AD6A85" w:rsidR="00B24B3D">
        <w:rPr>
          <w:rFonts w:ascii="맑은 고딕" w:hAnsi="맑은 고딕" w:eastAsia="맑은 고딕" w:cs="맑은 고딕"/>
          <w:color w:val="222222"/>
          <w:spacing w:val="-11"/>
          <w:kern w:val="0"/>
          <w:sz w:val="22"/>
          <w:szCs w:val="22"/>
          <w:lang w:eastAsia="ja-JP"/>
        </w:rPr>
        <w:t>更及び解除等、利用者との契約</w:t>
      </w:r>
      <w:r w:rsidRPr="07AD6A85" w:rsidR="00B24B3D">
        <w:rPr>
          <w:rFonts w:ascii="새굴림" w:hAnsi="새굴림" w:eastAsia="새굴림" w:cs="새굴림"/>
          <w:color w:val="222222"/>
          <w:spacing w:val="-11"/>
          <w:kern w:val="0"/>
          <w:sz w:val="22"/>
          <w:szCs w:val="22"/>
          <w:lang w:eastAsia="ja-JP"/>
        </w:rPr>
        <w:t>関</w:t>
      </w:r>
      <w:r w:rsidRPr="07AD6A85" w:rsidR="00B24B3D">
        <w:rPr>
          <w:rFonts w:ascii="맑은 고딕" w:hAnsi="맑은 고딕" w:eastAsia="맑은 고딕" w:cs="맑은 고딕"/>
          <w:color w:val="222222"/>
          <w:spacing w:val="-11"/>
          <w:kern w:val="0"/>
          <w:sz w:val="22"/>
          <w:szCs w:val="22"/>
          <w:lang w:eastAsia="ja-JP"/>
        </w:rPr>
        <w:t>連手</w:t>
      </w:r>
      <w:r w:rsidRPr="07AD6A85" w:rsidR="00B24B3D">
        <w:rPr>
          <w:rFonts w:ascii="새굴림" w:hAnsi="새굴림" w:eastAsia="새굴림" w:cs="새굴림"/>
          <w:color w:val="222222"/>
          <w:spacing w:val="-11"/>
          <w:kern w:val="0"/>
          <w:sz w:val="22"/>
          <w:szCs w:val="22"/>
          <w:lang w:eastAsia="ja-JP"/>
        </w:rPr>
        <w:t>続</w:t>
      </w:r>
      <w:r w:rsidRPr="07AD6A85" w:rsidR="00B24B3D">
        <w:rPr>
          <w:rFonts w:ascii="맑은 고딕" w:hAnsi="맑은 고딕" w:eastAsia="맑은 고딕" w:cs="맑은 고딕"/>
          <w:color w:val="222222"/>
          <w:spacing w:val="-11"/>
          <w:kern w:val="0"/>
          <w:sz w:val="22"/>
          <w:szCs w:val="22"/>
          <w:lang w:eastAsia="ja-JP"/>
        </w:rPr>
        <w:t>き及び</w:t>
      </w:r>
      <w:r w:rsidRPr="07AD6A85" w:rsidR="00B24B3D">
        <w:rPr>
          <w:rFonts w:ascii="새굴림" w:hAnsi="새굴림" w:eastAsia="새굴림" w:cs="새굴림"/>
          <w:color w:val="222222"/>
          <w:spacing w:val="-11"/>
          <w:kern w:val="0"/>
          <w:sz w:val="22"/>
          <w:szCs w:val="22"/>
          <w:lang w:eastAsia="ja-JP"/>
        </w:rPr>
        <w:t>内</w:t>
      </w:r>
      <w:r w:rsidRPr="07AD6A85" w:rsidR="00B24B3D">
        <w:rPr>
          <w:rFonts w:ascii="맑은 고딕" w:hAnsi="맑은 고딕" w:eastAsia="맑은 고딕" w:cs="맑은 고딕"/>
          <w:color w:val="222222"/>
          <w:spacing w:val="-11"/>
          <w:kern w:val="0"/>
          <w:sz w:val="22"/>
          <w:szCs w:val="22"/>
          <w:lang w:eastAsia="ja-JP"/>
        </w:rPr>
        <w:t>容等において、利用者に利便性を提供するよう努力します。</w:t>
      </w:r>
    </w:p>
    <w:p w:rsidRPr="008D4E97" w:rsidR="00493114" w:rsidP="07AD6A85" w:rsidRDefault="00493114" w14:paraId="4E3B4B0E" w14:textId="47D2B0ED">
      <w:pPr>
        <w:widowControl w:val="1"/>
        <w:shd w:val="clear" w:color="auto" w:fill="FDFDFD"/>
        <w:wordWrap/>
        <w:autoSpaceDE/>
        <w:autoSpaceDN/>
        <w:spacing w:after="0" w:line="240" w:lineRule="auto"/>
        <w:ind w:left="297" w:hanging="297" w:hangingChars="150"/>
        <w:jc w:val="left"/>
        <w:rPr>
          <w:color w:val="222222"/>
          <w:spacing w:val="-11"/>
          <w:kern w:val="0"/>
          <w:sz w:val="22"/>
          <w:szCs w:val="22"/>
          <w:lang w:eastAsia="ja-JP"/>
        </w:rPr>
      </w:pPr>
      <w:r w:rsidRPr="07AD6A85" w:rsidR="00493114">
        <w:rPr>
          <w:color w:val="222222"/>
          <w:spacing w:val="-11"/>
          <w:kern w:val="0"/>
          <w:sz w:val="22"/>
          <w:szCs w:val="22"/>
          <w:lang w:eastAsia="ja-JP"/>
        </w:rPr>
        <w:t>④ </w:t>
      </w:r>
      <w:r w:rsidRPr="07AD6A85" w:rsidR="000B4306">
        <w:rPr>
          <w:rFonts w:ascii="새굴림" w:hAnsi="새굴림" w:eastAsia="새굴림" w:cs="새굴림"/>
          <w:color w:val="222222"/>
          <w:spacing w:val="-11"/>
          <w:kern w:val="0"/>
          <w:sz w:val="22"/>
          <w:szCs w:val="22"/>
          <w:lang w:eastAsia="ja-JP"/>
        </w:rPr>
        <w:t>会</w:t>
      </w:r>
      <w:r w:rsidRPr="07AD6A85" w:rsidR="000B4306">
        <w:rPr>
          <w:rFonts w:ascii="맑은 고딕" w:hAnsi="맑은 고딕" w:eastAsia="맑은 고딕" w:cs="맑은 고딕"/>
          <w:color w:val="222222"/>
          <w:spacing w:val="-11"/>
          <w:kern w:val="0"/>
          <w:sz w:val="22"/>
          <w:szCs w:val="22"/>
          <w:lang w:eastAsia="ja-JP"/>
        </w:rPr>
        <w:t>社は、サ</w:t>
      </w:r>
      <w:r w:rsidRPr="07AD6A85" w:rsidR="000B4306">
        <w:rPr>
          <w:rFonts w:ascii="MS Gothic" w:hAnsi="MS Gothic" w:eastAsia="MS Gothic" w:cs="MS Gothic"/>
          <w:color w:val="222222"/>
          <w:spacing w:val="-11"/>
          <w:kern w:val="0"/>
          <w:sz w:val="22"/>
          <w:szCs w:val="22"/>
          <w:lang w:eastAsia="ja-JP"/>
        </w:rPr>
        <w:t>ー</w:t>
      </w:r>
      <w:r w:rsidRPr="07AD6A85" w:rsidR="000B4306">
        <w:rPr>
          <w:rFonts w:ascii="맑은 고딕" w:hAnsi="맑은 고딕" w:eastAsia="맑은 고딕" w:cs="맑은 고딕"/>
          <w:color w:val="222222"/>
          <w:spacing w:val="-11"/>
          <w:kern w:val="0"/>
          <w:sz w:val="22"/>
          <w:szCs w:val="22"/>
          <w:lang w:eastAsia="ja-JP"/>
        </w:rPr>
        <w:t>ビス利用において</w:t>
      </w:r>
      <w:r w:rsidRPr="07AD6A85" w:rsidR="000B4306">
        <w:rPr>
          <w:rFonts w:ascii="새굴림" w:hAnsi="새굴림" w:eastAsia="새굴림" w:cs="새굴림"/>
          <w:color w:val="222222"/>
          <w:spacing w:val="-11"/>
          <w:kern w:val="0"/>
          <w:sz w:val="22"/>
          <w:szCs w:val="22"/>
          <w:lang w:eastAsia="ja-JP"/>
        </w:rPr>
        <w:t>発</w:t>
      </w:r>
      <w:r w:rsidRPr="07AD6A85" w:rsidR="000B4306">
        <w:rPr>
          <w:rFonts w:ascii="맑은 고딕" w:hAnsi="맑은 고딕" w:eastAsia="맑은 고딕" w:cs="맑은 고딕"/>
          <w:color w:val="222222"/>
          <w:spacing w:val="-11"/>
          <w:kern w:val="0"/>
          <w:sz w:val="22"/>
          <w:szCs w:val="22"/>
          <w:lang w:eastAsia="ja-JP"/>
        </w:rPr>
        <w:t>生する利用者の不</w:t>
      </w:r>
      <w:r w:rsidRPr="07AD6A85" w:rsidR="000B4306">
        <w:rPr>
          <w:rFonts w:ascii="새굴림" w:hAnsi="새굴림" w:eastAsia="새굴림" w:cs="새굴림"/>
          <w:color w:val="222222"/>
          <w:spacing w:val="-11"/>
          <w:kern w:val="0"/>
          <w:sz w:val="22"/>
          <w:szCs w:val="22"/>
          <w:lang w:eastAsia="ja-JP"/>
        </w:rPr>
        <w:t>満</w:t>
      </w:r>
      <w:r w:rsidRPr="07AD6A85" w:rsidR="000B4306">
        <w:rPr>
          <w:rFonts w:ascii="맑은 고딕" w:hAnsi="맑은 고딕" w:eastAsia="맑은 고딕" w:cs="맑은 고딕"/>
          <w:color w:val="222222"/>
          <w:spacing w:val="-11"/>
          <w:kern w:val="0"/>
          <w:sz w:val="22"/>
          <w:szCs w:val="22"/>
          <w:lang w:eastAsia="ja-JP"/>
        </w:rPr>
        <w:t>又は被害救</w:t>
      </w:r>
      <w:r w:rsidRPr="07AD6A85" w:rsidR="000B4306">
        <w:rPr>
          <w:rFonts w:ascii="새굴림" w:hAnsi="새굴림" w:eastAsia="새굴림" w:cs="새굴림"/>
          <w:color w:val="222222"/>
          <w:spacing w:val="-11"/>
          <w:kern w:val="0"/>
          <w:sz w:val="22"/>
          <w:szCs w:val="22"/>
          <w:lang w:eastAsia="ja-JP"/>
        </w:rPr>
        <w:t>済</w:t>
      </w:r>
      <w:r w:rsidRPr="07AD6A85" w:rsidR="000B4306">
        <w:rPr>
          <w:rFonts w:ascii="맑은 고딕" w:hAnsi="맑은 고딕" w:eastAsia="맑은 고딕" w:cs="맑은 고딕"/>
          <w:color w:val="222222"/>
          <w:spacing w:val="-11"/>
          <w:kern w:val="0"/>
          <w:sz w:val="22"/>
          <w:szCs w:val="22"/>
          <w:lang w:eastAsia="ja-JP"/>
        </w:rPr>
        <w:t>要請を適切に</w:t>
      </w:r>
      <w:r w:rsidRPr="07AD6A85" w:rsidR="000B4306">
        <w:rPr>
          <w:rFonts w:ascii="새굴림" w:hAnsi="새굴림" w:eastAsia="새굴림" w:cs="새굴림"/>
          <w:color w:val="222222"/>
          <w:spacing w:val="-11"/>
          <w:kern w:val="0"/>
          <w:sz w:val="22"/>
          <w:szCs w:val="22"/>
          <w:lang w:eastAsia="ja-JP"/>
        </w:rPr>
        <w:t>処</w:t>
      </w:r>
      <w:r w:rsidRPr="07AD6A85" w:rsidR="000B4306">
        <w:rPr>
          <w:rFonts w:ascii="맑은 고딕" w:hAnsi="맑은 고딕" w:eastAsia="맑은 고딕" w:cs="맑은 고딕"/>
          <w:color w:val="222222"/>
          <w:spacing w:val="-11"/>
          <w:kern w:val="0"/>
          <w:sz w:val="22"/>
          <w:szCs w:val="22"/>
          <w:lang w:eastAsia="ja-JP"/>
        </w:rPr>
        <w:t>理できるよう、必要な人材及び体系を構築します。</w:t>
      </w:r>
    </w:p>
    <w:p w:rsidR="00493114" w:rsidP="07AD6A85" w:rsidRDefault="00493114" w14:paraId="53BB3A64" w14:textId="5B4461FB">
      <w:pPr>
        <w:widowControl w:val="1"/>
        <w:shd w:val="clear" w:color="auto" w:fill="FDFDFD"/>
        <w:wordWrap/>
        <w:autoSpaceDE/>
        <w:autoSpaceDN/>
        <w:spacing w:after="0" w:line="240" w:lineRule="auto"/>
        <w:ind w:left="297" w:hanging="297" w:hangingChars="150"/>
        <w:jc w:val="left"/>
        <w:rPr>
          <w:color w:val="222222"/>
          <w:spacing w:val="-11"/>
          <w:kern w:val="0"/>
          <w:sz w:val="22"/>
          <w:szCs w:val="22"/>
          <w:lang w:eastAsia="ja-JP"/>
        </w:rPr>
      </w:pPr>
      <w:r w:rsidRPr="07AD6A85" w:rsidR="00493114">
        <w:rPr>
          <w:color w:val="222222"/>
          <w:spacing w:val="-11"/>
          <w:kern w:val="0"/>
          <w:sz w:val="22"/>
          <w:szCs w:val="22"/>
          <w:lang w:eastAsia="ja-JP"/>
        </w:rPr>
        <w:t>⑤ </w:t>
      </w:r>
      <w:r w:rsidRPr="07AD6A85" w:rsidR="004861F5">
        <w:rPr>
          <w:rFonts w:ascii="새굴림" w:hAnsi="새굴림" w:eastAsia="새굴림" w:cs="새굴림"/>
          <w:color w:val="222222"/>
          <w:spacing w:val="-11"/>
          <w:kern w:val="0"/>
          <w:sz w:val="22"/>
          <w:szCs w:val="22"/>
          <w:lang w:eastAsia="ja-JP"/>
        </w:rPr>
        <w:t>会</w:t>
      </w:r>
      <w:r w:rsidRPr="07AD6A85" w:rsidR="004861F5">
        <w:rPr>
          <w:rFonts w:ascii="맑은 고딕" w:hAnsi="맑은 고딕" w:eastAsia="맑은 고딕" w:cs="맑은 고딕"/>
          <w:color w:val="222222"/>
          <w:spacing w:val="-11"/>
          <w:kern w:val="0"/>
          <w:sz w:val="22"/>
          <w:szCs w:val="22"/>
          <w:lang w:eastAsia="ja-JP"/>
        </w:rPr>
        <w:t>社は、サ</w:t>
      </w:r>
      <w:r w:rsidRPr="07AD6A85" w:rsidR="004861F5">
        <w:rPr>
          <w:rFonts w:ascii="MS Gothic" w:hAnsi="MS Gothic" w:eastAsia="MS Gothic" w:cs="MS Gothic"/>
          <w:color w:val="222222"/>
          <w:spacing w:val="-11"/>
          <w:kern w:val="0"/>
          <w:sz w:val="22"/>
          <w:szCs w:val="22"/>
          <w:lang w:eastAsia="ja-JP"/>
        </w:rPr>
        <w:t>ー</w:t>
      </w:r>
      <w:r w:rsidRPr="07AD6A85" w:rsidR="004861F5">
        <w:rPr>
          <w:rFonts w:ascii="맑은 고딕" w:hAnsi="맑은 고딕" w:eastAsia="맑은 고딕" w:cs="맑은 고딕"/>
          <w:color w:val="222222"/>
          <w:spacing w:val="-11"/>
          <w:kern w:val="0"/>
          <w:sz w:val="22"/>
          <w:szCs w:val="22"/>
          <w:lang w:eastAsia="ja-JP"/>
        </w:rPr>
        <w:t>ビス利用と</w:t>
      </w:r>
      <w:r w:rsidRPr="07AD6A85" w:rsidR="004861F5">
        <w:rPr>
          <w:rFonts w:ascii="새굴림" w:hAnsi="새굴림" w:eastAsia="새굴림" w:cs="새굴림"/>
          <w:color w:val="222222"/>
          <w:spacing w:val="-11"/>
          <w:kern w:val="0"/>
          <w:sz w:val="22"/>
          <w:szCs w:val="22"/>
          <w:lang w:eastAsia="ja-JP"/>
        </w:rPr>
        <w:t>関</w:t>
      </w:r>
      <w:r w:rsidRPr="07AD6A85" w:rsidR="004861F5">
        <w:rPr>
          <w:rFonts w:ascii="맑은 고딕" w:hAnsi="맑은 고딕" w:eastAsia="맑은 고딕" w:cs="맑은 고딕"/>
          <w:color w:val="222222"/>
          <w:spacing w:val="-11"/>
          <w:kern w:val="0"/>
          <w:sz w:val="22"/>
          <w:szCs w:val="22"/>
          <w:lang w:eastAsia="ja-JP"/>
        </w:rPr>
        <w:t>連して、利用者から提起された意見や不</w:t>
      </w:r>
      <w:r w:rsidRPr="07AD6A85" w:rsidR="004861F5">
        <w:rPr>
          <w:rFonts w:ascii="새굴림" w:hAnsi="새굴림" w:eastAsia="새굴림" w:cs="새굴림"/>
          <w:color w:val="222222"/>
          <w:spacing w:val="-11"/>
          <w:kern w:val="0"/>
          <w:sz w:val="22"/>
          <w:szCs w:val="22"/>
          <w:lang w:eastAsia="ja-JP"/>
        </w:rPr>
        <w:t>満</w:t>
      </w:r>
      <w:r w:rsidRPr="07AD6A85" w:rsidR="004861F5">
        <w:rPr>
          <w:rFonts w:ascii="맑은 고딕" w:hAnsi="맑은 고딕" w:eastAsia="맑은 고딕" w:cs="맑은 고딕"/>
          <w:color w:val="222222"/>
          <w:spacing w:val="-11"/>
          <w:kern w:val="0"/>
          <w:sz w:val="22"/>
          <w:szCs w:val="22"/>
          <w:lang w:eastAsia="ja-JP"/>
        </w:rPr>
        <w:t>が正</w:t>
      </w:r>
      <w:r w:rsidRPr="07AD6A85" w:rsidR="004861F5">
        <w:rPr>
          <w:rFonts w:ascii="새굴림" w:hAnsi="새굴림" w:eastAsia="새굴림" w:cs="새굴림"/>
          <w:color w:val="222222"/>
          <w:spacing w:val="-11"/>
          <w:kern w:val="0"/>
          <w:sz w:val="22"/>
          <w:szCs w:val="22"/>
          <w:lang w:eastAsia="ja-JP"/>
        </w:rPr>
        <w:t>当</w:t>
      </w:r>
      <w:r w:rsidRPr="07AD6A85" w:rsidR="004861F5">
        <w:rPr>
          <w:rFonts w:ascii="맑은 고딕" w:hAnsi="맑은 고딕" w:eastAsia="맑은 고딕" w:cs="맑은 고딕"/>
          <w:color w:val="222222"/>
          <w:spacing w:val="-11"/>
          <w:kern w:val="0"/>
          <w:sz w:val="22"/>
          <w:szCs w:val="22"/>
          <w:lang w:eastAsia="ja-JP"/>
        </w:rPr>
        <w:t>であると認める場合には</w:t>
      </w:r>
      <w:r w:rsidRPr="07AD6A85" w:rsidR="004861F5">
        <w:rPr>
          <w:color w:val="222222"/>
          <w:spacing w:val="-11"/>
          <w:kern w:val="0"/>
          <w:sz w:val="22"/>
          <w:szCs w:val="22"/>
          <w:lang w:eastAsia="ja-JP"/>
        </w:rPr>
        <w:t>、これを</w:t>
      </w:r>
      <w:r w:rsidRPr="07AD6A85" w:rsidR="004861F5">
        <w:rPr>
          <w:rFonts w:ascii="새굴림" w:hAnsi="새굴림" w:eastAsia="새굴림" w:cs="새굴림"/>
          <w:color w:val="222222"/>
          <w:spacing w:val="-11"/>
          <w:kern w:val="0"/>
          <w:sz w:val="22"/>
          <w:szCs w:val="22"/>
          <w:lang w:eastAsia="ja-JP"/>
        </w:rPr>
        <w:t>遅滞</w:t>
      </w:r>
      <w:r w:rsidRPr="07AD6A85" w:rsidR="004861F5">
        <w:rPr>
          <w:rFonts w:ascii="맑은 고딕" w:hAnsi="맑은 고딕" w:eastAsia="맑은 고딕" w:cs="맑은 고딕"/>
          <w:color w:val="222222"/>
          <w:spacing w:val="-11"/>
          <w:kern w:val="0"/>
          <w:sz w:val="22"/>
          <w:szCs w:val="22"/>
          <w:lang w:eastAsia="ja-JP"/>
        </w:rPr>
        <w:t>なく</w:t>
      </w:r>
      <w:r w:rsidRPr="07AD6A85" w:rsidR="004861F5">
        <w:rPr>
          <w:rFonts w:ascii="새굴림" w:hAnsi="새굴림" w:eastAsia="새굴림" w:cs="새굴림"/>
          <w:color w:val="222222"/>
          <w:spacing w:val="-11"/>
          <w:kern w:val="0"/>
          <w:sz w:val="22"/>
          <w:szCs w:val="22"/>
          <w:lang w:eastAsia="ja-JP"/>
        </w:rPr>
        <w:t>処</w:t>
      </w:r>
      <w:r w:rsidRPr="07AD6A85" w:rsidR="004861F5">
        <w:rPr>
          <w:rFonts w:ascii="맑은 고딕" w:hAnsi="맑은 고딕" w:eastAsia="맑은 고딕" w:cs="맑은 고딕"/>
          <w:color w:val="222222"/>
          <w:spacing w:val="-11"/>
          <w:kern w:val="0"/>
          <w:sz w:val="22"/>
          <w:szCs w:val="22"/>
          <w:lang w:eastAsia="ja-JP"/>
        </w:rPr>
        <w:t>理します。利用者が提起した意見や不</w:t>
      </w:r>
      <w:r w:rsidRPr="07AD6A85" w:rsidR="004861F5">
        <w:rPr>
          <w:rFonts w:ascii="새굴림" w:hAnsi="새굴림" w:eastAsia="새굴림" w:cs="새굴림"/>
          <w:color w:val="222222"/>
          <w:spacing w:val="-11"/>
          <w:kern w:val="0"/>
          <w:sz w:val="22"/>
          <w:szCs w:val="22"/>
          <w:lang w:eastAsia="ja-JP"/>
        </w:rPr>
        <w:t>満</w:t>
      </w:r>
      <w:r w:rsidRPr="07AD6A85" w:rsidR="004861F5">
        <w:rPr>
          <w:rFonts w:ascii="맑은 고딕" w:hAnsi="맑은 고딕" w:eastAsia="맑은 고딕" w:cs="맑은 고딕"/>
          <w:color w:val="222222"/>
          <w:spacing w:val="-11"/>
          <w:kern w:val="0"/>
          <w:sz w:val="22"/>
          <w:szCs w:val="22"/>
          <w:lang w:eastAsia="ja-JP"/>
        </w:rPr>
        <w:t>事項については、その</w:t>
      </w:r>
      <w:r w:rsidRPr="07AD6A85" w:rsidR="004861F5">
        <w:rPr>
          <w:rFonts w:ascii="새굴림" w:hAnsi="새굴림" w:eastAsia="새굴림" w:cs="새굴림"/>
          <w:color w:val="222222"/>
          <w:spacing w:val="-11"/>
          <w:kern w:val="0"/>
          <w:sz w:val="22"/>
          <w:szCs w:val="22"/>
          <w:lang w:eastAsia="ja-JP"/>
        </w:rPr>
        <w:t>処</w:t>
      </w:r>
      <w:r w:rsidRPr="07AD6A85" w:rsidR="004861F5">
        <w:rPr>
          <w:rFonts w:ascii="맑은 고딕" w:hAnsi="맑은 고딕" w:eastAsia="맑은 고딕" w:cs="맑은 고딕"/>
          <w:color w:val="222222"/>
          <w:spacing w:val="-11"/>
          <w:kern w:val="0"/>
          <w:sz w:val="22"/>
          <w:szCs w:val="22"/>
          <w:lang w:eastAsia="ja-JP"/>
        </w:rPr>
        <w:t>理過程及び結果を利用者に通知します。</w:t>
      </w:r>
    </w:p>
    <w:p w:rsidR="00CF7701" w:rsidP="009E158D" w:rsidRDefault="00CF7701" w14:paraId="5729717D" w14:textId="77777777">
      <w:pPr>
        <w:widowControl w:val="1"/>
        <w:shd w:val="clear" w:color="auto" w:fill="FDFDFD"/>
        <w:wordWrap/>
        <w:autoSpaceDE/>
        <w:autoSpaceDN/>
        <w:spacing w:after="0" w:line="240" w:lineRule="auto"/>
        <w:ind w:left="78" w:hanging="78" w:hangingChars="100"/>
        <w:jc w:val="left"/>
        <w:rPr>
          <w:b w:val="1"/>
          <w:bCs w:val="1"/>
          <w:color w:val="222222"/>
          <w:spacing w:val="-11"/>
          <w:kern w:val="0"/>
          <w:sz w:val="10"/>
          <w:szCs w:val="10"/>
          <w:lang w:eastAsia="ja-JP"/>
        </w:rPr>
      </w:pPr>
    </w:p>
    <w:p w:rsidRPr="007A6721" w:rsidR="000449A9" w:rsidP="000449A9" w:rsidRDefault="00884CE9" w14:paraId="67D662B5" w14:textId="549E4105">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884CE9">
        <w:rPr>
          <w:b w:val="1"/>
          <w:bCs w:val="1"/>
          <w:color w:val="222222"/>
          <w:spacing w:val="-11"/>
          <w:kern w:val="0"/>
          <w:sz w:val="27"/>
          <w:szCs w:val="27"/>
          <w:lang w:eastAsia="ja-JP"/>
        </w:rPr>
        <w:t>第</w:t>
      </w:r>
      <w:r w:rsidRPr="00884CE9" w:rsidR="00884CE9">
        <w:rPr>
          <w:b w:val="1"/>
          <w:bCs w:val="1"/>
          <w:color w:val="222222"/>
          <w:spacing w:val="-11"/>
          <w:kern w:val="0"/>
          <w:sz w:val="27"/>
          <w:szCs w:val="27"/>
          <w:lang w:eastAsia="ja-JP"/>
        </w:rPr>
        <w:t>11</w:t>
      </w:r>
      <w:r w:rsidRPr="00884CE9" w:rsidR="00884CE9">
        <w:rPr>
          <w:rFonts w:ascii="새굴림" w:hAnsi="새굴림" w:eastAsia="새굴림" w:cs="새굴림"/>
          <w:b w:val="1"/>
          <w:bCs w:val="1"/>
          <w:color w:val="222222"/>
          <w:spacing w:val="-11"/>
          <w:kern w:val="0"/>
          <w:sz w:val="27"/>
          <w:szCs w:val="27"/>
          <w:lang w:eastAsia="ja-JP"/>
        </w:rPr>
        <w:t>条</w:t>
      </w:r>
      <w:r w:rsidRPr="00884CE9" w:rsidR="00884CE9">
        <w:rPr>
          <w:b w:val="1"/>
          <w:bCs w:val="1"/>
          <w:color w:val="222222"/>
          <w:spacing w:val="-11"/>
          <w:kern w:val="0"/>
          <w:sz w:val="27"/>
          <w:szCs w:val="27"/>
          <w:lang w:eastAsia="ja-JP"/>
        </w:rPr>
        <w:t xml:space="preserve"> [</w:t>
      </w:r>
      <w:r w:rsidRPr="00884CE9" w:rsidR="00884CE9">
        <w:rPr>
          <w:rFonts w:ascii="새굴림" w:hAnsi="새굴림" w:eastAsia="새굴림" w:cs="새굴림"/>
          <w:b w:val="1"/>
          <w:bCs w:val="1"/>
          <w:color w:val="222222"/>
          <w:spacing w:val="-11"/>
          <w:kern w:val="0"/>
          <w:sz w:val="27"/>
          <w:szCs w:val="27"/>
          <w:lang w:eastAsia="ja-JP"/>
        </w:rPr>
        <w:t>会</w:t>
      </w:r>
      <w:r w:rsidRPr="00884CE9" w:rsidR="00884CE9">
        <w:rPr>
          <w:rFonts w:ascii="맑은 고딕" w:hAnsi="맑은 고딕" w:eastAsia="맑은 고딕" w:cs="맑은 고딕"/>
          <w:b w:val="1"/>
          <w:bCs w:val="1"/>
          <w:color w:val="222222"/>
          <w:spacing w:val="-11"/>
          <w:kern w:val="0"/>
          <w:sz w:val="27"/>
          <w:szCs w:val="27"/>
          <w:lang w:eastAsia="ja-JP"/>
        </w:rPr>
        <w:t>員の義務</w:t>
      </w:r>
      <w:r w:rsidRPr="00884CE9" w:rsidR="00884CE9">
        <w:rPr>
          <w:b w:val="1"/>
          <w:bCs w:val="1"/>
          <w:color w:val="222222"/>
          <w:spacing w:val="-11"/>
          <w:kern w:val="0"/>
          <w:sz w:val="27"/>
          <w:szCs w:val="27"/>
          <w:lang w:eastAsia="ja-JP"/>
        </w:rPr>
        <w:t>]</w:t>
      </w:r>
    </w:p>
    <w:p w:rsidRPr="008D4E97" w:rsidR="00493114" w:rsidP="07AD6A85" w:rsidRDefault="000449A9" w14:paraId="5592769A" w14:textId="42057D1B">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0449A9">
        <w:rPr>
          <w:color w:val="000000" w:themeColor="text1"/>
          <w:spacing w:val="-11"/>
          <w:kern w:val="0"/>
          <w:sz w:val="22"/>
          <w:szCs w:val="22"/>
          <w:lang w:eastAsia="ja-JP"/>
        </w:rPr>
        <w:t xml:space="preserve">① </w:t>
      </w:r>
      <w:r w:rsidRPr="07AD6A85" w:rsidR="00C947A8">
        <w:rPr>
          <w:rFonts w:ascii="새굴림" w:hAnsi="새굴림" w:eastAsia="새굴림" w:cs="새굴림"/>
          <w:color w:val="000000" w:themeColor="text1"/>
          <w:spacing w:val="-11"/>
          <w:kern w:val="0"/>
          <w:sz w:val="22"/>
          <w:szCs w:val="22"/>
          <w:lang w:eastAsia="ja-JP"/>
        </w:rPr>
        <w:t>会</w:t>
      </w:r>
      <w:r w:rsidRPr="07AD6A85" w:rsidR="00C947A8">
        <w:rPr>
          <w:rFonts w:ascii="맑은 고딕" w:hAnsi="맑은 고딕" w:eastAsia="맑은 고딕" w:cs="맑은 고딕"/>
          <w:color w:val="000000" w:themeColor="text1"/>
          <w:spacing w:val="-11"/>
          <w:kern w:val="0"/>
          <w:sz w:val="22"/>
          <w:szCs w:val="22"/>
          <w:lang w:eastAsia="ja-JP"/>
        </w:rPr>
        <w:t>員は、次の行</w:t>
      </w:r>
      <w:r w:rsidRPr="07AD6A85" w:rsidR="00C947A8">
        <w:rPr>
          <w:rFonts w:ascii="새굴림" w:hAnsi="새굴림" w:eastAsia="새굴림" w:cs="새굴림"/>
          <w:color w:val="000000" w:themeColor="text1"/>
          <w:spacing w:val="-11"/>
          <w:kern w:val="0"/>
          <w:sz w:val="22"/>
          <w:szCs w:val="22"/>
          <w:lang w:eastAsia="ja-JP"/>
        </w:rPr>
        <w:t>為</w:t>
      </w:r>
      <w:r w:rsidRPr="07AD6A85" w:rsidR="00C947A8">
        <w:rPr>
          <w:rFonts w:ascii="맑은 고딕" w:hAnsi="맑은 고딕" w:eastAsia="맑은 고딕" w:cs="맑은 고딕"/>
          <w:color w:val="000000" w:themeColor="text1"/>
          <w:spacing w:val="-11"/>
          <w:kern w:val="0"/>
          <w:sz w:val="22"/>
          <w:szCs w:val="22"/>
          <w:lang w:eastAsia="ja-JP"/>
        </w:rPr>
        <w:t>を行ってはなりません。</w:t>
      </w:r>
    </w:p>
    <w:p w:rsidRPr="008D4E97" w:rsidR="00493114" w:rsidP="00FF405B" w:rsidRDefault="00FF405B" w14:paraId="6EDCC424" w14:textId="48A51F7D">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FF405B">
        <w:rPr>
          <w:color w:val="7F7F7F" w:themeColor="text1" w:themeTint="80"/>
          <w:spacing w:val="-11"/>
          <w:kern w:val="0"/>
          <w:lang w:eastAsia="ja-JP"/>
        </w:rPr>
        <w:t>申</w:t>
      </w:r>
      <w:r w:rsidRPr="00FF405B" w:rsidR="00FF405B">
        <w:rPr>
          <w:rFonts w:ascii="새굴림" w:hAnsi="새굴림" w:eastAsia="새굴림" w:cs="새굴림"/>
          <w:color w:val="7F7F7F" w:themeColor="text1" w:themeTint="80"/>
          <w:spacing w:val="-11"/>
          <w:kern w:val="0"/>
          <w:lang w:eastAsia="ja-JP"/>
        </w:rPr>
        <w:t>込</w:t>
      </w:r>
      <w:r w:rsidRPr="00FF405B" w:rsidR="00FF405B">
        <w:rPr>
          <w:rFonts w:ascii="맑은 고딕" w:hAnsi="맑은 고딕" w:eastAsia="맑은 고딕" w:cs="맑은 고딕"/>
          <w:color w:val="7F7F7F" w:themeColor="text1" w:themeTint="80"/>
          <w:spacing w:val="-11"/>
          <w:kern w:val="0"/>
          <w:lang w:eastAsia="ja-JP"/>
        </w:rPr>
        <w:t>又は</w:t>
      </w:r>
      <w:r w:rsidRPr="00FF405B" w:rsidR="00FF405B">
        <w:rPr>
          <w:rFonts w:ascii="새굴림" w:hAnsi="새굴림" w:eastAsia="새굴림" w:cs="새굴림"/>
          <w:color w:val="7F7F7F" w:themeColor="text1" w:themeTint="80"/>
          <w:spacing w:val="-11"/>
          <w:kern w:val="0"/>
          <w:lang w:eastAsia="ja-JP"/>
        </w:rPr>
        <w:t>変</w:t>
      </w:r>
      <w:r w:rsidRPr="00FF405B" w:rsidR="00FF405B">
        <w:rPr>
          <w:rFonts w:ascii="맑은 고딕" w:hAnsi="맑은 고딕" w:eastAsia="맑은 고딕" w:cs="맑은 고딕"/>
          <w:color w:val="7F7F7F" w:themeColor="text1" w:themeTint="80"/>
          <w:spacing w:val="-11"/>
          <w:kern w:val="0"/>
          <w:lang w:eastAsia="ja-JP"/>
        </w:rPr>
        <w:t>更の際に</w:t>
      </w:r>
      <w:r w:rsidRPr="00FF405B" w:rsidR="00FF405B">
        <w:rPr>
          <w:rFonts w:ascii="새굴림" w:hAnsi="새굴림" w:eastAsia="새굴림" w:cs="새굴림"/>
          <w:color w:val="7F7F7F" w:themeColor="text1" w:themeTint="80"/>
          <w:spacing w:val="-11"/>
          <w:kern w:val="0"/>
          <w:lang w:eastAsia="ja-JP"/>
        </w:rPr>
        <w:t>虚偽</w:t>
      </w:r>
      <w:r w:rsidRPr="00FF405B" w:rsidR="00FF405B">
        <w:rPr>
          <w:rFonts w:ascii="맑은 고딕" w:hAnsi="맑은 고딕" w:eastAsia="맑은 고딕" w:cs="맑은 고딕"/>
          <w:color w:val="7F7F7F" w:themeColor="text1" w:themeTint="80"/>
          <w:spacing w:val="-11"/>
          <w:kern w:val="0"/>
          <w:lang w:eastAsia="ja-JP"/>
        </w:rPr>
        <w:t>の</w:t>
      </w:r>
      <w:r w:rsidRPr="00FF405B" w:rsidR="00FF405B">
        <w:rPr>
          <w:rFonts w:ascii="새굴림" w:hAnsi="새굴림" w:eastAsia="새굴림" w:cs="새굴림"/>
          <w:color w:val="7F7F7F" w:themeColor="text1" w:themeTint="80"/>
          <w:spacing w:val="-11"/>
          <w:kern w:val="0"/>
          <w:lang w:eastAsia="ja-JP"/>
        </w:rPr>
        <w:t>内</w:t>
      </w:r>
      <w:r w:rsidRPr="00FF405B" w:rsidR="00FF405B">
        <w:rPr>
          <w:rFonts w:ascii="맑은 고딕" w:hAnsi="맑은 고딕" w:eastAsia="맑은 고딕" w:cs="맑은 고딕"/>
          <w:color w:val="7F7F7F" w:themeColor="text1" w:themeTint="80"/>
          <w:spacing w:val="-11"/>
          <w:kern w:val="0"/>
          <w:lang w:eastAsia="ja-JP"/>
        </w:rPr>
        <w:t>容を記載する行</w:t>
      </w:r>
      <w:r w:rsidRPr="00FF405B" w:rsidR="00FF405B">
        <w:rPr>
          <w:rFonts w:ascii="새굴림" w:hAnsi="새굴림" w:eastAsia="새굴림" w:cs="새굴림"/>
          <w:color w:val="7F7F7F" w:themeColor="text1" w:themeTint="80"/>
          <w:spacing w:val="-11"/>
          <w:kern w:val="0"/>
          <w:lang w:eastAsia="ja-JP"/>
        </w:rPr>
        <w:t>為</w:t>
      </w:r>
    </w:p>
    <w:p w:rsidRPr="008D4E97" w:rsidR="00493114" w:rsidP="00622051" w:rsidRDefault="00622051" w14:paraId="265D7CE2" w14:textId="66059366">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622051">
        <w:rPr>
          <w:color w:val="7F7F7F" w:themeColor="text1" w:themeTint="80"/>
          <w:spacing w:val="-11"/>
          <w:kern w:val="0"/>
          <w:lang w:eastAsia="ja-JP"/>
        </w:rPr>
        <w:t>他人の情報を</w:t>
      </w:r>
      <w:r w:rsidRPr="00622051" w:rsidR="00622051">
        <w:rPr>
          <w:rFonts w:ascii="새굴림" w:hAnsi="새굴림" w:eastAsia="새굴림" w:cs="새굴림"/>
          <w:color w:val="7F7F7F" w:themeColor="text1" w:themeTint="80"/>
          <w:spacing w:val="-11"/>
          <w:kern w:val="0"/>
          <w:lang w:eastAsia="ja-JP"/>
        </w:rPr>
        <w:t>盗</w:t>
      </w:r>
      <w:r w:rsidRPr="00622051" w:rsidR="00622051">
        <w:rPr>
          <w:rFonts w:ascii="맑은 고딕" w:hAnsi="맑은 고딕" w:eastAsia="맑은 고딕" w:cs="맑은 고딕"/>
          <w:color w:val="7F7F7F" w:themeColor="text1" w:themeTint="80"/>
          <w:spacing w:val="-11"/>
          <w:kern w:val="0"/>
          <w:lang w:eastAsia="ja-JP"/>
        </w:rPr>
        <w:t>用する行</w:t>
      </w:r>
      <w:r w:rsidRPr="00622051" w:rsidR="00622051">
        <w:rPr>
          <w:rFonts w:ascii="새굴림" w:hAnsi="새굴림" w:eastAsia="새굴림" w:cs="새굴림"/>
          <w:color w:val="7F7F7F" w:themeColor="text1" w:themeTint="80"/>
          <w:spacing w:val="-11"/>
          <w:kern w:val="0"/>
          <w:lang w:eastAsia="ja-JP"/>
        </w:rPr>
        <w:t>為</w:t>
      </w:r>
    </w:p>
    <w:p w:rsidRPr="008D4E97" w:rsidR="00493114" w:rsidP="00261BF5" w:rsidRDefault="00261BF5" w14:paraId="6B8CC1D7" w14:textId="3B2D755B">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0261BF5" w:rsidR="00261BF5">
        <w:rPr>
          <w:rFonts w:ascii="새굴림" w:hAnsi="새굴림" w:eastAsia="새굴림" w:cs="새굴림"/>
          <w:color w:val="7F7F7F" w:themeColor="text1" w:themeTint="80"/>
          <w:spacing w:val="-11"/>
          <w:kern w:val="0"/>
          <w:lang w:eastAsia="ja-JP"/>
        </w:rPr>
        <w:t>会</w:t>
      </w:r>
      <w:r w:rsidRPr="00261BF5" w:rsidR="00261BF5">
        <w:rPr>
          <w:rFonts w:ascii="맑은 고딕" w:hAnsi="맑은 고딕" w:eastAsia="맑은 고딕" w:cs="맑은 고딕"/>
          <w:color w:val="7F7F7F" w:themeColor="text1" w:themeTint="80"/>
          <w:spacing w:val="-11"/>
          <w:kern w:val="0"/>
          <w:lang w:eastAsia="ja-JP"/>
        </w:rPr>
        <w:t>社に</w:t>
      </w:r>
      <w:r w:rsidRPr="00261BF5" w:rsidR="00261BF5">
        <w:rPr>
          <w:rFonts w:ascii="새굴림" w:hAnsi="새굴림" w:eastAsia="새굴림" w:cs="새굴림"/>
          <w:color w:val="7F7F7F" w:themeColor="text1" w:themeTint="80"/>
          <w:spacing w:val="-11"/>
          <w:kern w:val="0"/>
          <w:lang w:eastAsia="ja-JP"/>
        </w:rPr>
        <w:t>掲</w:t>
      </w:r>
      <w:r w:rsidRPr="00261BF5" w:rsidR="00261BF5">
        <w:rPr>
          <w:rFonts w:ascii="맑은 고딕" w:hAnsi="맑은 고딕" w:eastAsia="맑은 고딕" w:cs="맑은 고딕"/>
          <w:color w:val="7F7F7F" w:themeColor="text1" w:themeTint="80"/>
          <w:spacing w:val="-11"/>
          <w:kern w:val="0"/>
          <w:lang w:eastAsia="ja-JP"/>
        </w:rPr>
        <w:t>示された情報を</w:t>
      </w:r>
      <w:r w:rsidRPr="00261BF5" w:rsidR="00261BF5">
        <w:rPr>
          <w:rFonts w:ascii="새굴림" w:hAnsi="새굴림" w:eastAsia="새굴림" w:cs="새굴림"/>
          <w:color w:val="7F7F7F" w:themeColor="text1" w:themeTint="80"/>
          <w:spacing w:val="-11"/>
          <w:kern w:val="0"/>
          <w:lang w:eastAsia="ja-JP"/>
        </w:rPr>
        <w:t>変</w:t>
      </w:r>
      <w:r w:rsidRPr="00261BF5" w:rsidR="00261BF5">
        <w:rPr>
          <w:rFonts w:ascii="맑은 고딕" w:hAnsi="맑은 고딕" w:eastAsia="맑은 고딕" w:cs="맑은 고딕"/>
          <w:color w:val="7F7F7F" w:themeColor="text1" w:themeTint="80"/>
          <w:spacing w:val="-11"/>
          <w:kern w:val="0"/>
          <w:lang w:eastAsia="ja-JP"/>
        </w:rPr>
        <w:t>更する行</w:t>
      </w:r>
      <w:r w:rsidRPr="00261BF5" w:rsidR="00261BF5">
        <w:rPr>
          <w:rFonts w:ascii="새굴림" w:hAnsi="새굴림" w:eastAsia="새굴림" w:cs="새굴림"/>
          <w:color w:val="7F7F7F" w:themeColor="text1" w:themeTint="80"/>
          <w:spacing w:val="-11"/>
          <w:kern w:val="0"/>
          <w:lang w:eastAsia="ja-JP"/>
        </w:rPr>
        <w:t>為</w:t>
      </w:r>
    </w:p>
    <w:p w:rsidRPr="008D4E97" w:rsidR="00493114" w:rsidP="00D41C95" w:rsidRDefault="00D41C95" w14:paraId="11F549D9" w14:textId="0843B3CF">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0D41C95" w:rsidR="00D41C95">
        <w:rPr>
          <w:rFonts w:ascii="새굴림" w:hAnsi="새굴림" w:eastAsia="새굴림" w:cs="새굴림"/>
          <w:color w:val="7F7F7F" w:themeColor="text1" w:themeTint="80"/>
          <w:spacing w:val="-11"/>
          <w:kern w:val="0"/>
          <w:lang w:eastAsia="ja-JP"/>
        </w:rPr>
        <w:t>会</w:t>
      </w:r>
      <w:r w:rsidRPr="00D41C95" w:rsidR="00D41C95">
        <w:rPr>
          <w:rFonts w:ascii="맑은 고딕" w:hAnsi="맑은 고딕" w:eastAsia="맑은 고딕" w:cs="맑은 고딕"/>
          <w:color w:val="7F7F7F" w:themeColor="text1" w:themeTint="80"/>
          <w:spacing w:val="-11"/>
          <w:kern w:val="0"/>
          <w:lang w:eastAsia="ja-JP"/>
        </w:rPr>
        <w:t>社が禁止した情報</w:t>
      </w:r>
      <w:r w:rsidRPr="00D41C95" w:rsidR="00D41C95">
        <w:rPr>
          <w:color w:val="7F7F7F" w:themeColor="text1" w:themeTint="80"/>
          <w:spacing w:val="-11"/>
          <w:kern w:val="0"/>
          <w:lang w:eastAsia="ja-JP"/>
        </w:rPr>
        <w:t>(コンピュ</w:t>
      </w:r>
      <w:r w:rsidRPr="00D41C95" w:rsidR="00D41C95">
        <w:rPr>
          <w:rFonts w:ascii="MS Gothic" w:hAnsi="MS Gothic" w:eastAsia="MS Gothic" w:cs="MS Gothic"/>
          <w:color w:val="7F7F7F" w:themeColor="text1" w:themeTint="80"/>
          <w:spacing w:val="-11"/>
          <w:kern w:val="0"/>
          <w:lang w:eastAsia="ja-JP"/>
        </w:rPr>
        <w:t>ー</w:t>
      </w:r>
      <w:r w:rsidRPr="00D41C95" w:rsidR="00D41C95">
        <w:rPr>
          <w:rFonts w:ascii="맑은 고딕" w:hAnsi="맑은 고딕" w:eastAsia="맑은 고딕" w:cs="맑은 고딕"/>
          <w:color w:val="7F7F7F" w:themeColor="text1" w:themeTint="80"/>
          <w:spacing w:val="-11"/>
          <w:kern w:val="0"/>
          <w:lang w:eastAsia="ja-JP"/>
        </w:rPr>
        <w:t>タプログラム等</w:t>
      </w:r>
      <w:r w:rsidRPr="00D41C95" w:rsidR="00D41C95">
        <w:rPr>
          <w:color w:val="7F7F7F" w:themeColor="text1" w:themeTint="80"/>
          <w:spacing w:val="-11"/>
          <w:kern w:val="0"/>
          <w:lang w:eastAsia="ja-JP"/>
        </w:rPr>
        <w:t>)を送信又は</w:t>
      </w:r>
      <w:r w:rsidRPr="00D41C95" w:rsidR="00D41C95">
        <w:rPr>
          <w:rFonts w:ascii="새굴림" w:hAnsi="새굴림" w:eastAsia="새굴림" w:cs="새굴림"/>
          <w:color w:val="7F7F7F" w:themeColor="text1" w:themeTint="80"/>
          <w:spacing w:val="-11"/>
          <w:kern w:val="0"/>
          <w:lang w:eastAsia="ja-JP"/>
        </w:rPr>
        <w:t>掲</w:t>
      </w:r>
      <w:r w:rsidRPr="00D41C95" w:rsidR="00D41C95">
        <w:rPr>
          <w:rFonts w:ascii="맑은 고딕" w:hAnsi="맑은 고딕" w:eastAsia="맑은 고딕" w:cs="맑은 고딕"/>
          <w:color w:val="7F7F7F" w:themeColor="text1" w:themeTint="80"/>
          <w:spacing w:val="-11"/>
          <w:kern w:val="0"/>
          <w:lang w:eastAsia="ja-JP"/>
        </w:rPr>
        <w:t>示する行</w:t>
      </w:r>
      <w:r w:rsidRPr="00D41C95" w:rsidR="00D41C95">
        <w:rPr>
          <w:rFonts w:ascii="새굴림" w:hAnsi="새굴림" w:eastAsia="새굴림" w:cs="새굴림"/>
          <w:color w:val="7F7F7F" w:themeColor="text1" w:themeTint="80"/>
          <w:spacing w:val="-11"/>
          <w:kern w:val="0"/>
          <w:lang w:eastAsia="ja-JP"/>
        </w:rPr>
        <w:t>為</w:t>
      </w:r>
    </w:p>
    <w:p w:rsidRPr="008D4E97" w:rsidR="00493114" w:rsidP="003D0C3E" w:rsidRDefault="003D0C3E" w14:paraId="0A1EBD50" w14:textId="3C8FA6F5">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03D0C3E" w:rsidR="003D0C3E">
        <w:rPr>
          <w:rFonts w:ascii="새굴림" w:hAnsi="새굴림" w:eastAsia="새굴림" w:cs="새굴림"/>
          <w:color w:val="7F7F7F" w:themeColor="text1" w:themeTint="80"/>
          <w:spacing w:val="-11"/>
          <w:kern w:val="0"/>
          <w:lang w:eastAsia="ja-JP"/>
        </w:rPr>
        <w:t>会</w:t>
      </w:r>
      <w:r w:rsidRPr="003D0C3E" w:rsidR="003D0C3E">
        <w:rPr>
          <w:rFonts w:ascii="맑은 고딕" w:hAnsi="맑은 고딕" w:eastAsia="맑은 고딕" w:cs="맑은 고딕"/>
          <w:color w:val="7F7F7F" w:themeColor="text1" w:themeTint="80"/>
          <w:spacing w:val="-11"/>
          <w:kern w:val="0"/>
          <w:lang w:eastAsia="ja-JP"/>
        </w:rPr>
        <w:t>社及びその他第三者の著作</w:t>
      </w:r>
      <w:r w:rsidRPr="003D0C3E" w:rsidR="003D0C3E">
        <w:rPr>
          <w:rFonts w:ascii="새굴림" w:hAnsi="새굴림" w:eastAsia="새굴림" w:cs="새굴림"/>
          <w:color w:val="7F7F7F" w:themeColor="text1" w:themeTint="80"/>
          <w:spacing w:val="-11"/>
          <w:kern w:val="0"/>
          <w:lang w:eastAsia="ja-JP"/>
        </w:rPr>
        <w:t>権</w:t>
      </w:r>
      <w:r w:rsidRPr="003D0C3E" w:rsidR="003D0C3E">
        <w:rPr>
          <w:rFonts w:ascii="맑은 고딕" w:hAnsi="맑은 고딕" w:eastAsia="맑은 고딕" w:cs="맑은 고딕"/>
          <w:color w:val="7F7F7F" w:themeColor="text1" w:themeTint="80"/>
          <w:spacing w:val="-11"/>
          <w:kern w:val="0"/>
          <w:lang w:eastAsia="ja-JP"/>
        </w:rPr>
        <w:t>等、知的財産</w:t>
      </w:r>
      <w:r w:rsidRPr="003D0C3E" w:rsidR="003D0C3E">
        <w:rPr>
          <w:rFonts w:ascii="새굴림" w:hAnsi="새굴림" w:eastAsia="새굴림" w:cs="새굴림"/>
          <w:color w:val="7F7F7F" w:themeColor="text1" w:themeTint="80"/>
          <w:spacing w:val="-11"/>
          <w:kern w:val="0"/>
          <w:lang w:eastAsia="ja-JP"/>
        </w:rPr>
        <w:t>権</w:t>
      </w:r>
      <w:r w:rsidRPr="003D0C3E" w:rsidR="003D0C3E">
        <w:rPr>
          <w:rFonts w:ascii="맑은 고딕" w:hAnsi="맑은 고딕" w:eastAsia="맑은 고딕" w:cs="맑은 고딕"/>
          <w:color w:val="7F7F7F" w:themeColor="text1" w:themeTint="80"/>
          <w:spacing w:val="-11"/>
          <w:kern w:val="0"/>
          <w:lang w:eastAsia="ja-JP"/>
        </w:rPr>
        <w:t>を侵害する行</w:t>
      </w:r>
      <w:r w:rsidRPr="003D0C3E" w:rsidR="003D0C3E">
        <w:rPr>
          <w:rFonts w:ascii="새굴림" w:hAnsi="새굴림" w:eastAsia="새굴림" w:cs="새굴림"/>
          <w:color w:val="7F7F7F" w:themeColor="text1" w:themeTint="80"/>
          <w:spacing w:val="-11"/>
          <w:kern w:val="0"/>
          <w:lang w:eastAsia="ja-JP"/>
        </w:rPr>
        <w:t>為</w:t>
      </w:r>
    </w:p>
    <w:p w:rsidRPr="008D4E97" w:rsidR="00493114" w:rsidP="00AB553A" w:rsidRDefault="00AB553A" w14:paraId="5851515F" w14:textId="544B42F2">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0AB553A" w:rsidR="00AB553A">
        <w:rPr>
          <w:rFonts w:ascii="새굴림" w:hAnsi="새굴림" w:eastAsia="새굴림" w:cs="새굴림"/>
          <w:color w:val="7F7F7F" w:themeColor="text1" w:themeTint="80"/>
          <w:spacing w:val="-11"/>
          <w:kern w:val="0"/>
          <w:lang w:eastAsia="ja-JP"/>
        </w:rPr>
        <w:t>会</w:t>
      </w:r>
      <w:r w:rsidRPr="00AB553A" w:rsidR="00AB553A">
        <w:rPr>
          <w:rFonts w:ascii="맑은 고딕" w:hAnsi="맑은 고딕" w:eastAsia="맑은 고딕" w:cs="맑은 고딕"/>
          <w:color w:val="7F7F7F" w:themeColor="text1" w:themeTint="80"/>
          <w:spacing w:val="-11"/>
          <w:kern w:val="0"/>
          <w:lang w:eastAsia="ja-JP"/>
        </w:rPr>
        <w:t>社及びその他第三者の名</w:t>
      </w:r>
      <w:r w:rsidRPr="00AB553A" w:rsidR="00AB553A">
        <w:rPr>
          <w:rFonts w:ascii="새굴림" w:hAnsi="새굴림" w:eastAsia="새굴림" w:cs="새굴림"/>
          <w:color w:val="7F7F7F" w:themeColor="text1" w:themeTint="80"/>
          <w:spacing w:val="-11"/>
          <w:kern w:val="0"/>
          <w:lang w:eastAsia="ja-JP"/>
        </w:rPr>
        <w:t>誉</w:t>
      </w:r>
      <w:r w:rsidRPr="00AB553A" w:rsidR="00AB553A">
        <w:rPr>
          <w:rFonts w:ascii="맑은 고딕" w:hAnsi="맑은 고딕" w:eastAsia="맑은 고딕" w:cs="맑은 고딕"/>
          <w:color w:val="7F7F7F" w:themeColor="text1" w:themeTint="80"/>
          <w:spacing w:val="-11"/>
          <w:kern w:val="0"/>
          <w:lang w:eastAsia="ja-JP"/>
        </w:rPr>
        <w:t>を</w:t>
      </w:r>
      <w:r w:rsidRPr="00AB553A" w:rsidR="00AB553A">
        <w:rPr>
          <w:rFonts w:ascii="맑은 고딕" w:hAnsi="맑은 고딕" w:eastAsia="맑은 고딕" w:cs="맑은 고딕"/>
          <w:color w:val="7F7F7F" w:themeColor="text1" w:themeTint="80"/>
          <w:spacing w:val="-11"/>
          <w:kern w:val="0"/>
          <w:lang w:eastAsia="ja-JP"/>
        </w:rPr>
        <w:t>傷つけたり</w:t>
      </w:r>
      <w:r w:rsidRPr="00AB553A" w:rsidR="00AB553A">
        <w:rPr>
          <w:rFonts w:ascii="맑은 고딕" w:hAnsi="맑은 고딕" w:eastAsia="맑은 고딕" w:cs="맑은 고딕"/>
          <w:color w:val="7F7F7F" w:themeColor="text1" w:themeTint="80"/>
          <w:spacing w:val="-11"/>
          <w:kern w:val="0"/>
          <w:lang w:eastAsia="ja-JP"/>
        </w:rPr>
        <w:t>、業務を妨害する行</w:t>
      </w:r>
      <w:r w:rsidRPr="00AB553A" w:rsidR="00AB553A">
        <w:rPr>
          <w:rFonts w:ascii="새굴림" w:hAnsi="새굴림" w:eastAsia="새굴림" w:cs="새굴림"/>
          <w:color w:val="7F7F7F" w:themeColor="text1" w:themeTint="80"/>
          <w:spacing w:val="-11"/>
          <w:kern w:val="0"/>
          <w:lang w:eastAsia="ja-JP"/>
        </w:rPr>
        <w:t>為</w:t>
      </w:r>
    </w:p>
    <w:p w:rsidRPr="008D4E97" w:rsidR="00493114" w:rsidP="00684C42" w:rsidRDefault="00684C42" w14:paraId="42AB82E7" w14:textId="3759A17B">
      <w:pPr>
        <w:pStyle w:val="ad"/>
        <w:widowControl w:val="1"/>
        <w:numPr>
          <w:ilvl w:val="0"/>
          <w:numId w:val="2"/>
        </w:numPr>
        <w:shd w:val="clear" w:color="auto" w:fill="FDFDFD"/>
        <w:wordWrap/>
        <w:autoSpaceDE/>
        <w:autoSpaceDN/>
        <w:spacing w:after="0" w:line="240" w:lineRule="auto"/>
        <w:ind w:leftChars="0"/>
        <w:jc w:val="left"/>
        <w:rPr>
          <w:color w:val="7F7F7F" w:themeColor="text1" w:themeTint="80"/>
          <w:lang w:eastAsia="ja-JP"/>
        </w:rPr>
      </w:pPr>
      <w:r w:rsidRPr="07AD6A85" w:rsidR="00684C42">
        <w:rPr>
          <w:color w:val="7F7F7F" w:themeColor="text1" w:themeTint="80"/>
          <w:spacing w:val="-11"/>
          <w:kern w:val="0"/>
          <w:lang w:eastAsia="ja-JP"/>
        </w:rPr>
        <w:t>わいせつ又は暴力的なメッセ</w:t>
      </w:r>
      <w:r w:rsidRPr="00684C42" w:rsidR="00684C42">
        <w:rPr>
          <w:rFonts w:ascii="MS Gothic" w:hAnsi="MS Gothic" w:eastAsia="MS Gothic" w:cs="MS Gothic"/>
          <w:color w:val="7F7F7F" w:themeColor="text1" w:themeTint="80"/>
          <w:spacing w:val="-11"/>
          <w:kern w:val="0"/>
          <w:lang w:eastAsia="ja-JP"/>
        </w:rPr>
        <w:t>ー</w:t>
      </w:r>
      <w:r w:rsidRPr="00684C42" w:rsidR="00684C42">
        <w:rPr>
          <w:rFonts w:ascii="맑은 고딕" w:hAnsi="맑은 고딕" w:eastAsia="맑은 고딕" w:cs="맑은 고딕"/>
          <w:color w:val="7F7F7F" w:themeColor="text1" w:themeTint="80"/>
          <w:spacing w:val="-11"/>
          <w:kern w:val="0"/>
          <w:lang w:eastAsia="ja-JP"/>
        </w:rPr>
        <w:t>ジ、</w:t>
      </w:r>
      <w:r w:rsidRPr="00684C42" w:rsidR="00684C42">
        <w:rPr>
          <w:rFonts w:ascii="새굴림" w:hAnsi="새굴림" w:eastAsia="새굴림" w:cs="새굴림"/>
          <w:color w:val="7F7F7F" w:themeColor="text1" w:themeTint="80"/>
          <w:spacing w:val="-11"/>
          <w:kern w:val="0"/>
          <w:lang w:eastAsia="ja-JP"/>
        </w:rPr>
        <w:t>画</w:t>
      </w:r>
      <w:r w:rsidRPr="00684C42" w:rsidR="00684C42">
        <w:rPr>
          <w:rFonts w:ascii="맑은 고딕" w:hAnsi="맑은 고딕" w:eastAsia="맑은 고딕" w:cs="맑은 고딕"/>
          <w:color w:val="7F7F7F" w:themeColor="text1" w:themeTint="80"/>
          <w:spacing w:val="-11"/>
          <w:kern w:val="0"/>
          <w:lang w:eastAsia="ja-JP"/>
        </w:rPr>
        <w:t>像、音</w:t>
      </w:r>
      <w:r w:rsidRPr="00684C42" w:rsidR="00684C42">
        <w:rPr>
          <w:rFonts w:ascii="새굴림" w:hAnsi="새굴림" w:eastAsia="새굴림" w:cs="새굴림"/>
          <w:color w:val="7F7F7F" w:themeColor="text1" w:themeTint="80"/>
          <w:spacing w:val="-11"/>
          <w:kern w:val="0"/>
          <w:lang w:eastAsia="ja-JP"/>
        </w:rPr>
        <w:t>声</w:t>
      </w:r>
      <w:r w:rsidRPr="00684C42" w:rsidR="00684C42">
        <w:rPr>
          <w:rFonts w:ascii="맑은 고딕" w:hAnsi="맑은 고딕" w:eastAsia="맑은 고딕" w:cs="맑은 고딕"/>
          <w:color w:val="7F7F7F" w:themeColor="text1" w:themeTint="80"/>
          <w:spacing w:val="-11"/>
          <w:kern w:val="0"/>
          <w:lang w:eastAsia="ja-JP"/>
        </w:rPr>
        <w:t>、その他公序良俗に反する情報を</w:t>
      </w:r>
      <w:r w:rsidRPr="00684C42" w:rsidR="00684C42">
        <w:rPr>
          <w:rFonts w:ascii="새굴림" w:hAnsi="새굴림" w:eastAsia="새굴림" w:cs="새굴림"/>
          <w:color w:val="7F7F7F" w:themeColor="text1" w:themeTint="80"/>
          <w:spacing w:val="-11"/>
          <w:kern w:val="0"/>
          <w:lang w:eastAsia="ja-JP"/>
        </w:rPr>
        <w:t>会</w:t>
      </w:r>
      <w:r w:rsidRPr="00684C42" w:rsidR="00684C42">
        <w:rPr>
          <w:rFonts w:ascii="맑은 고딕" w:hAnsi="맑은 고딕" w:eastAsia="맑은 고딕" w:cs="맑은 고딕"/>
          <w:color w:val="7F7F7F" w:themeColor="text1" w:themeTint="80"/>
          <w:spacing w:val="-11"/>
          <w:kern w:val="0"/>
          <w:lang w:eastAsia="ja-JP"/>
        </w:rPr>
        <w:t>社のサイトに公開又は</w:t>
      </w:r>
      <w:r w:rsidRPr="00684C42" w:rsidR="00684C42">
        <w:rPr>
          <w:rFonts w:ascii="새굴림" w:hAnsi="새굴림" w:eastAsia="새굴림" w:cs="새굴림"/>
          <w:color w:val="7F7F7F" w:themeColor="text1" w:themeTint="80"/>
          <w:spacing w:val="-11"/>
          <w:kern w:val="0"/>
          <w:lang w:eastAsia="ja-JP"/>
        </w:rPr>
        <w:t>掲</w:t>
      </w:r>
      <w:r w:rsidRPr="00684C42" w:rsidR="00684C42">
        <w:rPr>
          <w:rFonts w:ascii="맑은 고딕" w:hAnsi="맑은 고딕" w:eastAsia="맑은 고딕" w:cs="맑은 고딕"/>
          <w:color w:val="7F7F7F" w:themeColor="text1" w:themeTint="80"/>
          <w:spacing w:val="-11"/>
          <w:kern w:val="0"/>
          <w:lang w:eastAsia="ja-JP"/>
        </w:rPr>
        <w:t>示する行</w:t>
      </w:r>
      <w:r w:rsidRPr="00684C42" w:rsidR="00684C42">
        <w:rPr>
          <w:rFonts w:ascii="새굴림" w:hAnsi="새굴림" w:eastAsia="새굴림" w:cs="새굴림"/>
          <w:color w:val="7F7F7F" w:themeColor="text1" w:themeTint="80"/>
          <w:spacing w:val="-11"/>
          <w:kern w:val="0"/>
          <w:lang w:eastAsia="ja-JP"/>
        </w:rPr>
        <w:t>為</w:t>
      </w:r>
    </w:p>
    <w:p w:rsidRPr="008D4E97" w:rsidR="00493114" w:rsidP="006950EC" w:rsidRDefault="006950EC" w14:paraId="48C9A625" w14:textId="1F7605E1">
      <w:pPr>
        <w:pStyle w:val="ad"/>
        <w:widowControl w:val="1"/>
        <w:numPr>
          <w:ilvl w:val="0"/>
          <w:numId w:val="2"/>
        </w:numPr>
        <w:shd w:val="clear" w:color="auto" w:fill="FDFDFD"/>
        <w:wordWrap/>
        <w:autoSpaceDE/>
        <w:autoSpaceDN/>
        <w:spacing w:after="0" w:line="240" w:lineRule="auto"/>
        <w:ind w:leftChars="0"/>
        <w:jc w:val="left"/>
        <w:rPr>
          <w:color w:val="7F7F7F" w:themeColor="text1" w:themeTint="80"/>
          <w:lang w:eastAsia="ja-JP"/>
        </w:rPr>
      </w:pPr>
      <w:r w:rsidRPr="07AD6A85" w:rsidR="006950EC">
        <w:rPr>
          <w:rFonts w:ascii="새굴림" w:hAnsi="새굴림" w:eastAsia="새굴림" w:cs="새굴림"/>
          <w:color w:val="7F7F7F" w:themeColor="text1" w:themeTint="80" w:themeShade="FF"/>
          <w:lang w:eastAsia="ja-JP"/>
        </w:rPr>
        <w:t>会</w:t>
      </w:r>
      <w:r w:rsidRPr="07AD6A85" w:rsidR="006950EC">
        <w:rPr>
          <w:rFonts w:ascii="맑은 고딕" w:hAnsi="맑은 고딕" w:eastAsia="맑은 고딕" w:cs="맑은 고딕"/>
          <w:color w:val="7F7F7F" w:themeColor="text1" w:themeTint="80" w:themeShade="FF"/>
          <w:lang w:eastAsia="ja-JP"/>
        </w:rPr>
        <w:t>社が運</w:t>
      </w:r>
      <w:r w:rsidRPr="07AD6A85" w:rsidR="006950EC">
        <w:rPr>
          <w:rFonts w:ascii="새굴림" w:hAnsi="새굴림" w:eastAsia="새굴림" w:cs="새굴림"/>
          <w:color w:val="7F7F7F" w:themeColor="text1" w:themeTint="80" w:themeShade="FF"/>
          <w:lang w:eastAsia="ja-JP"/>
        </w:rPr>
        <w:t>営</w:t>
      </w:r>
      <w:r w:rsidRPr="07AD6A85" w:rsidR="006950EC">
        <w:rPr>
          <w:rFonts w:ascii="맑은 고딕" w:hAnsi="맑은 고딕" w:eastAsia="맑은 고딕" w:cs="맑은 고딕"/>
          <w:color w:val="7F7F7F" w:themeColor="text1" w:themeTint="80" w:themeShade="FF"/>
          <w:lang w:eastAsia="ja-JP"/>
        </w:rPr>
        <w:t>するサ</w:t>
      </w:r>
      <w:r w:rsidRPr="07AD6A85" w:rsidR="006950EC">
        <w:rPr>
          <w:rFonts w:ascii="MS Gothic" w:hAnsi="MS Gothic" w:eastAsia="MS Gothic" w:cs="MS Gothic"/>
          <w:color w:val="7F7F7F" w:themeColor="text1" w:themeTint="80" w:themeShade="FF"/>
          <w:lang w:eastAsia="ja-JP"/>
        </w:rPr>
        <w:t>ー</w:t>
      </w:r>
      <w:r w:rsidRPr="07AD6A85" w:rsidR="006950EC">
        <w:rPr>
          <w:rFonts w:ascii="맑은 고딕" w:hAnsi="맑은 고딕" w:eastAsia="맑은 고딕" w:cs="맑은 고딕"/>
          <w:color w:val="7F7F7F" w:themeColor="text1" w:themeTint="80" w:themeShade="FF"/>
          <w:lang w:eastAsia="ja-JP"/>
        </w:rPr>
        <w:t>ビスを</w:t>
      </w:r>
      <w:r w:rsidRPr="07AD6A85" w:rsidR="006950EC">
        <w:rPr>
          <w:rFonts w:ascii="새굴림" w:hAnsi="새굴림" w:eastAsia="새굴림" w:cs="새굴림"/>
          <w:color w:val="7F7F7F" w:themeColor="text1" w:themeTint="80" w:themeShade="FF"/>
          <w:lang w:eastAsia="ja-JP"/>
        </w:rPr>
        <w:t>毀</w:t>
      </w:r>
      <w:r w:rsidRPr="07AD6A85" w:rsidR="006950EC">
        <w:rPr>
          <w:rFonts w:ascii="맑은 고딕" w:hAnsi="맑은 고딕" w:eastAsia="맑은 고딕" w:cs="맑은 고딕"/>
          <w:color w:val="7F7F7F" w:themeColor="text1" w:themeTint="80" w:themeShade="FF"/>
          <w:lang w:eastAsia="ja-JP"/>
        </w:rPr>
        <w:t>損又は</w:t>
      </w:r>
      <w:r w:rsidRPr="07AD6A85" w:rsidR="006950EC">
        <w:rPr>
          <w:rFonts w:ascii="맑은 고딕" w:hAnsi="맑은 고딕" w:eastAsia="맑은 고딕" w:cs="맑은 고딕"/>
          <w:color w:val="7F7F7F" w:themeColor="text1" w:themeTint="80" w:themeShade="FF"/>
          <w:lang w:eastAsia="ja-JP"/>
        </w:rPr>
        <w:t>妨害したり</w:t>
      </w:r>
      <w:r w:rsidRPr="07AD6A85" w:rsidR="006950EC">
        <w:rPr>
          <w:rFonts w:ascii="맑은 고딕" w:hAnsi="맑은 고딕" w:eastAsia="맑은 고딕" w:cs="맑은 고딕"/>
          <w:color w:val="7F7F7F" w:themeColor="text1" w:themeTint="80" w:themeShade="FF"/>
          <w:lang w:eastAsia="ja-JP"/>
        </w:rPr>
        <w:t>、全サ</w:t>
      </w:r>
      <w:r w:rsidRPr="07AD6A85" w:rsidR="006950EC">
        <w:rPr>
          <w:rFonts w:ascii="MS Gothic" w:hAnsi="MS Gothic" w:eastAsia="MS Gothic" w:cs="MS Gothic"/>
          <w:color w:val="7F7F7F" w:themeColor="text1" w:themeTint="80" w:themeShade="FF"/>
          <w:lang w:eastAsia="ja-JP"/>
        </w:rPr>
        <w:t>ー</w:t>
      </w:r>
      <w:r w:rsidRPr="07AD6A85" w:rsidR="006950EC">
        <w:rPr>
          <w:rFonts w:ascii="맑은 고딕" w:hAnsi="맑은 고딕" w:eastAsia="맑은 고딕" w:cs="맑은 고딕"/>
          <w:color w:val="7F7F7F" w:themeColor="text1" w:themeTint="80" w:themeShade="FF"/>
          <w:lang w:eastAsia="ja-JP"/>
        </w:rPr>
        <w:t>バ</w:t>
      </w:r>
      <w:r w:rsidRPr="07AD6A85" w:rsidR="006950EC">
        <w:rPr>
          <w:rFonts w:ascii="MS Gothic" w:hAnsi="MS Gothic" w:eastAsia="MS Gothic" w:cs="MS Gothic"/>
          <w:color w:val="7F7F7F" w:themeColor="text1" w:themeTint="80" w:themeShade="FF"/>
          <w:lang w:eastAsia="ja-JP"/>
        </w:rPr>
        <w:t>ー</w:t>
      </w:r>
      <w:r w:rsidRPr="07AD6A85" w:rsidR="006950EC">
        <w:rPr>
          <w:rFonts w:ascii="맑은 고딕" w:hAnsi="맑은 고딕" w:eastAsia="맑은 고딕" w:cs="맑은 고딕"/>
          <w:color w:val="7F7F7F" w:themeColor="text1" w:themeTint="80" w:themeShade="FF"/>
          <w:lang w:eastAsia="ja-JP"/>
        </w:rPr>
        <w:t>に過負荷をもたらす行</w:t>
      </w:r>
      <w:r w:rsidRPr="07AD6A85" w:rsidR="006950EC">
        <w:rPr>
          <w:rFonts w:ascii="새굴림" w:hAnsi="새굴림" w:eastAsia="새굴림" w:cs="새굴림"/>
          <w:color w:val="7F7F7F" w:themeColor="text1" w:themeTint="80" w:themeShade="FF"/>
          <w:lang w:eastAsia="ja-JP"/>
        </w:rPr>
        <w:t>為</w:t>
      </w:r>
    </w:p>
    <w:p w:rsidRPr="008D4E97" w:rsidR="00493114" w:rsidP="00BD3BC0" w:rsidRDefault="00BD3BC0" w14:paraId="7AF7A531" w14:textId="0B288429">
      <w:pPr>
        <w:pStyle w:val="ad"/>
        <w:widowControl w:val="1"/>
        <w:numPr>
          <w:ilvl w:val="0"/>
          <w:numId w:val="2"/>
        </w:numPr>
        <w:shd w:val="clear" w:color="auto" w:fill="FDFDFD"/>
        <w:wordWrap/>
        <w:autoSpaceDE/>
        <w:autoSpaceDN/>
        <w:spacing w:after="0" w:line="240" w:lineRule="auto"/>
        <w:ind w:leftChars="0"/>
        <w:jc w:val="left"/>
        <w:rPr>
          <w:color w:val="7F7F7F" w:themeColor="text1" w:themeTint="80"/>
          <w:lang w:eastAsia="ja-JP"/>
        </w:rPr>
      </w:pPr>
      <w:r w:rsidRPr="07AD6A85" w:rsidR="00BD3BC0">
        <w:rPr>
          <w:rFonts w:ascii="새굴림" w:hAnsi="새굴림" w:eastAsia="새굴림" w:cs="새굴림"/>
          <w:color w:val="7F7F7F" w:themeColor="text1" w:themeTint="80" w:themeShade="FF"/>
          <w:lang w:eastAsia="ja-JP"/>
        </w:rPr>
        <w:t>会</w:t>
      </w:r>
      <w:r w:rsidRPr="07AD6A85" w:rsidR="00BD3BC0">
        <w:rPr>
          <w:rFonts w:ascii="맑은 고딕" w:hAnsi="맑은 고딕" w:eastAsia="맑은 고딕" w:cs="맑은 고딕"/>
          <w:color w:val="7F7F7F" w:themeColor="text1" w:themeTint="80" w:themeShade="FF"/>
          <w:lang w:eastAsia="ja-JP"/>
        </w:rPr>
        <w:t>社が定める情報以外の情報</w:t>
      </w:r>
      <w:r w:rsidRPr="07AD6A85" w:rsidR="00BD3BC0">
        <w:rPr>
          <w:color w:val="7F7F7F" w:themeColor="text1" w:themeTint="80" w:themeShade="FF"/>
          <w:lang w:eastAsia="ja-JP"/>
        </w:rPr>
        <w:t>(コンピュ</w:t>
      </w:r>
      <w:r w:rsidRPr="07AD6A85" w:rsidR="00BD3BC0">
        <w:rPr>
          <w:rFonts w:ascii="MS Gothic" w:hAnsi="MS Gothic" w:eastAsia="MS Gothic" w:cs="MS Gothic"/>
          <w:color w:val="7F7F7F" w:themeColor="text1" w:themeTint="80" w:themeShade="FF"/>
          <w:lang w:eastAsia="ja-JP"/>
        </w:rPr>
        <w:t>ー</w:t>
      </w:r>
      <w:r w:rsidRPr="07AD6A85" w:rsidR="00BD3BC0">
        <w:rPr>
          <w:rFonts w:ascii="맑은 고딕" w:hAnsi="맑은 고딕" w:eastAsia="맑은 고딕" w:cs="맑은 고딕"/>
          <w:color w:val="7F7F7F" w:themeColor="text1" w:themeTint="80" w:themeShade="FF"/>
          <w:lang w:eastAsia="ja-JP"/>
        </w:rPr>
        <w:t>タプログラム</w:t>
      </w:r>
      <w:r w:rsidRPr="07AD6A85" w:rsidR="00BD3BC0">
        <w:rPr>
          <w:color w:val="7F7F7F" w:themeColor="text1" w:themeTint="80" w:themeShade="FF"/>
          <w:lang w:eastAsia="ja-JP"/>
        </w:rPr>
        <w:t>)を送信又は</w:t>
      </w:r>
      <w:r w:rsidRPr="07AD6A85" w:rsidR="00BD3BC0">
        <w:rPr>
          <w:rFonts w:ascii="새굴림" w:hAnsi="새굴림" w:eastAsia="새굴림" w:cs="새굴림"/>
          <w:color w:val="7F7F7F" w:themeColor="text1" w:themeTint="80" w:themeShade="FF"/>
          <w:lang w:eastAsia="ja-JP"/>
        </w:rPr>
        <w:t>掲</w:t>
      </w:r>
      <w:r w:rsidRPr="07AD6A85" w:rsidR="00BD3BC0">
        <w:rPr>
          <w:rFonts w:ascii="맑은 고딕" w:hAnsi="맑은 고딕" w:eastAsia="맑은 고딕" w:cs="맑은 고딕"/>
          <w:color w:val="7F7F7F" w:themeColor="text1" w:themeTint="80" w:themeShade="FF"/>
          <w:lang w:eastAsia="ja-JP"/>
        </w:rPr>
        <w:t>示する行</w:t>
      </w:r>
      <w:r w:rsidRPr="07AD6A85" w:rsidR="00BD3BC0">
        <w:rPr>
          <w:rFonts w:ascii="새굴림" w:hAnsi="새굴림" w:eastAsia="새굴림" w:cs="새굴림"/>
          <w:color w:val="7F7F7F" w:themeColor="text1" w:themeTint="80" w:themeShade="FF"/>
          <w:lang w:eastAsia="ja-JP"/>
        </w:rPr>
        <w:t>為</w:t>
      </w:r>
    </w:p>
    <w:p w:rsidRPr="008D4E97" w:rsidR="00493114" w:rsidP="00226793" w:rsidRDefault="00226793" w14:paraId="09893B25" w14:textId="70E5C643">
      <w:pPr>
        <w:pStyle w:val="ad"/>
        <w:widowControl w:val="1"/>
        <w:numPr>
          <w:ilvl w:val="0"/>
          <w:numId w:val="2"/>
        </w:numPr>
        <w:shd w:val="clear" w:color="auto" w:fill="FDFDFD"/>
        <w:wordWrap/>
        <w:autoSpaceDE/>
        <w:autoSpaceDN/>
        <w:spacing w:after="0" w:line="240" w:lineRule="auto"/>
        <w:ind w:leftChars="0"/>
        <w:jc w:val="left"/>
        <w:rPr>
          <w:color w:val="7F7F7F" w:themeColor="text1" w:themeTint="80"/>
          <w:lang w:eastAsia="ja-JP"/>
        </w:rPr>
      </w:pPr>
      <w:r w:rsidRPr="07AD6A85" w:rsidR="00226793">
        <w:rPr>
          <w:color w:val="7F7F7F" w:themeColor="text1" w:themeTint="80" w:themeShade="FF"/>
          <w:lang w:eastAsia="ja-JP"/>
        </w:rPr>
        <w:t>サ</w:t>
      </w:r>
      <w:r w:rsidRPr="07AD6A85" w:rsidR="00226793">
        <w:rPr>
          <w:rFonts w:ascii="MS Gothic" w:hAnsi="MS Gothic" w:eastAsia="MS Gothic" w:cs="MS Gothic"/>
          <w:color w:val="7F7F7F" w:themeColor="text1" w:themeTint="80" w:themeShade="FF"/>
          <w:lang w:eastAsia="ja-JP"/>
        </w:rPr>
        <w:t>ー</w:t>
      </w:r>
      <w:r w:rsidRPr="07AD6A85" w:rsidR="00226793">
        <w:rPr>
          <w:rFonts w:ascii="맑은 고딕" w:hAnsi="맑은 고딕" w:eastAsia="맑은 고딕" w:cs="맑은 고딕"/>
          <w:color w:val="7F7F7F" w:themeColor="text1" w:themeTint="80" w:themeShade="FF"/>
          <w:lang w:eastAsia="ja-JP"/>
        </w:rPr>
        <w:t>ビスに含まれているか、サ</w:t>
      </w:r>
      <w:r w:rsidRPr="07AD6A85" w:rsidR="00226793">
        <w:rPr>
          <w:rFonts w:ascii="MS Gothic" w:hAnsi="MS Gothic" w:eastAsia="MS Gothic" w:cs="MS Gothic"/>
          <w:color w:val="7F7F7F" w:themeColor="text1" w:themeTint="80" w:themeShade="FF"/>
          <w:lang w:eastAsia="ja-JP"/>
        </w:rPr>
        <w:t>ー</w:t>
      </w:r>
      <w:r w:rsidRPr="07AD6A85" w:rsidR="00226793">
        <w:rPr>
          <w:rFonts w:ascii="맑은 고딕" w:hAnsi="맑은 고딕" w:eastAsia="맑은 고딕" w:cs="맑은 고딕"/>
          <w:color w:val="7F7F7F" w:themeColor="text1" w:themeTint="80" w:themeShade="FF"/>
          <w:lang w:eastAsia="ja-JP"/>
        </w:rPr>
        <w:t>ビスを通して取得したコンテンツと情報をア</w:t>
      </w:r>
      <w:r w:rsidRPr="07AD6A85" w:rsidR="00226793">
        <w:rPr>
          <w:rFonts w:ascii="MS Gothic" w:hAnsi="MS Gothic" w:eastAsia="MS Gothic" w:cs="MS Gothic"/>
          <w:color w:val="7F7F7F" w:themeColor="text1" w:themeTint="80" w:themeShade="FF"/>
          <w:lang w:eastAsia="ja-JP"/>
        </w:rPr>
        <w:t>ー</w:t>
      </w:r>
      <w:r w:rsidRPr="07AD6A85" w:rsidR="00226793">
        <w:rPr>
          <w:rFonts w:ascii="맑은 고딕" w:hAnsi="맑은 고딕" w:eastAsia="맑은 고딕" w:cs="맑은 고딕"/>
          <w:color w:val="7F7F7F" w:themeColor="text1" w:themeTint="80" w:themeShade="FF"/>
          <w:lang w:eastAsia="ja-JP"/>
        </w:rPr>
        <w:t>カイブ、複製、公衆送信、配布、修正、展示、試演、出版、ライセンスする行</w:t>
      </w:r>
      <w:r w:rsidRPr="07AD6A85" w:rsidR="00226793">
        <w:rPr>
          <w:rFonts w:ascii="새굴림" w:hAnsi="새굴림" w:eastAsia="새굴림" w:cs="새굴림"/>
          <w:color w:val="7F7F7F" w:themeColor="text1" w:themeTint="80" w:themeShade="FF"/>
          <w:lang w:eastAsia="ja-JP"/>
        </w:rPr>
        <w:t>為</w:t>
      </w:r>
      <w:r w:rsidRPr="07AD6A85" w:rsidR="00226793">
        <w:rPr>
          <w:rFonts w:ascii="맑은 고딕" w:hAnsi="맑은 고딕" w:eastAsia="맑은 고딕" w:cs="맑은 고딕"/>
          <w:color w:val="7F7F7F" w:themeColor="text1" w:themeTint="80" w:themeShade="FF"/>
          <w:lang w:eastAsia="ja-JP"/>
        </w:rPr>
        <w:t>及び上記コンテンツと情報の二次的著作物を作成</w:t>
      </w:r>
      <w:r w:rsidRPr="07AD6A85" w:rsidR="00226793">
        <w:rPr>
          <w:rFonts w:ascii="MS Gothic" w:hAnsi="MS Gothic" w:eastAsia="MS Gothic" w:cs="MS Gothic"/>
          <w:color w:val="7F7F7F" w:themeColor="text1" w:themeTint="80" w:themeShade="FF"/>
          <w:lang w:eastAsia="ja-JP"/>
        </w:rPr>
        <w:t>・</w:t>
      </w:r>
      <w:r w:rsidRPr="07AD6A85" w:rsidR="00226793">
        <w:rPr>
          <w:rFonts w:ascii="맑은 고딕" w:hAnsi="맑은 고딕" w:eastAsia="맑은 고딕" w:cs="맑은 고딕"/>
          <w:color w:val="7F7F7F" w:themeColor="text1" w:themeTint="80" w:themeShade="FF"/>
          <w:lang w:eastAsia="ja-JP"/>
        </w:rPr>
        <w:t>販</w:t>
      </w:r>
      <w:r w:rsidRPr="07AD6A85" w:rsidR="00226793">
        <w:rPr>
          <w:rFonts w:ascii="새굴림" w:hAnsi="새굴림" w:eastAsia="새굴림" w:cs="새굴림"/>
          <w:color w:val="7F7F7F" w:themeColor="text1" w:themeTint="80" w:themeShade="FF"/>
          <w:lang w:eastAsia="ja-JP"/>
        </w:rPr>
        <w:t>売</w:t>
      </w:r>
      <w:r w:rsidRPr="07AD6A85" w:rsidR="00226793">
        <w:rPr>
          <w:rFonts w:ascii="맑은 고딕" w:hAnsi="맑은 고딕" w:eastAsia="맑은 고딕" w:cs="맑은 고딕"/>
          <w:color w:val="7F7F7F" w:themeColor="text1" w:themeTint="80" w:themeShade="FF"/>
          <w:lang w:eastAsia="ja-JP"/>
        </w:rPr>
        <w:t>したり</w:t>
      </w:r>
      <w:r w:rsidRPr="07AD6A85" w:rsidR="00226793">
        <w:rPr>
          <w:rFonts w:ascii="새굴림" w:hAnsi="새굴림" w:eastAsia="새굴림" w:cs="새굴림"/>
          <w:color w:val="7F7F7F" w:themeColor="text1" w:themeTint="80" w:themeShade="FF"/>
          <w:lang w:eastAsia="ja-JP"/>
        </w:rPr>
        <w:t>勧</w:t>
      </w:r>
      <w:r w:rsidRPr="07AD6A85" w:rsidR="00226793">
        <w:rPr>
          <w:rFonts w:ascii="맑은 고딕" w:hAnsi="맑은 고딕" w:eastAsia="맑은 고딕" w:cs="맑은 고딕"/>
          <w:color w:val="7F7F7F" w:themeColor="text1" w:themeTint="80" w:themeShade="FF"/>
          <w:lang w:eastAsia="ja-JP"/>
        </w:rPr>
        <w:t>誘又は利用する行</w:t>
      </w:r>
      <w:r w:rsidRPr="07AD6A85" w:rsidR="00226793">
        <w:rPr>
          <w:rFonts w:ascii="새굴림" w:hAnsi="새굴림" w:eastAsia="새굴림" w:cs="새굴림"/>
          <w:color w:val="7F7F7F" w:themeColor="text1" w:themeTint="80" w:themeShade="FF"/>
          <w:lang w:eastAsia="ja-JP"/>
        </w:rPr>
        <w:t>為</w:t>
      </w:r>
    </w:p>
    <w:p w:rsidRPr="008D4E97" w:rsidR="00493114" w:rsidP="00E94A5B" w:rsidRDefault="00E94A5B" w14:paraId="70AEB51C" w14:textId="723984B7">
      <w:pPr>
        <w:pStyle w:val="ad"/>
        <w:widowControl w:val="1"/>
        <w:numPr>
          <w:ilvl w:val="0"/>
          <w:numId w:val="2"/>
        </w:numPr>
        <w:shd w:val="clear" w:color="auto" w:fill="FDFDFD"/>
        <w:wordWrap/>
        <w:autoSpaceDE/>
        <w:autoSpaceDN/>
        <w:spacing w:after="0" w:line="240" w:lineRule="auto"/>
        <w:ind w:leftChars="0"/>
        <w:jc w:val="left"/>
        <w:rPr>
          <w:color w:val="7F7F7F" w:themeColor="text1" w:themeTint="80"/>
          <w:lang w:eastAsia="ja-JP"/>
        </w:rPr>
      </w:pPr>
      <w:r w:rsidRPr="07AD6A85" w:rsidR="00E94A5B">
        <w:rPr>
          <w:color w:val="7F7F7F" w:themeColor="text1" w:themeTint="80" w:themeShade="FF"/>
          <w:lang w:eastAsia="ja-JP"/>
        </w:rPr>
        <w:t>サ</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ビス</w:t>
      </w:r>
      <w:r w:rsidRPr="07AD6A85" w:rsidR="00E94A5B">
        <w:rPr>
          <w:rFonts w:ascii="새굴림" w:hAnsi="새굴림" w:eastAsia="새굴림" w:cs="새굴림"/>
          <w:color w:val="7F7F7F" w:themeColor="text1" w:themeTint="80" w:themeShade="FF"/>
          <w:lang w:eastAsia="ja-JP"/>
        </w:rPr>
        <w:t>内</w:t>
      </w:r>
      <w:r w:rsidRPr="07AD6A85" w:rsidR="00E94A5B">
        <w:rPr>
          <w:rFonts w:ascii="맑은 고딕" w:hAnsi="맑은 고딕" w:eastAsia="맑은 고딕" w:cs="맑은 고딕"/>
          <w:color w:val="7F7F7F" w:themeColor="text1" w:themeTint="80" w:themeShade="FF"/>
          <w:lang w:eastAsia="ja-JP"/>
        </w:rPr>
        <w:t>のコンテンツ保護機能を迂回、削除、修正、無</w:t>
      </w:r>
      <w:r w:rsidRPr="07AD6A85" w:rsidR="00E94A5B">
        <w:rPr>
          <w:rFonts w:ascii="새굴림" w:hAnsi="새굴림" w:eastAsia="새굴림" w:cs="새굴림"/>
          <w:color w:val="7F7F7F" w:themeColor="text1" w:themeTint="80" w:themeShade="FF"/>
          <w:lang w:eastAsia="ja-JP"/>
        </w:rPr>
        <w:t>効</w:t>
      </w:r>
      <w:r w:rsidRPr="07AD6A85" w:rsidR="00E94A5B">
        <w:rPr>
          <w:rFonts w:ascii="맑은 고딕" w:hAnsi="맑은 고딕" w:eastAsia="맑은 고딕" w:cs="맑은 고딕"/>
          <w:color w:val="7F7F7F" w:themeColor="text1" w:themeTint="80" w:themeShade="FF"/>
          <w:lang w:eastAsia="ja-JP"/>
        </w:rPr>
        <w:t>化、弱化又は</w:t>
      </w:r>
      <w:r w:rsidRPr="07AD6A85" w:rsidR="00E94A5B">
        <w:rPr>
          <w:rFonts w:ascii="새굴림" w:hAnsi="새굴림" w:eastAsia="새굴림" w:cs="새굴림"/>
          <w:color w:val="7F7F7F" w:themeColor="text1" w:themeTint="80" w:themeShade="FF"/>
          <w:lang w:eastAsia="ja-JP"/>
        </w:rPr>
        <w:t>毀</w:t>
      </w:r>
      <w:r w:rsidRPr="07AD6A85" w:rsidR="00E94A5B">
        <w:rPr>
          <w:color w:val="7F7F7F" w:themeColor="text1" w:themeTint="80" w:themeShade="FF"/>
          <w:lang w:eastAsia="ja-JP"/>
        </w:rPr>
        <w:t>損したり、サ</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ビスへのアクセスにロボット、デ</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タスパイダ</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、デ</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タスクレ</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パ</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やその他の自動化ツ</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ルを利用したり、サ</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ビスを通してアクセス可能なソフトウェアやその他の製品</w:t>
      </w:r>
      <w:r w:rsidRPr="07AD6A85" w:rsidR="00E94A5B">
        <w:rPr>
          <w:rFonts w:ascii="MS Gothic" w:hAnsi="MS Gothic" w:eastAsia="MS Gothic" w:cs="MS Gothic"/>
          <w:color w:val="7F7F7F" w:themeColor="text1" w:themeTint="80" w:themeShade="FF"/>
          <w:lang w:eastAsia="ja-JP"/>
        </w:rPr>
        <w:t>・</w:t>
      </w:r>
      <w:r w:rsidRPr="07AD6A85" w:rsidR="00E94A5B">
        <w:rPr>
          <w:rFonts w:ascii="맑은 고딕" w:hAnsi="맑은 고딕" w:eastAsia="맑은 고딕" w:cs="맑은 고딕"/>
          <w:color w:val="7F7F7F" w:themeColor="text1" w:themeTint="80" w:themeShade="FF"/>
          <w:lang w:eastAsia="ja-JP"/>
        </w:rPr>
        <w:t>プロセスを逆コンパイラ</w:t>
      </w:r>
      <w:r w:rsidRPr="07AD6A85" w:rsidR="00E94A5B">
        <w:rPr>
          <w:rFonts w:ascii="MS Gothic" w:hAnsi="MS Gothic" w:eastAsia="MS Gothic" w:cs="MS Gothic"/>
          <w:color w:val="7F7F7F" w:themeColor="text1" w:themeTint="80" w:themeShade="FF"/>
          <w:lang w:eastAsia="ja-JP"/>
        </w:rPr>
        <w:t>・</w:t>
      </w:r>
      <w:r w:rsidRPr="07AD6A85" w:rsidR="00E94A5B">
        <w:rPr>
          <w:rFonts w:ascii="맑은 고딕" w:hAnsi="맑은 고딕" w:eastAsia="맑은 고딕" w:cs="맑은 고딕"/>
          <w:color w:val="7F7F7F" w:themeColor="text1" w:themeTint="80" w:themeShade="FF"/>
          <w:lang w:eastAsia="ja-JP"/>
        </w:rPr>
        <w:t>リバ</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スエンジニアリング又は逆アセンブラしたり、コ</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ドや製品を</w:t>
      </w:r>
      <w:r w:rsidRPr="07AD6A85" w:rsidR="00E94A5B">
        <w:rPr>
          <w:rFonts w:ascii="새굴림" w:hAnsi="새굴림" w:eastAsia="새굴림" w:cs="새굴림"/>
          <w:color w:val="7F7F7F" w:themeColor="text1" w:themeTint="80" w:themeShade="FF"/>
          <w:lang w:eastAsia="ja-JP"/>
        </w:rPr>
        <w:t>挿</w:t>
      </w:r>
      <w:r w:rsidRPr="07AD6A85" w:rsidR="00E94A5B">
        <w:rPr>
          <w:rFonts w:ascii="맑은 고딕" w:hAnsi="맑은 고딕" w:eastAsia="맑은 고딕" w:cs="맑은 고딕"/>
          <w:color w:val="7F7F7F" w:themeColor="text1" w:themeTint="80" w:themeShade="FF"/>
          <w:lang w:eastAsia="ja-JP"/>
        </w:rPr>
        <w:t>入したりいかなる方法でもサ</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ビスを操作したりデ</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タマイニング</w:t>
      </w:r>
      <w:r w:rsidRPr="07AD6A85" w:rsidR="00E94A5B">
        <w:rPr>
          <w:rFonts w:ascii="MS Gothic" w:hAnsi="MS Gothic" w:eastAsia="MS Gothic" w:cs="MS Gothic"/>
          <w:color w:val="7F7F7F" w:themeColor="text1" w:themeTint="80" w:themeShade="FF"/>
          <w:lang w:eastAsia="ja-JP"/>
        </w:rPr>
        <w:t>・</w:t>
      </w:r>
      <w:r w:rsidRPr="07AD6A85" w:rsidR="00E94A5B">
        <w:rPr>
          <w:rFonts w:ascii="맑은 고딕" w:hAnsi="맑은 고딕" w:eastAsia="맑은 고딕" w:cs="맑은 고딕"/>
          <w:color w:val="7F7F7F" w:themeColor="text1" w:themeTint="80" w:themeShade="FF"/>
          <w:lang w:eastAsia="ja-JP"/>
        </w:rPr>
        <w:t>デ</w:t>
      </w:r>
      <w:r w:rsidRPr="07AD6A85" w:rsidR="00E94A5B">
        <w:rPr>
          <w:rFonts w:ascii="MS Gothic" w:hAnsi="MS Gothic" w:eastAsia="MS Gothic" w:cs="MS Gothic"/>
          <w:color w:val="7F7F7F" w:themeColor="text1" w:themeTint="80" w:themeShade="FF"/>
          <w:lang w:eastAsia="ja-JP"/>
        </w:rPr>
        <w:t>ー</w:t>
      </w:r>
      <w:r w:rsidRPr="07AD6A85" w:rsidR="00E94A5B">
        <w:rPr>
          <w:rFonts w:ascii="맑은 고딕" w:hAnsi="맑은 고딕" w:eastAsia="맑은 고딕" w:cs="맑은 고딕"/>
          <w:color w:val="7F7F7F" w:themeColor="text1" w:themeTint="80" w:themeShade="FF"/>
          <w:lang w:eastAsia="ja-JP"/>
        </w:rPr>
        <w:t>タ</w:t>
      </w:r>
      <w:r w:rsidRPr="07AD6A85" w:rsidR="00E94A5B">
        <w:rPr>
          <w:rFonts w:ascii="새굴림" w:hAnsi="새굴림" w:eastAsia="새굴림" w:cs="새굴림"/>
          <w:color w:val="7F7F7F" w:themeColor="text1" w:themeTint="80" w:themeShade="FF"/>
          <w:lang w:eastAsia="ja-JP"/>
        </w:rPr>
        <w:t>収</w:t>
      </w:r>
      <w:r w:rsidRPr="07AD6A85" w:rsidR="00E94A5B">
        <w:rPr>
          <w:rFonts w:ascii="맑은 고딕" w:hAnsi="맑은 고딕" w:eastAsia="맑은 고딕" w:cs="맑은 고딕"/>
          <w:color w:val="7F7F7F" w:themeColor="text1" w:themeTint="80" w:themeShade="FF"/>
          <w:lang w:eastAsia="ja-JP"/>
        </w:rPr>
        <w:t>集又は抽出方法を使用する行</w:t>
      </w:r>
      <w:r w:rsidRPr="07AD6A85" w:rsidR="00E94A5B">
        <w:rPr>
          <w:rFonts w:ascii="새굴림" w:hAnsi="새굴림" w:eastAsia="새굴림" w:cs="새굴림"/>
          <w:color w:val="7F7F7F" w:themeColor="text1" w:themeTint="80" w:themeShade="FF"/>
          <w:lang w:eastAsia="ja-JP"/>
        </w:rPr>
        <w:t>為</w:t>
      </w:r>
    </w:p>
    <w:p w:rsidRPr="008D4E97" w:rsidR="00493114" w:rsidP="00304F58" w:rsidRDefault="00304F58" w14:paraId="7966D5A0" w14:textId="52E97C2C">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304F58">
        <w:rPr>
          <w:color w:val="7F7F7F" w:themeColor="text1" w:themeTint="80" w:themeShade="FF"/>
          <w:lang w:eastAsia="ja-JP"/>
        </w:rPr>
        <w:t>コンピュ</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タウイルスやその他コンピュ</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タ</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コ</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ド、ファイルやプログラムを含み、サ</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ビスと</w:t>
      </w:r>
      <w:r w:rsidRPr="07AD6A85" w:rsidR="00304F58">
        <w:rPr>
          <w:rFonts w:ascii="새굴림" w:hAnsi="새굴림" w:eastAsia="새굴림" w:cs="새굴림"/>
          <w:color w:val="7F7F7F" w:themeColor="text1" w:themeTint="80" w:themeShade="FF"/>
          <w:lang w:eastAsia="ja-JP"/>
        </w:rPr>
        <w:t>関</w:t>
      </w:r>
      <w:r w:rsidRPr="07AD6A85" w:rsidR="00304F58">
        <w:rPr>
          <w:rFonts w:ascii="맑은 고딕" w:hAnsi="맑은 고딕" w:eastAsia="맑은 고딕" w:cs="맑은 고딕"/>
          <w:color w:val="7F7F7F" w:themeColor="text1" w:themeTint="80" w:themeShade="FF"/>
          <w:lang w:eastAsia="ja-JP"/>
        </w:rPr>
        <w:t>連するコンピュ</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タ</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のソフトウェアやハ</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ドウェア又は通信機器の機能を妨害</w:t>
      </w:r>
      <w:r w:rsidRPr="07AD6A85" w:rsidR="00304F58">
        <w:rPr>
          <w:rFonts w:ascii="MS Gothic" w:hAnsi="MS Gothic" w:eastAsia="MS Gothic" w:cs="MS Gothic"/>
          <w:color w:val="7F7F7F" w:themeColor="text1" w:themeTint="80" w:themeShade="FF"/>
          <w:lang w:eastAsia="ja-JP"/>
        </w:rPr>
        <w:t>・</w:t>
      </w:r>
      <w:r w:rsidRPr="07AD6A85" w:rsidR="00304F58">
        <w:rPr>
          <w:rFonts w:ascii="맑은 고딕" w:hAnsi="맑은 고딕" w:eastAsia="맑은 고딕" w:cs="맑은 고딕"/>
          <w:color w:val="7F7F7F" w:themeColor="text1" w:themeTint="80" w:themeShade="FF"/>
          <w:lang w:eastAsia="ja-JP"/>
        </w:rPr>
        <w:t>破</w:t>
      </w:r>
      <w:r w:rsidRPr="07AD6A85" w:rsidR="00304F58">
        <w:rPr>
          <w:rFonts w:ascii="새굴림" w:hAnsi="새굴림" w:eastAsia="새굴림" w:cs="새굴림"/>
          <w:color w:val="7F7F7F" w:themeColor="text1" w:themeTint="80" w:themeShade="FF"/>
          <w:lang w:eastAsia="ja-JP"/>
        </w:rPr>
        <w:t>壊</w:t>
      </w:r>
      <w:r w:rsidRPr="07AD6A85" w:rsidR="00304F58">
        <w:rPr>
          <w:rFonts w:ascii="맑은 고딕" w:hAnsi="맑은 고딕" w:eastAsia="맑은 고딕" w:cs="맑은 고딕"/>
          <w:color w:val="7F7F7F" w:themeColor="text1" w:themeTint="80" w:themeShade="FF"/>
          <w:lang w:eastAsia="ja-JP"/>
        </w:rPr>
        <w:t>又は制限するために設計された資料をアップロ</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ド</w:t>
      </w:r>
      <w:r w:rsidRPr="07AD6A85" w:rsidR="00304F58">
        <w:rPr>
          <w:rFonts w:ascii="MS Gothic" w:hAnsi="MS Gothic" w:eastAsia="MS Gothic" w:cs="MS Gothic"/>
          <w:color w:val="7F7F7F" w:themeColor="text1" w:themeTint="80" w:themeShade="FF"/>
          <w:lang w:eastAsia="ja-JP"/>
        </w:rPr>
        <w:t>・掲</w:t>
      </w:r>
      <w:r w:rsidRPr="07AD6A85" w:rsidR="00304F58">
        <w:rPr>
          <w:rFonts w:ascii="맑은 고딕" w:hAnsi="맑은 고딕" w:eastAsia="맑은 고딕" w:cs="맑은 고딕"/>
          <w:color w:val="7F7F7F" w:themeColor="text1" w:themeTint="80" w:themeShade="FF"/>
          <w:lang w:eastAsia="ja-JP"/>
        </w:rPr>
        <w:t>示</w:t>
      </w:r>
      <w:r w:rsidRPr="07AD6A85" w:rsidR="00304F58">
        <w:rPr>
          <w:rFonts w:ascii="MS Gothic" w:hAnsi="MS Gothic" w:eastAsia="MS Gothic" w:cs="MS Gothic"/>
          <w:color w:val="7F7F7F" w:themeColor="text1" w:themeTint="80" w:themeShade="FF"/>
          <w:lang w:eastAsia="ja-JP"/>
        </w:rPr>
        <w:t>・</w:t>
      </w:r>
      <w:r w:rsidRPr="07AD6A85" w:rsidR="00304F58">
        <w:rPr>
          <w:rFonts w:ascii="맑은 고딕" w:hAnsi="맑은 고딕" w:eastAsia="맑은 고딕" w:cs="맑은 고딕"/>
          <w:color w:val="7F7F7F" w:themeColor="text1" w:themeTint="80" w:themeShade="FF"/>
          <w:lang w:eastAsia="ja-JP"/>
        </w:rPr>
        <w:t>メ</w:t>
      </w:r>
      <w:r w:rsidRPr="07AD6A85" w:rsidR="00304F58">
        <w:rPr>
          <w:rFonts w:ascii="MS Gothic" w:hAnsi="MS Gothic" w:eastAsia="MS Gothic" w:cs="MS Gothic"/>
          <w:color w:val="7F7F7F" w:themeColor="text1" w:themeTint="80" w:themeShade="FF"/>
          <w:lang w:eastAsia="ja-JP"/>
        </w:rPr>
        <w:t>ー</w:t>
      </w:r>
      <w:r w:rsidRPr="07AD6A85" w:rsidR="00304F58">
        <w:rPr>
          <w:rFonts w:ascii="맑은 고딕" w:hAnsi="맑은 고딕" w:eastAsia="맑은 고딕" w:cs="맑은 고딕"/>
          <w:color w:val="7F7F7F" w:themeColor="text1" w:themeTint="80" w:themeShade="FF"/>
          <w:lang w:eastAsia="ja-JP"/>
        </w:rPr>
        <w:t>ル</w:t>
      </w:r>
      <w:r w:rsidRPr="07AD6A85" w:rsidR="00304F58">
        <w:rPr>
          <w:rFonts w:ascii="새굴림" w:hAnsi="새굴림" w:eastAsia="새굴림" w:cs="새굴림"/>
          <w:color w:val="7F7F7F" w:themeColor="text1" w:themeTint="80" w:themeShade="FF"/>
          <w:lang w:eastAsia="ja-JP"/>
        </w:rPr>
        <w:t>転</w:t>
      </w:r>
      <w:r w:rsidRPr="07AD6A85" w:rsidR="00304F58">
        <w:rPr>
          <w:rFonts w:ascii="맑은 고딕" w:hAnsi="맑은 고딕" w:eastAsia="맑은 고딕" w:cs="맑은 고딕"/>
          <w:color w:val="7F7F7F" w:themeColor="text1" w:themeTint="80" w:themeShade="FF"/>
          <w:lang w:eastAsia="ja-JP"/>
        </w:rPr>
        <w:t>送又は他の方法を用いて</w:t>
      </w:r>
      <w:r w:rsidRPr="07AD6A85" w:rsidR="00304F58">
        <w:rPr>
          <w:rFonts w:ascii="새굴림" w:hAnsi="새굴림" w:eastAsia="새굴림" w:cs="새굴림"/>
          <w:color w:val="7F7F7F" w:themeColor="text1" w:themeTint="80" w:themeShade="FF"/>
          <w:lang w:eastAsia="ja-JP"/>
        </w:rPr>
        <w:t>発</w:t>
      </w:r>
      <w:r w:rsidRPr="07AD6A85" w:rsidR="00304F58">
        <w:rPr>
          <w:rFonts w:ascii="맑은 고딕" w:hAnsi="맑은 고딕" w:eastAsia="맑은 고딕" w:cs="맑은 고딕"/>
          <w:color w:val="7F7F7F" w:themeColor="text1" w:themeTint="80" w:themeShade="FF"/>
          <w:lang w:eastAsia="ja-JP"/>
        </w:rPr>
        <w:t>送</w:t>
      </w:r>
      <w:r w:rsidRPr="07AD6A85" w:rsidR="00304F58">
        <w:rPr>
          <w:rFonts w:ascii="MS Gothic" w:hAnsi="MS Gothic" w:eastAsia="MS Gothic" w:cs="MS Gothic"/>
          <w:color w:val="7F7F7F" w:themeColor="text1" w:themeTint="80" w:themeShade="FF"/>
          <w:lang w:eastAsia="ja-JP"/>
        </w:rPr>
        <w:t>・転</w:t>
      </w:r>
      <w:r w:rsidRPr="07AD6A85" w:rsidR="00304F58">
        <w:rPr>
          <w:rFonts w:ascii="맑은 고딕" w:hAnsi="맑은 고딕" w:eastAsia="맑은 고딕" w:cs="맑은 고딕"/>
          <w:color w:val="7F7F7F" w:themeColor="text1" w:themeTint="80" w:themeShade="FF"/>
          <w:lang w:eastAsia="ja-JP"/>
        </w:rPr>
        <w:t>送する行</w:t>
      </w:r>
      <w:r w:rsidRPr="07AD6A85" w:rsidR="00304F58">
        <w:rPr>
          <w:rFonts w:ascii="새굴림" w:hAnsi="새굴림" w:eastAsia="새굴림" w:cs="새굴림"/>
          <w:color w:val="7F7F7F" w:themeColor="text1" w:themeTint="80" w:themeShade="FF"/>
          <w:lang w:eastAsia="ja-JP"/>
        </w:rPr>
        <w:t>為</w:t>
      </w:r>
    </w:p>
    <w:p w:rsidRPr="008D4E97" w:rsidR="00493114" w:rsidP="00E94F9D" w:rsidRDefault="00E94F9D" w14:paraId="791E4F09" w14:textId="13A6530F">
      <w:pPr>
        <w:pStyle w:val="ad"/>
        <w:widowControl w:val="1"/>
        <w:numPr>
          <w:ilvl w:val="0"/>
          <w:numId w:val="2"/>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E94F9D">
        <w:rPr>
          <w:color w:val="7F7F7F" w:themeColor="text1" w:themeTint="80"/>
          <w:spacing w:val="-11"/>
          <w:kern w:val="0"/>
          <w:lang w:eastAsia="ja-JP"/>
        </w:rPr>
        <w:t>その他違法な行</w:t>
      </w:r>
      <w:r w:rsidRPr="00E94F9D" w:rsidR="00E94F9D">
        <w:rPr>
          <w:rFonts w:ascii="새굴림" w:hAnsi="새굴림" w:eastAsia="새굴림" w:cs="새굴림"/>
          <w:color w:val="7F7F7F" w:themeColor="text1" w:themeTint="80"/>
          <w:spacing w:val="-11"/>
          <w:kern w:val="0"/>
          <w:lang w:eastAsia="ja-JP"/>
        </w:rPr>
        <w:t>為</w:t>
      </w:r>
      <w:r w:rsidRPr="00E94F9D" w:rsidR="00E94F9D">
        <w:rPr>
          <w:rFonts w:ascii="맑은 고딕" w:hAnsi="맑은 고딕" w:eastAsia="맑은 고딕" w:cs="맑은 고딕"/>
          <w:color w:val="7F7F7F" w:themeColor="text1" w:themeTint="80"/>
          <w:spacing w:val="-11"/>
          <w:kern w:val="0"/>
          <w:lang w:eastAsia="ja-JP"/>
        </w:rPr>
        <w:t>や不</w:t>
      </w:r>
      <w:r w:rsidRPr="00E94F9D" w:rsidR="00E94F9D">
        <w:rPr>
          <w:rFonts w:ascii="새굴림" w:hAnsi="새굴림" w:eastAsia="새굴림" w:cs="새굴림"/>
          <w:color w:val="7F7F7F" w:themeColor="text1" w:themeTint="80"/>
          <w:spacing w:val="-11"/>
          <w:kern w:val="0"/>
          <w:lang w:eastAsia="ja-JP"/>
        </w:rPr>
        <w:t>当</w:t>
      </w:r>
      <w:r w:rsidRPr="00E94F9D" w:rsidR="00E94F9D">
        <w:rPr>
          <w:rFonts w:ascii="맑은 고딕" w:hAnsi="맑은 고딕" w:eastAsia="맑은 고딕" w:cs="맑은 고딕"/>
          <w:color w:val="7F7F7F" w:themeColor="text1" w:themeTint="80"/>
          <w:spacing w:val="-11"/>
          <w:kern w:val="0"/>
          <w:lang w:eastAsia="ja-JP"/>
        </w:rPr>
        <w:t>な行</w:t>
      </w:r>
      <w:r w:rsidRPr="00E94F9D" w:rsidR="00E94F9D">
        <w:rPr>
          <w:rFonts w:ascii="새굴림" w:hAnsi="새굴림" w:eastAsia="새굴림" w:cs="새굴림"/>
          <w:color w:val="7F7F7F" w:themeColor="text1" w:themeTint="80"/>
          <w:spacing w:val="-11"/>
          <w:kern w:val="0"/>
          <w:lang w:eastAsia="ja-JP"/>
        </w:rPr>
        <w:t>為</w:t>
      </w:r>
    </w:p>
    <w:p w:rsidRPr="008D4E97" w:rsidR="00493114" w:rsidP="07AD6A85" w:rsidRDefault="00493114" w14:paraId="1ACB0C79" w14:textId="626F57C5">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C30B64">
        <w:rPr>
          <w:rFonts w:ascii="새굴림" w:hAnsi="새굴림" w:eastAsia="새굴림" w:cs="새굴림"/>
          <w:color w:val="000000" w:themeColor="text1"/>
          <w:spacing w:val="-11"/>
          <w:kern w:val="0"/>
          <w:sz w:val="22"/>
          <w:szCs w:val="22"/>
          <w:lang w:eastAsia="ja-JP"/>
        </w:rPr>
        <w:t>会</w:t>
      </w:r>
      <w:r w:rsidRPr="07AD6A85" w:rsidR="00C30B64">
        <w:rPr>
          <w:rFonts w:ascii="맑은 고딕" w:hAnsi="맑은 고딕" w:eastAsia="맑은 고딕" w:cs="맑은 고딕"/>
          <w:color w:val="000000" w:themeColor="text1"/>
          <w:spacing w:val="-11"/>
          <w:kern w:val="0"/>
          <w:sz w:val="22"/>
          <w:szCs w:val="22"/>
          <w:lang w:eastAsia="ja-JP"/>
        </w:rPr>
        <w:t>員は、</w:t>
      </w:r>
      <w:r w:rsidRPr="07AD6A85" w:rsidR="00C30B64">
        <w:rPr>
          <w:rFonts w:ascii="새굴림" w:hAnsi="새굴림" w:eastAsia="새굴림" w:cs="새굴림"/>
          <w:color w:val="000000" w:themeColor="text1"/>
          <w:spacing w:val="-11"/>
          <w:kern w:val="0"/>
          <w:sz w:val="22"/>
          <w:szCs w:val="22"/>
          <w:lang w:eastAsia="ja-JP"/>
        </w:rPr>
        <w:t>関</w:t>
      </w:r>
      <w:r w:rsidRPr="07AD6A85" w:rsidR="00C30B64">
        <w:rPr>
          <w:rFonts w:ascii="맑은 고딕" w:hAnsi="맑은 고딕" w:eastAsia="맑은 고딕" w:cs="맑은 고딕"/>
          <w:color w:val="000000" w:themeColor="text1"/>
          <w:spacing w:val="-11"/>
          <w:kern w:val="0"/>
          <w:sz w:val="22"/>
          <w:szCs w:val="22"/>
          <w:lang w:eastAsia="ja-JP"/>
        </w:rPr>
        <w:t>係法令、本規約の規定、利用案</w:t>
      </w:r>
      <w:r w:rsidRPr="07AD6A85" w:rsidR="00C30B64">
        <w:rPr>
          <w:rFonts w:ascii="새굴림" w:hAnsi="새굴림" w:eastAsia="새굴림" w:cs="새굴림"/>
          <w:color w:val="000000" w:themeColor="text1"/>
          <w:spacing w:val="-11"/>
          <w:kern w:val="0"/>
          <w:sz w:val="22"/>
          <w:szCs w:val="22"/>
          <w:lang w:eastAsia="ja-JP"/>
        </w:rPr>
        <w:t>内</w:t>
      </w:r>
      <w:r w:rsidRPr="07AD6A85" w:rsidR="00C30B64">
        <w:rPr>
          <w:rFonts w:ascii="맑은 고딕" w:hAnsi="맑은 고딕" w:eastAsia="맑은 고딕" w:cs="맑은 고딕"/>
          <w:color w:val="000000" w:themeColor="text1"/>
          <w:spacing w:val="-11"/>
          <w:kern w:val="0"/>
          <w:sz w:val="22"/>
          <w:szCs w:val="22"/>
          <w:lang w:eastAsia="ja-JP"/>
        </w:rPr>
        <w:t>及びサ</w:t>
      </w:r>
      <w:r w:rsidRPr="07AD6A85" w:rsidR="00C30B64">
        <w:rPr>
          <w:rFonts w:ascii="MS Gothic" w:hAnsi="MS Gothic" w:eastAsia="MS Gothic" w:cs="MS Gothic"/>
          <w:color w:val="000000" w:themeColor="text1"/>
          <w:spacing w:val="-11"/>
          <w:kern w:val="0"/>
          <w:sz w:val="22"/>
          <w:szCs w:val="22"/>
          <w:lang w:eastAsia="ja-JP"/>
        </w:rPr>
        <w:t>ー</w:t>
      </w:r>
      <w:r w:rsidRPr="07AD6A85" w:rsidR="00C30B64">
        <w:rPr>
          <w:rFonts w:ascii="맑은 고딕" w:hAnsi="맑은 고딕" w:eastAsia="맑은 고딕" w:cs="맑은 고딕"/>
          <w:color w:val="000000" w:themeColor="text1"/>
          <w:spacing w:val="-11"/>
          <w:kern w:val="0"/>
          <w:sz w:val="22"/>
          <w:szCs w:val="22"/>
          <w:lang w:eastAsia="ja-JP"/>
        </w:rPr>
        <w:t>ビスと</w:t>
      </w:r>
      <w:r w:rsidRPr="07AD6A85" w:rsidR="00C30B64">
        <w:rPr>
          <w:rFonts w:ascii="새굴림" w:hAnsi="새굴림" w:eastAsia="새굴림" w:cs="새굴림"/>
          <w:color w:val="000000" w:themeColor="text1"/>
          <w:spacing w:val="-11"/>
          <w:kern w:val="0"/>
          <w:sz w:val="22"/>
          <w:szCs w:val="22"/>
          <w:lang w:eastAsia="ja-JP"/>
        </w:rPr>
        <w:t>関</w:t>
      </w:r>
      <w:r w:rsidRPr="07AD6A85" w:rsidR="00C30B64">
        <w:rPr>
          <w:rFonts w:ascii="맑은 고딕" w:hAnsi="맑은 고딕" w:eastAsia="맑은 고딕" w:cs="맑은 고딕"/>
          <w:color w:val="000000" w:themeColor="text1"/>
          <w:spacing w:val="-11"/>
          <w:kern w:val="0"/>
          <w:sz w:val="22"/>
          <w:szCs w:val="22"/>
          <w:lang w:eastAsia="ja-JP"/>
        </w:rPr>
        <w:t>連して告知した</w:t>
      </w:r>
      <w:r w:rsidRPr="07AD6A85" w:rsidR="00C30B64">
        <w:rPr>
          <w:color w:val="000000" w:themeColor="text1"/>
          <w:spacing w:val="-11"/>
          <w:kern w:val="0"/>
          <w:sz w:val="22"/>
          <w:szCs w:val="22"/>
          <w:lang w:eastAsia="ja-JP"/>
        </w:rPr>
        <w:t>注意事項、</w:t>
      </w:r>
      <w:r w:rsidRPr="07AD6A85" w:rsidR="00C30B64">
        <w:rPr>
          <w:rFonts w:ascii="새굴림" w:hAnsi="새굴림" w:eastAsia="새굴림" w:cs="새굴림"/>
          <w:color w:val="000000" w:themeColor="text1"/>
          <w:spacing w:val="-11"/>
          <w:kern w:val="0"/>
          <w:sz w:val="22"/>
          <w:szCs w:val="22"/>
          <w:lang w:eastAsia="ja-JP"/>
        </w:rPr>
        <w:t>会</w:t>
      </w:r>
      <w:r w:rsidRPr="07AD6A85" w:rsidR="00C30B64">
        <w:rPr>
          <w:rFonts w:ascii="맑은 고딕" w:hAnsi="맑은 고딕" w:eastAsia="맑은 고딕" w:cs="맑은 고딕"/>
          <w:color w:val="000000" w:themeColor="text1"/>
          <w:spacing w:val="-11"/>
          <w:kern w:val="0"/>
          <w:sz w:val="22"/>
          <w:szCs w:val="22"/>
          <w:lang w:eastAsia="ja-JP"/>
        </w:rPr>
        <w:t>社が通知する事項等を遵守しなければならず、その他</w:t>
      </w:r>
      <w:r w:rsidRPr="07AD6A85" w:rsidR="00C30B64">
        <w:rPr>
          <w:rFonts w:ascii="새굴림" w:hAnsi="새굴림" w:eastAsia="새굴림" w:cs="새굴림"/>
          <w:color w:val="000000" w:themeColor="text1"/>
          <w:spacing w:val="-11"/>
          <w:kern w:val="0"/>
          <w:sz w:val="22"/>
          <w:szCs w:val="22"/>
          <w:lang w:eastAsia="ja-JP"/>
        </w:rPr>
        <w:t>会</w:t>
      </w:r>
      <w:r w:rsidRPr="07AD6A85" w:rsidR="00C30B64">
        <w:rPr>
          <w:rFonts w:ascii="맑은 고딕" w:hAnsi="맑은 고딕" w:eastAsia="맑은 고딕" w:cs="맑은 고딕"/>
          <w:color w:val="000000" w:themeColor="text1"/>
          <w:spacing w:val="-11"/>
          <w:kern w:val="0"/>
          <w:sz w:val="22"/>
          <w:szCs w:val="22"/>
          <w:lang w:eastAsia="ja-JP"/>
        </w:rPr>
        <w:t>社の業務を妨害する行</w:t>
      </w:r>
      <w:r w:rsidRPr="07AD6A85" w:rsidR="00C30B64">
        <w:rPr>
          <w:rFonts w:ascii="새굴림" w:hAnsi="새굴림" w:eastAsia="새굴림" w:cs="새굴림"/>
          <w:color w:val="000000" w:themeColor="text1"/>
          <w:spacing w:val="-11"/>
          <w:kern w:val="0"/>
          <w:sz w:val="22"/>
          <w:szCs w:val="22"/>
          <w:lang w:eastAsia="ja-JP"/>
        </w:rPr>
        <w:t>為</w:t>
      </w:r>
      <w:r w:rsidRPr="07AD6A85" w:rsidR="00C30B64">
        <w:rPr>
          <w:rFonts w:ascii="맑은 고딕" w:hAnsi="맑은 고딕" w:eastAsia="맑은 고딕" w:cs="맑은 고딕"/>
          <w:color w:val="000000" w:themeColor="text1"/>
          <w:spacing w:val="-11"/>
          <w:kern w:val="0"/>
          <w:sz w:val="22"/>
          <w:szCs w:val="22"/>
          <w:lang w:eastAsia="ja-JP"/>
        </w:rPr>
        <w:t>を行ってはなりません。</w:t>
      </w:r>
    </w:p>
    <w:p w:rsidR="00CF7701" w:rsidP="009E158D" w:rsidRDefault="00CF7701" w14:paraId="7FFFBC40"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961D55" w14:paraId="7AAA4FB3" w14:textId="00E97B40">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961D55">
        <w:rPr>
          <w:b w:val="1"/>
          <w:bCs w:val="1"/>
          <w:color w:val="222222"/>
          <w:spacing w:val="-11"/>
          <w:kern w:val="0"/>
          <w:sz w:val="27"/>
          <w:szCs w:val="27"/>
          <w:lang w:eastAsia="ja-JP"/>
        </w:rPr>
        <w:t>第</w:t>
      </w:r>
      <w:r w:rsidRPr="00961D55" w:rsidR="00961D55">
        <w:rPr>
          <w:b w:val="1"/>
          <w:bCs w:val="1"/>
          <w:color w:val="222222"/>
          <w:spacing w:val="-11"/>
          <w:kern w:val="0"/>
          <w:sz w:val="27"/>
          <w:szCs w:val="27"/>
          <w:lang w:eastAsia="ja-JP"/>
        </w:rPr>
        <w:t>12</w:t>
      </w:r>
      <w:r w:rsidRPr="00961D55" w:rsidR="00961D55">
        <w:rPr>
          <w:rFonts w:ascii="새굴림" w:hAnsi="새굴림" w:eastAsia="새굴림" w:cs="새굴림"/>
          <w:b w:val="1"/>
          <w:bCs w:val="1"/>
          <w:color w:val="222222"/>
          <w:spacing w:val="-11"/>
          <w:kern w:val="0"/>
          <w:sz w:val="27"/>
          <w:szCs w:val="27"/>
          <w:lang w:eastAsia="ja-JP"/>
        </w:rPr>
        <w:t>条</w:t>
      </w:r>
      <w:r w:rsidRPr="00961D55" w:rsidR="00961D55">
        <w:rPr>
          <w:b w:val="1"/>
          <w:bCs w:val="1"/>
          <w:color w:val="222222"/>
          <w:spacing w:val="-11"/>
          <w:kern w:val="0"/>
          <w:sz w:val="27"/>
          <w:szCs w:val="27"/>
          <w:lang w:eastAsia="ja-JP"/>
        </w:rPr>
        <w:t xml:space="preserve"> [</w:t>
      </w:r>
      <w:r w:rsidRPr="00961D55" w:rsidR="00961D55">
        <w:rPr>
          <w:rFonts w:ascii="새굴림" w:hAnsi="새굴림" w:eastAsia="새굴림" w:cs="새굴림"/>
          <w:b w:val="1"/>
          <w:bCs w:val="1"/>
          <w:color w:val="222222"/>
          <w:spacing w:val="-11"/>
          <w:kern w:val="0"/>
          <w:sz w:val="27"/>
          <w:szCs w:val="27"/>
          <w:lang w:eastAsia="ja-JP"/>
        </w:rPr>
        <w:t>会</w:t>
      </w:r>
      <w:r w:rsidRPr="00961D55" w:rsidR="00961D55">
        <w:rPr>
          <w:rFonts w:ascii="맑은 고딕" w:hAnsi="맑은 고딕" w:eastAsia="맑은 고딕" w:cs="맑은 고딕"/>
          <w:b w:val="1"/>
          <w:bCs w:val="1"/>
          <w:color w:val="222222"/>
          <w:spacing w:val="-11"/>
          <w:kern w:val="0"/>
          <w:sz w:val="27"/>
          <w:szCs w:val="27"/>
          <w:lang w:eastAsia="ja-JP"/>
        </w:rPr>
        <w:t>員退</w:t>
      </w:r>
      <w:r w:rsidRPr="00961D55" w:rsidR="00961D55">
        <w:rPr>
          <w:rFonts w:ascii="새굴림" w:hAnsi="새굴림" w:eastAsia="새굴림" w:cs="새굴림"/>
          <w:b w:val="1"/>
          <w:bCs w:val="1"/>
          <w:color w:val="222222"/>
          <w:spacing w:val="-11"/>
          <w:kern w:val="0"/>
          <w:sz w:val="27"/>
          <w:szCs w:val="27"/>
          <w:lang w:eastAsia="ja-JP"/>
        </w:rPr>
        <w:t>会</w:t>
      </w:r>
      <w:r w:rsidRPr="00961D55" w:rsidR="00961D55">
        <w:rPr>
          <w:rFonts w:ascii="맑은 고딕" w:hAnsi="맑은 고딕" w:eastAsia="맑은 고딕" w:cs="맑은 고딕"/>
          <w:b w:val="1"/>
          <w:bCs w:val="1"/>
          <w:color w:val="222222"/>
          <w:spacing w:val="-11"/>
          <w:kern w:val="0"/>
          <w:sz w:val="27"/>
          <w:szCs w:val="27"/>
          <w:lang w:eastAsia="ja-JP"/>
        </w:rPr>
        <w:t>及び資格喪失等</w:t>
      </w:r>
      <w:r w:rsidRPr="00961D55" w:rsidR="00961D55">
        <w:rPr>
          <w:b w:val="1"/>
          <w:bCs w:val="1"/>
          <w:color w:val="222222"/>
          <w:spacing w:val="-11"/>
          <w:kern w:val="0"/>
          <w:sz w:val="27"/>
          <w:szCs w:val="27"/>
          <w:lang w:eastAsia="ja-JP"/>
        </w:rPr>
        <w:t>]</w:t>
      </w:r>
    </w:p>
    <w:p w:rsidRPr="004269E6" w:rsidR="00493114" w:rsidP="07AD6A85" w:rsidRDefault="00493114" w14:paraId="72C08CBF" w14:textId="389B79B0">
      <w:pPr>
        <w:widowControl w:val="1"/>
        <w:shd w:val="clear" w:color="auto" w:fill="FDFDFD"/>
        <w:wordWrap/>
        <w:autoSpaceDE/>
        <w:autoSpaceDN/>
        <w:spacing w:after="0" w:line="240" w:lineRule="auto"/>
        <w:ind w:left="330" w:hanging="330" w:hangingChars="150"/>
        <w:jc w:val="left"/>
        <w:rPr>
          <w:del w:author="Eunha La" w:date="2023-12-11T01:41:03.404Z" w:id="172162813"/>
          <w:rFonts w:ascii="맑은 고딕" w:hAnsi="맑은 고딕" w:eastAsia="맑은 고딕" w:cs="맑은 고딕"/>
          <w:color w:val="000000" w:themeColor="text1"/>
          <w:spacing w:val="-11"/>
          <w:kern w:val="0"/>
          <w:sz w:val="22"/>
          <w:szCs w:val="22"/>
          <w:rPrChange w:author="Eunha La" w:date="2023-12-11T01:42:19.429Z" w:id="1502673636">
            <w:rPr>
              <w:del w:author="Eunha La" w:date="2023-12-11T01:41:03.404Z" w:id="1198154982"/>
              <w:rFonts w:ascii="맑은 고딕" w:hAnsi="맑은 고딕" w:eastAsia="맑은 고딕" w:cs="맑은 고딕"/>
              <w:color w:val="000000" w:themeColor="text1" w:themeTint="FF" w:themeShade="FF"/>
              <w:sz w:val="22"/>
              <w:szCs w:val="22"/>
              <w:highlight w:val="yellow"/>
            </w:rPr>
          </w:rPrChange>
        </w:rPr>
      </w:pPr>
      <w:r w:rsidRPr="65F6BA27" w:rsidR="00493114">
        <w:rPr>
          <w:color w:val="000000" w:themeColor="text1"/>
          <w:sz w:val="22"/>
          <w:szCs w:val="22"/>
          <w:lang w:eastAsia="ja-JP"/>
        </w:rPr>
        <w:t>①</w:t>
      </w:r>
      <w:r w:rsidRPr="65F6BA27" w:rsidR="00493114">
        <w:rPr>
          <w:color w:val="000000" w:themeColor="text1"/>
          <w:spacing w:val="-11"/>
          <w:kern w:val="0"/>
          <w:sz w:val="22"/>
          <w:szCs w:val="22"/>
          <w:lang w:eastAsia="ja-JP"/>
        </w:rPr>
        <w:t> </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員は、</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社に</w:t>
      </w:r>
      <w:r w:rsidRPr="65F6BA27" w:rsidR="004269E6">
        <w:rPr>
          <w:rFonts w:ascii="새굴림" w:hAnsi="새굴림" w:eastAsia="새굴림" w:cs="새굴림"/>
          <w:color w:val="000000" w:themeColor="text1"/>
          <w:spacing w:val="-11"/>
          <w:kern w:val="0"/>
          <w:sz w:val="22"/>
          <w:szCs w:val="22"/>
          <w:lang w:eastAsia="ja-JP"/>
        </w:rPr>
        <w:t>対</w:t>
      </w:r>
      <w:r w:rsidRPr="65F6BA27" w:rsidR="004269E6">
        <w:rPr>
          <w:rFonts w:ascii="맑은 고딕" w:hAnsi="맑은 고딕" w:eastAsia="맑은 고딕" w:cs="맑은 고딕"/>
          <w:color w:val="000000" w:themeColor="text1"/>
          <w:spacing w:val="-11"/>
          <w:kern w:val="0"/>
          <w:sz w:val="22"/>
          <w:szCs w:val="22"/>
          <w:lang w:eastAsia="ja-JP"/>
        </w:rPr>
        <w:t>していつでも退</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を要請することができ、</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社は直ちに</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員退</w:t>
      </w:r>
      <w:r w:rsidRPr="65F6BA27" w:rsidR="004269E6">
        <w:rPr>
          <w:rFonts w:ascii="새굴림" w:hAnsi="새굴림" w:eastAsia="새굴림" w:cs="새굴림"/>
          <w:color w:val="000000" w:themeColor="text1"/>
          <w:spacing w:val="-11"/>
          <w:kern w:val="0"/>
          <w:sz w:val="22"/>
          <w:szCs w:val="22"/>
          <w:lang w:eastAsia="ja-JP"/>
        </w:rPr>
        <w:t>会</w:t>
      </w:r>
      <w:r w:rsidRPr="65F6BA27" w:rsidR="004269E6">
        <w:rPr>
          <w:rFonts w:ascii="맑은 고딕" w:hAnsi="맑은 고딕" w:eastAsia="맑은 고딕" w:cs="맑은 고딕"/>
          <w:color w:val="000000" w:themeColor="text1"/>
          <w:spacing w:val="-11"/>
          <w:kern w:val="0"/>
          <w:sz w:val="22"/>
          <w:szCs w:val="22"/>
          <w:lang w:eastAsia="ja-JP"/>
        </w:rPr>
        <w:t>を</w:t>
      </w:r>
      <w:r w:rsidRPr="65F6BA27" w:rsidR="004269E6">
        <w:rPr>
          <w:rFonts w:ascii="새굴림" w:hAnsi="새굴림" w:eastAsia="새굴림" w:cs="새굴림"/>
          <w:color w:val="000000" w:themeColor="text1"/>
          <w:spacing w:val="-11"/>
          <w:kern w:val="0"/>
          <w:sz w:val="22"/>
          <w:szCs w:val="22"/>
          <w:lang w:eastAsia="ja-JP"/>
        </w:rPr>
        <w:t>処</w:t>
      </w:r>
      <w:r w:rsidRPr="65F6BA27" w:rsidR="004269E6">
        <w:rPr>
          <w:rFonts w:ascii="맑은 고딕" w:hAnsi="맑은 고딕" w:eastAsia="맑은 고딕" w:cs="맑은 고딕"/>
          <w:color w:val="000000" w:themeColor="text1"/>
          <w:spacing w:val="-11"/>
          <w:kern w:val="0"/>
          <w:sz w:val="22"/>
          <w:szCs w:val="22"/>
          <w:lang w:eastAsia="ja-JP"/>
        </w:rPr>
        <w:t>理します。</w:t>
      </w:r>
      <w:ins w:author="choiyoonseon" w:date="2023-12-07T06:55:42.799Z" w:id="735866936">
        <w:r w:rsidRPr="07AD6A85" w:rsidR="398187DA">
          <w:rPr>
            <w:rFonts w:ascii="맑은 고딕" w:hAnsi="맑은 고딕" w:eastAsia="맑은 고딕" w:cs="맑은 고딕"/>
            <w:color w:val="000000" w:themeColor="text1" w:themeTint="FF" w:themeShade="FF"/>
            <w:sz w:val="22"/>
            <w:szCs w:val="22"/>
            <w:lang w:eastAsia="ja-JP"/>
          </w:rPr>
          <w:t>但し、</w:t>
        </w:r>
      </w:ins>
      <w:ins w:author="choiyoonseon" w:date="2023-12-07T06:56:13.906Z" w:id="1993542732">
        <w:r w:rsidRPr="07AD6A85" w:rsidR="398187DA">
          <w:rPr>
            <w:rFonts w:ascii="맑은 고딕" w:hAnsi="맑은 고딕" w:eastAsia="맑은 고딕" w:cs="맑은 고딕"/>
            <w:color w:val="000000" w:themeColor="text1" w:themeTint="FF" w:themeShade="FF"/>
            <w:sz w:val="22"/>
            <w:szCs w:val="22"/>
            <w:lang w:eastAsia="ja-JP"/>
          </w:rPr>
          <w:t>定期課金</w:t>
        </w:r>
      </w:ins>
      <w:ins w:author="choiyoonseon" w:date="2023-12-07T06:59:56.735Z" w:id="1431057866">
        <w:r w:rsidRPr="07AD6A85" w:rsidR="422991E2">
          <w:rPr>
            <w:rFonts w:ascii="맑은 고딕" w:hAnsi="맑은 고딕" w:eastAsia="맑은 고딕" w:cs="맑은 고딕"/>
            <w:color w:val="000000" w:themeColor="text1" w:themeTint="FF" w:themeShade="FF"/>
            <w:sz w:val="22"/>
            <w:szCs w:val="22"/>
            <w:lang w:eastAsia="ja-JP"/>
          </w:rPr>
          <w:t>製品を利用</w:t>
        </w:r>
      </w:ins>
      <w:ins w:author="choiyoonseon" w:date="2023-12-07T07:00:52.174Z" w:id="794779748">
        <w:r w:rsidRPr="07AD6A85" w:rsidR="422991E2">
          <w:rPr>
            <w:rFonts w:ascii="맑은 고딕" w:hAnsi="맑은 고딕" w:eastAsia="맑은 고딕" w:cs="맑은 고딕"/>
            <w:color w:val="000000" w:themeColor="text1" w:themeTint="FF" w:themeShade="FF"/>
            <w:sz w:val="22"/>
            <w:szCs w:val="22"/>
            <w:lang w:eastAsia="ja-JP"/>
          </w:rPr>
          <w:t>している場合、</w:t>
        </w:r>
      </w:ins>
      <w:ins w:author="choiyoonseon" w:date="2023-12-07T07:02:46.592Z" w:id="1187888854">
        <w:r w:rsidRPr="07AD6A85" w:rsidR="31543247">
          <w:rPr>
            <w:rFonts w:ascii="맑은 고딕" w:hAnsi="맑은 고딕" w:eastAsia="맑은 고딕" w:cs="맑은 고딕"/>
            <w:color w:val="000000" w:themeColor="text1" w:themeTint="FF" w:themeShade="FF"/>
            <w:sz w:val="22"/>
            <w:szCs w:val="22"/>
            <w:lang w:eastAsia="ja-JP"/>
          </w:rPr>
          <w:t>定期課金</w:t>
        </w:r>
      </w:ins>
      <w:ins w:author="choiyoonseon" w:date="2023-12-07T07:00:52.174Z" w:id="530182090">
        <w:r w:rsidRPr="07AD6A85" w:rsidR="217C047B">
          <w:rPr>
            <w:rFonts w:ascii="맑은 고딕" w:hAnsi="맑은 고딕" w:eastAsia="맑은 고딕" w:cs="맑은 고딕"/>
            <w:color w:val="000000" w:themeColor="text1" w:themeTint="FF" w:themeShade="FF"/>
            <w:sz w:val="22"/>
            <w:szCs w:val="22"/>
            <w:lang w:eastAsia="ja-JP"/>
          </w:rPr>
          <w:t>を</w:t>
        </w:r>
      </w:ins>
      <w:ins w:author="choiyoonseon" w:date="2023-12-07T07:02:52.701Z" w:id="1262365722">
        <w:r w:rsidRPr="07AD6A85" w:rsidR="639473E6">
          <w:rPr>
            <w:rFonts w:ascii="맑은 고딕" w:hAnsi="맑은 고딕" w:eastAsia="맑은 고딕" w:cs="맑은 고딕"/>
            <w:color w:val="000000" w:themeColor="text1" w:themeTint="FF" w:themeShade="FF"/>
            <w:sz w:val="22"/>
            <w:szCs w:val="22"/>
            <w:lang w:eastAsia="ja-JP"/>
          </w:rPr>
          <w:t>解約</w:t>
        </w:r>
      </w:ins>
      <w:ins w:author="choiyoonseon" w:date="2023-12-07T07:03:31.605Z" w:id="2135146976">
        <w:r w:rsidRPr="07AD6A85" w:rsidR="639473E6">
          <w:rPr>
            <w:rFonts w:ascii="맑은 고딕" w:hAnsi="맑은 고딕" w:eastAsia="맑은 고딕" w:cs="맑은 고딕"/>
            <w:color w:val="000000" w:themeColor="text1" w:themeTint="FF" w:themeShade="FF"/>
            <w:sz w:val="22"/>
            <w:szCs w:val="22"/>
            <w:lang w:eastAsia="ja-JP"/>
          </w:rPr>
          <w:t>しなければ退会できません。</w:t>
        </w:r>
      </w:ins>
    </w:p>
    <w:p w:rsidRPr="006F38B5" w:rsidR="00493114" w:rsidP="07AD6A85" w:rsidRDefault="00493114" w14:paraId="5FE46C01" w14:textId="4A1D0155">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lang w:eastAsia="ja-JP"/>
        </w:rPr>
      </w:pPr>
      <w:r w:rsidRPr="07AD6A85" w:rsidR="00493114">
        <w:rPr>
          <w:color w:val="000000" w:themeColor="text1"/>
          <w:sz w:val="22"/>
          <w:szCs w:val="22"/>
          <w:lang w:eastAsia="ja-JP"/>
        </w:rPr>
        <w:t>② </w:t>
      </w:r>
      <w:r w:rsidRPr="07AD6A85" w:rsidR="006F38B5">
        <w:rPr>
          <w:rFonts w:ascii="새굴림" w:hAnsi="새굴림" w:eastAsia="새굴림" w:cs="새굴림"/>
          <w:color w:val="000000" w:themeColor="text1"/>
          <w:spacing w:val="-11"/>
          <w:kern w:val="0"/>
          <w:sz w:val="22"/>
          <w:szCs w:val="22"/>
          <w:lang w:eastAsia="ja-JP"/>
        </w:rPr>
        <w:t>会</w:t>
      </w:r>
      <w:r w:rsidRPr="07AD6A85" w:rsidR="006F38B5">
        <w:rPr>
          <w:rFonts w:ascii="맑은 고딕" w:hAnsi="맑은 고딕" w:eastAsia="맑은 고딕" w:cs="맑은 고딕"/>
          <w:color w:val="000000" w:themeColor="text1"/>
          <w:spacing w:val="-11"/>
          <w:kern w:val="0"/>
          <w:sz w:val="22"/>
          <w:szCs w:val="22"/>
          <w:lang w:eastAsia="ja-JP"/>
        </w:rPr>
        <w:t>員が退</w:t>
      </w:r>
      <w:r w:rsidRPr="07AD6A85" w:rsidR="006F38B5">
        <w:rPr>
          <w:rFonts w:ascii="새굴림" w:hAnsi="새굴림" w:eastAsia="새굴림" w:cs="새굴림"/>
          <w:color w:val="000000" w:themeColor="text1"/>
          <w:spacing w:val="-11"/>
          <w:kern w:val="0"/>
          <w:sz w:val="22"/>
          <w:szCs w:val="22"/>
          <w:lang w:eastAsia="ja-JP"/>
        </w:rPr>
        <w:t>会</w:t>
      </w:r>
      <w:r w:rsidRPr="07AD6A85" w:rsidR="006F38B5">
        <w:rPr>
          <w:rFonts w:ascii="맑은 고딕" w:hAnsi="맑은 고딕" w:eastAsia="맑은 고딕" w:cs="맑은 고딕"/>
          <w:color w:val="000000" w:themeColor="text1"/>
          <w:spacing w:val="-11"/>
          <w:kern w:val="0"/>
          <w:sz w:val="22"/>
          <w:szCs w:val="22"/>
          <w:lang w:eastAsia="ja-JP"/>
        </w:rPr>
        <w:t>する場合、</w:t>
      </w:r>
      <w:r w:rsidRPr="07AD6A85" w:rsidR="006F38B5">
        <w:rPr>
          <w:rFonts w:ascii="새굴림" w:hAnsi="새굴림" w:eastAsia="새굴림" w:cs="새굴림"/>
          <w:color w:val="000000" w:themeColor="text1"/>
          <w:spacing w:val="-11"/>
          <w:kern w:val="0"/>
          <w:sz w:val="22"/>
          <w:szCs w:val="22"/>
          <w:lang w:eastAsia="ja-JP"/>
        </w:rPr>
        <w:t>関</w:t>
      </w:r>
      <w:r w:rsidRPr="07AD6A85" w:rsidR="006F38B5">
        <w:rPr>
          <w:rFonts w:ascii="맑은 고딕" w:hAnsi="맑은 고딕" w:eastAsia="맑은 고딕" w:cs="맑은 고딕"/>
          <w:color w:val="000000" w:themeColor="text1"/>
          <w:spacing w:val="-11"/>
          <w:kern w:val="0"/>
          <w:sz w:val="22"/>
          <w:szCs w:val="22"/>
          <w:lang w:eastAsia="ja-JP"/>
        </w:rPr>
        <w:t>係法令及びプライバシ</w:t>
      </w:r>
      <w:r w:rsidRPr="07AD6A85" w:rsidR="006F38B5">
        <w:rPr>
          <w:rFonts w:ascii="MS Gothic" w:hAnsi="MS Gothic" w:eastAsia="MS Gothic" w:cs="MS Gothic"/>
          <w:color w:val="000000" w:themeColor="text1"/>
          <w:spacing w:val="-11"/>
          <w:kern w:val="0"/>
          <w:sz w:val="22"/>
          <w:szCs w:val="22"/>
          <w:lang w:eastAsia="ja-JP"/>
        </w:rPr>
        <w:t>ー</w:t>
      </w:r>
      <w:r w:rsidRPr="07AD6A85" w:rsidR="006F38B5">
        <w:rPr>
          <w:rFonts w:ascii="맑은 고딕" w:hAnsi="맑은 고딕" w:eastAsia="맑은 고딕" w:cs="맑은 고딕"/>
          <w:color w:val="000000" w:themeColor="text1"/>
          <w:spacing w:val="-11"/>
          <w:kern w:val="0"/>
          <w:sz w:val="22"/>
          <w:szCs w:val="22"/>
          <w:lang w:eastAsia="ja-JP"/>
        </w:rPr>
        <w:t>ポリシ</w:t>
      </w:r>
      <w:r w:rsidRPr="07AD6A85" w:rsidR="006F38B5">
        <w:rPr>
          <w:rFonts w:ascii="MS Gothic" w:hAnsi="MS Gothic" w:eastAsia="MS Gothic" w:cs="MS Gothic"/>
          <w:color w:val="000000" w:themeColor="text1"/>
          <w:spacing w:val="-11"/>
          <w:kern w:val="0"/>
          <w:sz w:val="22"/>
          <w:szCs w:val="22"/>
          <w:lang w:eastAsia="ja-JP"/>
        </w:rPr>
        <w:t>ー</w:t>
      </w:r>
      <w:r w:rsidRPr="07AD6A85" w:rsidR="006F38B5">
        <w:rPr>
          <w:rFonts w:ascii="맑은 고딕" w:hAnsi="맑은 고딕" w:eastAsia="맑은 고딕" w:cs="맑은 고딕"/>
          <w:color w:val="000000" w:themeColor="text1"/>
          <w:spacing w:val="-11"/>
          <w:kern w:val="0"/>
          <w:sz w:val="22"/>
          <w:szCs w:val="22"/>
          <w:lang w:eastAsia="ja-JP"/>
        </w:rPr>
        <w:t>により</w:t>
      </w:r>
      <w:r w:rsidRPr="07AD6A85" w:rsidR="006F38B5">
        <w:rPr>
          <w:rFonts w:ascii="새굴림" w:hAnsi="새굴림" w:eastAsia="새굴림" w:cs="새굴림"/>
          <w:color w:val="000000" w:themeColor="text1"/>
          <w:spacing w:val="-11"/>
          <w:kern w:val="0"/>
          <w:sz w:val="22"/>
          <w:szCs w:val="22"/>
          <w:lang w:eastAsia="ja-JP"/>
        </w:rPr>
        <w:t>会</w:t>
      </w:r>
      <w:r w:rsidRPr="07AD6A85" w:rsidR="006F38B5">
        <w:rPr>
          <w:rFonts w:ascii="맑은 고딕" w:hAnsi="맑은 고딕" w:eastAsia="맑은 고딕" w:cs="맑은 고딕"/>
          <w:color w:val="000000" w:themeColor="text1"/>
          <w:spacing w:val="-11"/>
          <w:kern w:val="0"/>
          <w:sz w:val="22"/>
          <w:szCs w:val="22"/>
          <w:lang w:eastAsia="ja-JP"/>
        </w:rPr>
        <w:t>社が</w:t>
      </w:r>
      <w:r w:rsidRPr="07AD6A85" w:rsidR="006F38B5">
        <w:rPr>
          <w:rFonts w:ascii="새굴림" w:hAnsi="새굴림" w:eastAsia="새굴림" w:cs="새굴림"/>
          <w:color w:val="000000" w:themeColor="text1"/>
          <w:spacing w:val="-11"/>
          <w:kern w:val="0"/>
          <w:sz w:val="22"/>
          <w:szCs w:val="22"/>
          <w:lang w:eastAsia="ja-JP"/>
        </w:rPr>
        <w:t>会</w:t>
      </w:r>
      <w:r w:rsidRPr="07AD6A85" w:rsidR="006F38B5">
        <w:rPr>
          <w:rFonts w:ascii="맑은 고딕" w:hAnsi="맑은 고딕" w:eastAsia="맑은 고딕" w:cs="맑은 고딕"/>
          <w:color w:val="000000" w:themeColor="text1"/>
          <w:spacing w:val="-11"/>
          <w:kern w:val="0"/>
          <w:sz w:val="22"/>
          <w:szCs w:val="22"/>
          <w:lang w:eastAsia="ja-JP"/>
        </w:rPr>
        <w:t>員情報を保有する場合を除き、</w:t>
      </w:r>
      <w:r w:rsidRPr="07AD6A85" w:rsidR="006F38B5">
        <w:rPr>
          <w:rFonts w:ascii="새굴림" w:hAnsi="새굴림" w:eastAsia="새굴림" w:cs="새굴림"/>
          <w:color w:val="000000" w:themeColor="text1"/>
          <w:spacing w:val="-11"/>
          <w:kern w:val="0"/>
          <w:sz w:val="22"/>
          <w:szCs w:val="22"/>
          <w:lang w:eastAsia="ja-JP"/>
        </w:rPr>
        <w:t>会</w:t>
      </w:r>
      <w:r w:rsidRPr="07AD6A85" w:rsidR="006F38B5">
        <w:rPr>
          <w:rFonts w:ascii="맑은 고딕" w:hAnsi="맑은 고딕" w:eastAsia="맑은 고딕" w:cs="맑은 고딕"/>
          <w:color w:val="000000" w:themeColor="text1"/>
          <w:spacing w:val="-11"/>
          <w:kern w:val="0"/>
          <w:sz w:val="22"/>
          <w:szCs w:val="22"/>
          <w:lang w:eastAsia="ja-JP"/>
        </w:rPr>
        <w:t>員の全てのデ</w:t>
      </w:r>
      <w:r w:rsidRPr="07AD6A85" w:rsidR="006F38B5">
        <w:rPr>
          <w:rFonts w:ascii="MS Gothic" w:hAnsi="MS Gothic" w:eastAsia="MS Gothic" w:cs="MS Gothic"/>
          <w:color w:val="000000" w:themeColor="text1"/>
          <w:spacing w:val="-11"/>
          <w:kern w:val="0"/>
          <w:sz w:val="22"/>
          <w:szCs w:val="22"/>
          <w:lang w:eastAsia="ja-JP"/>
        </w:rPr>
        <w:t>ー</w:t>
      </w:r>
      <w:r w:rsidRPr="07AD6A85" w:rsidR="006F38B5">
        <w:rPr>
          <w:rFonts w:ascii="맑은 고딕" w:hAnsi="맑은 고딕" w:eastAsia="맑은 고딕" w:cs="맑은 고딕"/>
          <w:color w:val="000000" w:themeColor="text1"/>
          <w:spacing w:val="-11"/>
          <w:kern w:val="0"/>
          <w:sz w:val="22"/>
          <w:szCs w:val="22"/>
          <w:lang w:eastAsia="ja-JP"/>
        </w:rPr>
        <w:t>タは消滅</w:t>
      </w:r>
      <w:ins w:author="choiyoonseon" w:date="2023-04-20T12:03:00Z" w:id="1405415649">
        <w:r w:rsidRPr="07AD6A85" w:rsidR="002E6F3E">
          <w:rPr>
            <w:rFonts w:ascii="맑은 고딕" w:hAnsi="맑은 고딕" w:eastAsia="Yu Mincho" w:cs="맑은 고딕"/>
            <w:color w:val="000000" w:themeColor="text1" w:themeTint="FF" w:themeShade="FF"/>
            <w:sz w:val="22"/>
            <w:szCs w:val="22"/>
            <w:lang w:eastAsia="ja-JP"/>
          </w:rPr>
          <w:t>され</w:t>
        </w:r>
      </w:ins>
      <w:del w:author="choiyoonseon" w:date="2023-04-20T12:02:00Z" w:id="1454292073">
        <w:r w:rsidRPr="07AD6A85" w:rsidDel="006F38B5">
          <w:rPr>
            <w:rFonts w:ascii="맑은 고딕" w:hAnsi="맑은 고딕" w:eastAsia="맑은 고딕" w:cs="맑은 고딕"/>
            <w:color w:val="000000" w:themeColor="text1" w:themeTint="FF" w:themeShade="FF"/>
            <w:sz w:val="22"/>
            <w:szCs w:val="22"/>
            <w:lang w:eastAsia="ja-JP"/>
          </w:rPr>
          <w:delText>し</w:delText>
        </w:r>
      </w:del>
      <w:r w:rsidRPr="07AD6A85" w:rsidR="006F38B5">
        <w:rPr>
          <w:rFonts w:ascii="맑은 고딕" w:hAnsi="맑은 고딕" w:eastAsia="맑은 고딕" w:cs="맑은 고딕"/>
          <w:color w:val="000000" w:themeColor="text1"/>
          <w:spacing w:val="-11"/>
          <w:kern w:val="0"/>
          <w:sz w:val="22"/>
          <w:szCs w:val="22"/>
          <w:lang w:eastAsia="ja-JP"/>
        </w:rPr>
        <w:t>ます。</w:t>
      </w:r>
    </w:p>
    <w:p w:rsidRPr="008D4E97" w:rsidR="00493114" w:rsidP="07AD6A85" w:rsidRDefault="00493114" w14:paraId="59103C80" w14:textId="77A398BD">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lang w:eastAsia="ja-JP"/>
        </w:rPr>
      </w:pPr>
      <w:r w:rsidRPr="07AD6A85" w:rsidR="00493114">
        <w:rPr>
          <w:color w:val="000000" w:themeColor="text1"/>
          <w:sz w:val="22"/>
          <w:szCs w:val="22"/>
          <w:lang w:eastAsia="ja-JP"/>
        </w:rPr>
        <w:t>③ </w:t>
      </w:r>
      <w:r w:rsidRPr="07AD6A85" w:rsidR="00183B96">
        <w:rPr>
          <w:rFonts w:ascii="새굴림" w:hAnsi="새굴림" w:eastAsia="새굴림" w:cs="새굴림"/>
          <w:color w:val="000000" w:themeColor="text1"/>
          <w:spacing w:val="-11"/>
          <w:kern w:val="0"/>
          <w:sz w:val="22"/>
          <w:szCs w:val="22"/>
          <w:lang w:eastAsia="ja-JP"/>
        </w:rPr>
        <w:t>会</w:t>
      </w:r>
      <w:r w:rsidRPr="07AD6A85" w:rsidR="00183B96">
        <w:rPr>
          <w:rFonts w:ascii="맑은 고딕" w:hAnsi="맑은 고딕" w:eastAsia="맑은 고딕" w:cs="맑은 고딕"/>
          <w:color w:val="000000" w:themeColor="text1"/>
          <w:spacing w:val="-11"/>
          <w:kern w:val="0"/>
          <w:sz w:val="22"/>
          <w:szCs w:val="22"/>
          <w:lang w:eastAsia="ja-JP"/>
        </w:rPr>
        <w:t>員退</w:t>
      </w:r>
      <w:r w:rsidRPr="07AD6A85" w:rsidR="00183B96">
        <w:rPr>
          <w:rFonts w:ascii="새굴림" w:hAnsi="새굴림" w:eastAsia="새굴림" w:cs="새굴림"/>
          <w:color w:val="000000" w:themeColor="text1"/>
          <w:spacing w:val="-11"/>
          <w:kern w:val="0"/>
          <w:sz w:val="22"/>
          <w:szCs w:val="22"/>
          <w:lang w:eastAsia="ja-JP"/>
        </w:rPr>
        <w:t>会</w:t>
      </w:r>
      <w:r w:rsidRPr="07AD6A85" w:rsidR="00183B96">
        <w:rPr>
          <w:rFonts w:ascii="맑은 고딕" w:hAnsi="맑은 고딕" w:eastAsia="맑은 고딕" w:cs="맑은 고딕"/>
          <w:color w:val="000000" w:themeColor="text1"/>
          <w:spacing w:val="-11"/>
          <w:kern w:val="0"/>
          <w:sz w:val="22"/>
          <w:szCs w:val="22"/>
          <w:lang w:eastAsia="ja-JP"/>
        </w:rPr>
        <w:t>の場合、</w:t>
      </w:r>
      <w:r w:rsidRPr="07AD6A85" w:rsidR="00183B96">
        <w:rPr>
          <w:rFonts w:ascii="새굴림" w:hAnsi="새굴림" w:eastAsia="새굴림" w:cs="새굴림"/>
          <w:color w:val="000000" w:themeColor="text1"/>
          <w:spacing w:val="-11"/>
          <w:kern w:val="0"/>
          <w:sz w:val="22"/>
          <w:szCs w:val="22"/>
          <w:lang w:eastAsia="ja-JP"/>
        </w:rPr>
        <w:t>既</w:t>
      </w:r>
      <w:r w:rsidRPr="07AD6A85" w:rsidR="00183B96">
        <w:rPr>
          <w:rFonts w:ascii="맑은 고딕" w:hAnsi="맑은 고딕" w:eastAsia="맑은 고딕" w:cs="맑은 고딕"/>
          <w:color w:val="000000" w:themeColor="text1"/>
          <w:spacing w:val="-11"/>
          <w:kern w:val="0"/>
          <w:sz w:val="22"/>
          <w:szCs w:val="22"/>
          <w:lang w:eastAsia="ja-JP"/>
        </w:rPr>
        <w:t>存に保有していた利用券の購入履</w:t>
      </w:r>
      <w:r w:rsidRPr="07AD6A85" w:rsidR="00183B96">
        <w:rPr>
          <w:rFonts w:ascii="새굴림" w:hAnsi="새굴림" w:eastAsia="새굴림" w:cs="새굴림"/>
          <w:color w:val="000000" w:themeColor="text1"/>
          <w:spacing w:val="-11"/>
          <w:kern w:val="0"/>
          <w:sz w:val="22"/>
          <w:szCs w:val="22"/>
          <w:lang w:eastAsia="ja-JP"/>
        </w:rPr>
        <w:t>歴</w:t>
      </w:r>
      <w:r w:rsidRPr="07AD6A85" w:rsidR="00183B96">
        <w:rPr>
          <w:rFonts w:ascii="맑은 고딕" w:hAnsi="맑은 고딕" w:eastAsia="맑은 고딕" w:cs="맑은 고딕"/>
          <w:color w:val="000000" w:themeColor="text1"/>
          <w:spacing w:val="-11"/>
          <w:kern w:val="0"/>
          <w:sz w:val="22"/>
          <w:szCs w:val="22"/>
          <w:lang w:eastAsia="ja-JP"/>
        </w:rPr>
        <w:t>、</w:t>
      </w:r>
      <w:r w:rsidRPr="07AD6A85" w:rsidR="00183B96">
        <w:rPr>
          <w:color w:val="000000" w:themeColor="text1"/>
          <w:spacing w:val="-11"/>
          <w:kern w:val="0"/>
          <w:sz w:val="22"/>
          <w:szCs w:val="22"/>
          <w:lang w:eastAsia="ja-JP"/>
        </w:rPr>
        <w:t>1:1お問い合わせ等、GOM Labで利用した全ての履</w:t>
      </w:r>
      <w:r w:rsidRPr="07AD6A85" w:rsidR="00183B96">
        <w:rPr>
          <w:rFonts w:ascii="새굴림" w:hAnsi="새굴림" w:eastAsia="새굴림" w:cs="새굴림"/>
          <w:color w:val="000000" w:themeColor="text1"/>
          <w:spacing w:val="-11"/>
          <w:kern w:val="0"/>
          <w:sz w:val="22"/>
          <w:szCs w:val="22"/>
          <w:lang w:eastAsia="ja-JP"/>
        </w:rPr>
        <w:t>歴</w:t>
      </w:r>
      <w:r w:rsidRPr="07AD6A85" w:rsidR="00183B96">
        <w:rPr>
          <w:rFonts w:ascii="맑은 고딕" w:hAnsi="맑은 고딕" w:eastAsia="맑은 고딕" w:cs="맑은 고딕"/>
          <w:color w:val="000000" w:themeColor="text1"/>
          <w:spacing w:val="-11"/>
          <w:kern w:val="0"/>
          <w:sz w:val="22"/>
          <w:szCs w:val="22"/>
          <w:lang w:eastAsia="ja-JP"/>
        </w:rPr>
        <w:t>は直ちに削除され、再登</w:t>
      </w:r>
      <w:r w:rsidRPr="07AD6A85" w:rsidR="00183B96">
        <w:rPr>
          <w:rFonts w:ascii="새굴림" w:hAnsi="새굴림" w:eastAsia="새굴림" w:cs="새굴림"/>
          <w:color w:val="000000" w:themeColor="text1"/>
          <w:spacing w:val="-11"/>
          <w:kern w:val="0"/>
          <w:sz w:val="22"/>
          <w:szCs w:val="22"/>
          <w:lang w:eastAsia="ja-JP"/>
        </w:rPr>
        <w:t>録</w:t>
      </w:r>
      <w:r w:rsidRPr="07AD6A85" w:rsidR="00183B96">
        <w:rPr>
          <w:rFonts w:ascii="맑은 고딕" w:hAnsi="맑은 고딕" w:eastAsia="맑은 고딕" w:cs="맑은 고딕"/>
          <w:color w:val="000000" w:themeColor="text1"/>
          <w:spacing w:val="-11"/>
          <w:kern w:val="0"/>
          <w:sz w:val="22"/>
          <w:szCs w:val="22"/>
          <w:lang w:eastAsia="ja-JP"/>
        </w:rPr>
        <w:t>を行っても復元されま</w:t>
      </w:r>
      <w:r w:rsidRPr="07AD6A85" w:rsidR="00183B96">
        <w:rPr>
          <w:color w:val="000000" w:themeColor="text1"/>
          <w:spacing w:val="-11"/>
          <w:kern w:val="0"/>
          <w:sz w:val="22"/>
          <w:szCs w:val="22"/>
          <w:lang w:eastAsia="ja-JP"/>
        </w:rPr>
        <w:t>せん。</w:t>
      </w:r>
    </w:p>
    <w:p w:rsidRPr="008D4E97" w:rsidR="00493114" w:rsidP="07AD6A85" w:rsidRDefault="00493114" w14:paraId="5EEDE80B" w14:textId="5879B301">
      <w:pPr>
        <w:widowControl w:val="1"/>
        <w:shd w:val="clear" w:color="auto" w:fill="FDFDFD"/>
        <w:wordWrap/>
        <w:autoSpaceDE/>
        <w:autoSpaceDN/>
        <w:spacing w:after="0" w:line="240" w:lineRule="auto"/>
        <w:ind w:left="330" w:hanging="330" w:hangingChars="150"/>
        <w:jc w:val="left"/>
        <w:rPr>
          <w:color w:val="000000" w:themeColor="text1"/>
          <w:spacing w:val="-11"/>
          <w:kern w:val="0"/>
          <w:sz w:val="22"/>
          <w:szCs w:val="22"/>
          <w:lang w:eastAsia="ja-JP"/>
        </w:rPr>
      </w:pPr>
      <w:r w:rsidRPr="07AD6A85" w:rsidR="00493114">
        <w:rPr>
          <w:color w:val="000000" w:themeColor="text1"/>
          <w:sz w:val="22"/>
          <w:szCs w:val="22"/>
          <w:lang w:eastAsia="ja-JP"/>
        </w:rPr>
        <w:t>④</w:t>
      </w:r>
      <w:r w:rsidRPr="07AD6A85" w:rsidR="00493114">
        <w:rPr>
          <w:color w:val="000000" w:themeColor="text1"/>
          <w:spacing w:val="-11"/>
          <w:kern w:val="0"/>
          <w:sz w:val="22"/>
          <w:szCs w:val="22"/>
          <w:lang w:eastAsia="ja-JP"/>
        </w:rPr>
        <w:t> </w:t>
      </w:r>
      <w:r w:rsidRPr="07AD6A85" w:rsidR="00446583">
        <w:rPr>
          <w:rFonts w:ascii="새굴림" w:hAnsi="새굴림" w:eastAsia="새굴림" w:cs="새굴림"/>
          <w:color w:val="000000" w:themeColor="text1"/>
          <w:spacing w:val="-11"/>
          <w:kern w:val="0"/>
          <w:sz w:val="22"/>
          <w:szCs w:val="22"/>
          <w:lang w:eastAsia="ja-JP"/>
        </w:rPr>
        <w:t>会</w:t>
      </w:r>
      <w:r w:rsidRPr="07AD6A85" w:rsidR="00446583">
        <w:rPr>
          <w:rFonts w:ascii="맑은 고딕" w:hAnsi="맑은 고딕" w:eastAsia="맑은 고딕" w:cs="맑은 고딕"/>
          <w:color w:val="000000" w:themeColor="text1"/>
          <w:spacing w:val="-11"/>
          <w:kern w:val="0"/>
          <w:sz w:val="22"/>
          <w:szCs w:val="22"/>
          <w:lang w:eastAsia="ja-JP"/>
        </w:rPr>
        <w:t>員が次の各</w:t>
      </w:r>
      <w:r w:rsidRPr="07AD6A85" w:rsidR="00446583">
        <w:rPr>
          <w:rFonts w:ascii="새굴림" w:hAnsi="새굴림" w:eastAsia="새굴림" w:cs="새굴림"/>
          <w:color w:val="000000" w:themeColor="text1"/>
          <w:spacing w:val="-11"/>
          <w:kern w:val="0"/>
          <w:sz w:val="22"/>
          <w:szCs w:val="22"/>
          <w:lang w:eastAsia="ja-JP"/>
        </w:rPr>
        <w:t>号</w:t>
      </w:r>
      <w:r w:rsidRPr="07AD6A85" w:rsidR="00446583">
        <w:rPr>
          <w:rFonts w:ascii="맑은 고딕" w:hAnsi="맑은 고딕" w:eastAsia="맑은 고딕" w:cs="맑은 고딕"/>
          <w:color w:val="000000" w:themeColor="text1"/>
          <w:spacing w:val="-11"/>
          <w:kern w:val="0"/>
          <w:sz w:val="22"/>
          <w:szCs w:val="22"/>
          <w:lang w:eastAsia="ja-JP"/>
        </w:rPr>
        <w:t>の事由に該</w:t>
      </w:r>
      <w:r w:rsidRPr="07AD6A85" w:rsidR="00446583">
        <w:rPr>
          <w:rFonts w:ascii="새굴림" w:hAnsi="새굴림" w:eastAsia="새굴림" w:cs="새굴림"/>
          <w:color w:val="000000" w:themeColor="text1"/>
          <w:spacing w:val="-11"/>
          <w:kern w:val="0"/>
          <w:sz w:val="22"/>
          <w:szCs w:val="22"/>
          <w:lang w:eastAsia="ja-JP"/>
        </w:rPr>
        <w:t>当</w:t>
      </w:r>
      <w:r w:rsidRPr="07AD6A85" w:rsidR="00446583">
        <w:rPr>
          <w:rFonts w:ascii="맑은 고딕" w:hAnsi="맑은 고딕" w:eastAsia="맑은 고딕" w:cs="맑은 고딕"/>
          <w:color w:val="000000" w:themeColor="text1"/>
          <w:spacing w:val="-11"/>
          <w:kern w:val="0"/>
          <w:sz w:val="22"/>
          <w:szCs w:val="22"/>
          <w:lang w:eastAsia="ja-JP"/>
        </w:rPr>
        <w:t>する場合、</w:t>
      </w:r>
      <w:r w:rsidRPr="07AD6A85" w:rsidR="00446583">
        <w:rPr>
          <w:rFonts w:ascii="새굴림" w:hAnsi="새굴림" w:eastAsia="새굴림" w:cs="새굴림"/>
          <w:color w:val="000000" w:themeColor="text1"/>
          <w:spacing w:val="-11"/>
          <w:kern w:val="0"/>
          <w:sz w:val="22"/>
          <w:szCs w:val="22"/>
          <w:lang w:eastAsia="ja-JP"/>
        </w:rPr>
        <w:t>会</w:t>
      </w:r>
      <w:r w:rsidRPr="07AD6A85" w:rsidR="00446583">
        <w:rPr>
          <w:rFonts w:ascii="맑은 고딕" w:hAnsi="맑은 고딕" w:eastAsia="맑은 고딕" w:cs="맑은 고딕"/>
          <w:color w:val="000000" w:themeColor="text1"/>
          <w:spacing w:val="-11"/>
          <w:kern w:val="0"/>
          <w:sz w:val="22"/>
          <w:szCs w:val="22"/>
          <w:lang w:eastAsia="ja-JP"/>
        </w:rPr>
        <w:t>社は</w:t>
      </w:r>
      <w:r w:rsidRPr="07AD6A85" w:rsidR="00446583">
        <w:rPr>
          <w:rFonts w:ascii="새굴림" w:hAnsi="새굴림" w:eastAsia="새굴림" w:cs="새굴림"/>
          <w:color w:val="000000" w:themeColor="text1"/>
          <w:spacing w:val="-11"/>
          <w:kern w:val="0"/>
          <w:sz w:val="22"/>
          <w:szCs w:val="22"/>
          <w:lang w:eastAsia="ja-JP"/>
        </w:rPr>
        <w:t>会</w:t>
      </w:r>
      <w:r w:rsidRPr="07AD6A85" w:rsidR="00446583">
        <w:rPr>
          <w:rFonts w:ascii="맑은 고딕" w:hAnsi="맑은 고딕" w:eastAsia="맑은 고딕" w:cs="맑은 고딕"/>
          <w:color w:val="000000" w:themeColor="text1"/>
          <w:spacing w:val="-11"/>
          <w:kern w:val="0"/>
          <w:sz w:val="22"/>
          <w:szCs w:val="22"/>
          <w:lang w:eastAsia="ja-JP"/>
        </w:rPr>
        <w:t>員資格を制限及び停止することができます。</w:t>
      </w:r>
    </w:p>
    <w:p w:rsidRPr="008D4E97" w:rsidR="00493114" w:rsidP="00AD495E" w:rsidRDefault="00AD495E" w14:paraId="67EBDD43" w14:textId="4089A45F">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AD495E">
        <w:rPr>
          <w:color w:val="7F7F7F" w:themeColor="text1" w:themeTint="80"/>
          <w:spacing w:val="-11"/>
          <w:kern w:val="0"/>
          <w:lang w:eastAsia="ja-JP"/>
        </w:rPr>
        <w:t>登</w:t>
      </w:r>
      <w:r w:rsidRPr="00AD495E" w:rsidR="00AD495E">
        <w:rPr>
          <w:rFonts w:ascii="새굴림" w:hAnsi="새굴림" w:eastAsia="새굴림" w:cs="새굴림"/>
          <w:color w:val="7F7F7F" w:themeColor="text1" w:themeTint="80"/>
          <w:spacing w:val="-11"/>
          <w:kern w:val="0"/>
          <w:lang w:eastAsia="ja-JP"/>
        </w:rPr>
        <w:t>録</w:t>
      </w:r>
      <w:r w:rsidRPr="00AD495E" w:rsidR="00AD495E">
        <w:rPr>
          <w:rFonts w:ascii="맑은 고딕" w:hAnsi="맑은 고딕" w:eastAsia="맑은 고딕" w:cs="맑은 고딕"/>
          <w:color w:val="7F7F7F" w:themeColor="text1" w:themeTint="80"/>
          <w:spacing w:val="-11"/>
          <w:kern w:val="0"/>
          <w:lang w:eastAsia="ja-JP"/>
        </w:rPr>
        <w:t>申</w:t>
      </w:r>
      <w:r w:rsidRPr="00AD495E" w:rsidR="00AD495E">
        <w:rPr>
          <w:rFonts w:ascii="새굴림" w:hAnsi="새굴림" w:eastAsia="새굴림" w:cs="새굴림"/>
          <w:color w:val="7F7F7F" w:themeColor="text1" w:themeTint="80"/>
          <w:spacing w:val="-11"/>
          <w:kern w:val="0"/>
          <w:lang w:eastAsia="ja-JP"/>
        </w:rPr>
        <w:t>込</w:t>
      </w:r>
      <w:r w:rsidRPr="00AD495E" w:rsidR="00AD495E">
        <w:rPr>
          <w:rFonts w:ascii="맑은 고딕" w:hAnsi="맑은 고딕" w:eastAsia="맑은 고딕" w:cs="맑은 고딕"/>
          <w:color w:val="7F7F7F" w:themeColor="text1" w:themeTint="80"/>
          <w:spacing w:val="-11"/>
          <w:kern w:val="0"/>
          <w:lang w:eastAsia="ja-JP"/>
        </w:rPr>
        <w:t>時に</w:t>
      </w:r>
      <w:r w:rsidRPr="00AD495E" w:rsidR="00AD495E">
        <w:rPr>
          <w:rFonts w:ascii="새굴림" w:hAnsi="새굴림" w:eastAsia="새굴림" w:cs="새굴림"/>
          <w:color w:val="7F7F7F" w:themeColor="text1" w:themeTint="80"/>
          <w:spacing w:val="-11"/>
          <w:kern w:val="0"/>
          <w:lang w:eastAsia="ja-JP"/>
        </w:rPr>
        <w:t>虚偽</w:t>
      </w:r>
      <w:r w:rsidRPr="00AD495E" w:rsidR="00AD495E">
        <w:rPr>
          <w:rFonts w:ascii="맑은 고딕" w:hAnsi="맑은 고딕" w:eastAsia="맑은 고딕" w:cs="맑은 고딕"/>
          <w:color w:val="7F7F7F" w:themeColor="text1" w:themeTint="80"/>
          <w:spacing w:val="-11"/>
          <w:kern w:val="0"/>
          <w:lang w:eastAsia="ja-JP"/>
        </w:rPr>
        <w:t>の</w:t>
      </w:r>
      <w:r w:rsidRPr="00AD495E" w:rsidR="00AD495E">
        <w:rPr>
          <w:rFonts w:ascii="새굴림" w:hAnsi="새굴림" w:eastAsia="새굴림" w:cs="새굴림"/>
          <w:color w:val="7F7F7F" w:themeColor="text1" w:themeTint="80"/>
          <w:spacing w:val="-11"/>
          <w:kern w:val="0"/>
          <w:lang w:eastAsia="ja-JP"/>
        </w:rPr>
        <w:t>内</w:t>
      </w:r>
      <w:r w:rsidRPr="00AD495E" w:rsidR="00AD495E">
        <w:rPr>
          <w:rFonts w:ascii="맑은 고딕" w:hAnsi="맑은 고딕" w:eastAsia="맑은 고딕" w:cs="맑은 고딕"/>
          <w:color w:val="7F7F7F" w:themeColor="text1" w:themeTint="80"/>
          <w:spacing w:val="-11"/>
          <w:kern w:val="0"/>
          <w:lang w:eastAsia="ja-JP"/>
        </w:rPr>
        <w:t>容を記載した場合</w:t>
      </w:r>
    </w:p>
    <w:p w:rsidRPr="008D4E97" w:rsidR="00493114" w:rsidP="008304A4" w:rsidRDefault="008304A4" w14:paraId="5E94496D" w14:textId="70A88219">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lang w:eastAsia="ja-JP"/>
        </w:rPr>
      </w:pPr>
      <w:r w:rsidRPr="008304A4" w:rsidR="008304A4">
        <w:rPr>
          <w:rFonts w:ascii="새굴림" w:hAnsi="새굴림" w:eastAsia="새굴림" w:cs="새굴림"/>
          <w:color w:val="7F7F7F" w:themeColor="text1" w:themeTint="80"/>
          <w:spacing w:val="-11"/>
          <w:kern w:val="0"/>
          <w:lang w:eastAsia="ja-JP"/>
        </w:rPr>
        <w:t>会</w:t>
      </w:r>
      <w:r w:rsidRPr="008304A4" w:rsidR="008304A4">
        <w:rPr>
          <w:rFonts w:ascii="맑은 고딕" w:hAnsi="맑은 고딕" w:eastAsia="맑은 고딕" w:cs="맑은 고딕"/>
          <w:color w:val="7F7F7F" w:themeColor="text1" w:themeTint="80"/>
          <w:spacing w:val="-11"/>
          <w:kern w:val="0"/>
          <w:lang w:eastAsia="ja-JP"/>
        </w:rPr>
        <w:t>社のサ</w:t>
      </w:r>
      <w:r w:rsidRPr="008304A4" w:rsidR="008304A4">
        <w:rPr>
          <w:rFonts w:ascii="MS Gothic" w:hAnsi="MS Gothic" w:eastAsia="MS Gothic" w:cs="MS Gothic"/>
          <w:color w:val="7F7F7F" w:themeColor="text1" w:themeTint="80"/>
          <w:spacing w:val="-11"/>
          <w:kern w:val="0"/>
          <w:lang w:eastAsia="ja-JP"/>
        </w:rPr>
        <w:t>ー</w:t>
      </w:r>
      <w:r w:rsidRPr="008304A4" w:rsidR="008304A4">
        <w:rPr>
          <w:rFonts w:ascii="맑은 고딕" w:hAnsi="맑은 고딕" w:eastAsia="맑은 고딕" w:cs="맑은 고딕"/>
          <w:color w:val="7F7F7F" w:themeColor="text1" w:themeTint="80"/>
          <w:spacing w:val="-11"/>
          <w:kern w:val="0"/>
          <w:lang w:eastAsia="ja-JP"/>
        </w:rPr>
        <w:t>ビス利用代金、その他</w:t>
      </w:r>
      <w:r w:rsidRPr="008304A4" w:rsidR="008304A4">
        <w:rPr>
          <w:rFonts w:ascii="새굴림" w:hAnsi="새굴림" w:eastAsia="새굴림" w:cs="새굴림"/>
          <w:color w:val="7F7F7F" w:themeColor="text1" w:themeTint="80"/>
          <w:spacing w:val="-11"/>
          <w:kern w:val="0"/>
          <w:lang w:eastAsia="ja-JP"/>
        </w:rPr>
        <w:t>会</w:t>
      </w:r>
      <w:r w:rsidRPr="008304A4" w:rsidR="008304A4">
        <w:rPr>
          <w:rFonts w:ascii="맑은 고딕" w:hAnsi="맑은 고딕" w:eastAsia="맑은 고딕" w:cs="맑은 고딕"/>
          <w:color w:val="7F7F7F" w:themeColor="text1" w:themeTint="80"/>
          <w:spacing w:val="-11"/>
          <w:kern w:val="0"/>
          <w:lang w:eastAsia="ja-JP"/>
        </w:rPr>
        <w:t>社のサ</w:t>
      </w:r>
      <w:r w:rsidRPr="008304A4" w:rsidR="008304A4">
        <w:rPr>
          <w:rFonts w:ascii="MS Gothic" w:hAnsi="MS Gothic" w:eastAsia="MS Gothic" w:cs="MS Gothic"/>
          <w:color w:val="7F7F7F" w:themeColor="text1" w:themeTint="80"/>
          <w:spacing w:val="-11"/>
          <w:kern w:val="0"/>
          <w:lang w:eastAsia="ja-JP"/>
        </w:rPr>
        <w:t>ー</w:t>
      </w:r>
      <w:r w:rsidRPr="008304A4" w:rsidR="008304A4">
        <w:rPr>
          <w:rFonts w:ascii="맑은 고딕" w:hAnsi="맑은 고딕" w:eastAsia="맑은 고딕" w:cs="맑은 고딕"/>
          <w:color w:val="7F7F7F" w:themeColor="text1" w:themeTint="80"/>
          <w:spacing w:val="-11"/>
          <w:kern w:val="0"/>
          <w:lang w:eastAsia="ja-JP"/>
        </w:rPr>
        <w:t>ビス利用と</w:t>
      </w:r>
      <w:r w:rsidRPr="008304A4" w:rsidR="008304A4">
        <w:rPr>
          <w:rFonts w:ascii="새굴림" w:hAnsi="새굴림" w:eastAsia="새굴림" w:cs="새굴림"/>
          <w:color w:val="7F7F7F" w:themeColor="text1" w:themeTint="80"/>
          <w:spacing w:val="-11"/>
          <w:kern w:val="0"/>
          <w:lang w:eastAsia="ja-JP"/>
        </w:rPr>
        <w:t>関</w:t>
      </w:r>
      <w:r w:rsidRPr="008304A4" w:rsidR="008304A4">
        <w:rPr>
          <w:rFonts w:ascii="맑은 고딕" w:hAnsi="맑은 고딕" w:eastAsia="맑은 고딕" w:cs="맑은 고딕"/>
          <w:color w:val="7F7F7F" w:themeColor="text1" w:themeTint="80"/>
          <w:spacing w:val="-11"/>
          <w:kern w:val="0"/>
          <w:lang w:eastAsia="ja-JP"/>
        </w:rPr>
        <w:t>連して</w:t>
      </w:r>
      <w:r w:rsidRPr="008304A4" w:rsidR="008304A4">
        <w:rPr>
          <w:rFonts w:ascii="새굴림" w:hAnsi="새굴림" w:eastAsia="새굴림" w:cs="새굴림"/>
          <w:color w:val="7F7F7F" w:themeColor="text1" w:themeTint="80"/>
          <w:spacing w:val="-11"/>
          <w:kern w:val="0"/>
          <w:lang w:eastAsia="ja-JP"/>
        </w:rPr>
        <w:t>会</w:t>
      </w:r>
      <w:r w:rsidRPr="008304A4" w:rsidR="008304A4">
        <w:rPr>
          <w:rFonts w:ascii="맑은 고딕" w:hAnsi="맑은 고딕" w:eastAsia="맑은 고딕" w:cs="맑은 고딕"/>
          <w:color w:val="7F7F7F" w:themeColor="text1" w:themeTint="80"/>
          <w:spacing w:val="-11"/>
          <w:kern w:val="0"/>
          <w:lang w:eastAsia="ja-JP"/>
        </w:rPr>
        <w:t>員が負担する債務を期日に履行しない場合</w:t>
      </w:r>
    </w:p>
    <w:p w:rsidRPr="008D4E97" w:rsidR="00493114" w:rsidP="003225C7" w:rsidRDefault="003225C7" w14:paraId="79D1BEA0" w14:textId="240710C8">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lang w:eastAsia="ja-JP"/>
        </w:rPr>
      </w:pPr>
      <w:r w:rsidRPr="07AD6A85" w:rsidR="003225C7">
        <w:rPr>
          <w:color w:val="7F7F7F" w:themeColor="text1" w:themeTint="80"/>
          <w:spacing w:val="-11"/>
          <w:kern w:val="0"/>
          <w:lang w:eastAsia="ja-JP"/>
        </w:rPr>
        <w:t>他人の</w:t>
      </w:r>
      <w:r w:rsidRPr="003225C7" w:rsidR="003225C7">
        <w:rPr>
          <w:rFonts w:ascii="새굴림" w:hAnsi="새굴림" w:eastAsia="새굴림" w:cs="새굴림"/>
          <w:color w:val="7F7F7F" w:themeColor="text1" w:themeTint="80"/>
          <w:spacing w:val="-11"/>
          <w:kern w:val="0"/>
          <w:lang w:eastAsia="ja-JP"/>
        </w:rPr>
        <w:t>会</w:t>
      </w:r>
      <w:r w:rsidRPr="003225C7" w:rsidR="003225C7">
        <w:rPr>
          <w:rFonts w:ascii="맑은 고딕" w:hAnsi="맑은 고딕" w:eastAsia="맑은 고딕" w:cs="맑은 고딕"/>
          <w:color w:val="7F7F7F" w:themeColor="text1" w:themeTint="80"/>
          <w:spacing w:val="-11"/>
          <w:kern w:val="0"/>
          <w:lang w:eastAsia="ja-JP"/>
        </w:rPr>
        <w:t>社のサ</w:t>
      </w:r>
      <w:r w:rsidRPr="003225C7" w:rsidR="003225C7">
        <w:rPr>
          <w:rFonts w:ascii="MS Gothic" w:hAnsi="MS Gothic" w:eastAsia="MS Gothic" w:cs="MS Gothic"/>
          <w:color w:val="7F7F7F" w:themeColor="text1" w:themeTint="80"/>
          <w:spacing w:val="-11"/>
          <w:kern w:val="0"/>
          <w:lang w:eastAsia="ja-JP"/>
        </w:rPr>
        <w:t>ー</w:t>
      </w:r>
      <w:r w:rsidRPr="003225C7" w:rsidR="003225C7">
        <w:rPr>
          <w:rFonts w:ascii="맑은 고딕" w:hAnsi="맑은 고딕" w:eastAsia="맑은 고딕" w:cs="맑은 고딕"/>
          <w:color w:val="7F7F7F" w:themeColor="text1" w:themeTint="80"/>
          <w:spacing w:val="-11"/>
          <w:kern w:val="0"/>
          <w:lang w:eastAsia="ja-JP"/>
        </w:rPr>
        <w:t>ビス利用を</w:t>
      </w:r>
      <w:r w:rsidRPr="003225C7" w:rsidR="003225C7">
        <w:rPr>
          <w:rFonts w:ascii="맑은 고딕" w:hAnsi="맑은 고딕" w:eastAsia="맑은 고딕" w:cs="맑은 고딕"/>
          <w:color w:val="7F7F7F" w:themeColor="text1" w:themeTint="80"/>
          <w:spacing w:val="-11"/>
          <w:kern w:val="0"/>
          <w:lang w:eastAsia="ja-JP"/>
        </w:rPr>
        <w:t>妨害したり</w:t>
      </w:r>
      <w:r w:rsidRPr="003225C7" w:rsidR="003225C7">
        <w:rPr>
          <w:rFonts w:ascii="맑은 고딕" w:hAnsi="맑은 고딕" w:eastAsia="맑은 고딕" w:cs="맑은 고딕"/>
          <w:color w:val="7F7F7F" w:themeColor="text1" w:themeTint="80"/>
          <w:spacing w:val="-11"/>
          <w:kern w:val="0"/>
          <w:lang w:eastAsia="ja-JP"/>
        </w:rPr>
        <w:t>、その情報を</w:t>
      </w:r>
      <w:r w:rsidRPr="003225C7" w:rsidR="003225C7">
        <w:rPr>
          <w:rFonts w:ascii="새굴림" w:hAnsi="새굴림" w:eastAsia="새굴림" w:cs="새굴림"/>
          <w:color w:val="7F7F7F" w:themeColor="text1" w:themeTint="80"/>
          <w:spacing w:val="-11"/>
          <w:kern w:val="0"/>
          <w:lang w:eastAsia="ja-JP"/>
        </w:rPr>
        <w:t>盗</w:t>
      </w:r>
      <w:r w:rsidRPr="003225C7" w:rsidR="003225C7">
        <w:rPr>
          <w:rFonts w:ascii="맑은 고딕" w:hAnsi="맑은 고딕" w:eastAsia="맑은 고딕" w:cs="맑은 고딕"/>
          <w:color w:val="7F7F7F" w:themeColor="text1" w:themeTint="80"/>
          <w:spacing w:val="-11"/>
          <w:kern w:val="0"/>
          <w:lang w:eastAsia="ja-JP"/>
        </w:rPr>
        <w:t>用する等、電子商取引秩序を脅かす場合</w:t>
      </w:r>
    </w:p>
    <w:p w:rsidRPr="008D4E97" w:rsidR="00493114" w:rsidP="003D580E" w:rsidRDefault="003D580E" w14:paraId="7E8AECC4" w14:textId="5DDB476C">
      <w:pPr>
        <w:pStyle w:val="ad"/>
        <w:widowControl w:val="1"/>
        <w:numPr>
          <w:ilvl w:val="0"/>
          <w:numId w:val="1"/>
        </w:numPr>
        <w:shd w:val="clear" w:color="auto" w:fill="FDFDFD"/>
        <w:wordWrap/>
        <w:autoSpaceDE/>
        <w:autoSpaceDN/>
        <w:spacing w:after="0" w:line="240" w:lineRule="auto"/>
        <w:ind w:leftChars="0"/>
        <w:jc w:val="left"/>
        <w:rPr>
          <w:color w:val="7F7F7F" w:themeColor="text1" w:themeTint="80"/>
          <w:spacing w:val="-11"/>
          <w:kern w:val="0"/>
          <w:lang w:eastAsia="ja-JP"/>
        </w:rPr>
      </w:pPr>
      <w:r w:rsidRPr="003D580E" w:rsidR="003D580E">
        <w:rPr>
          <w:rFonts w:ascii="새굴림" w:hAnsi="새굴림" w:eastAsia="새굴림" w:cs="새굴림"/>
          <w:color w:val="7F7F7F" w:themeColor="text1" w:themeTint="80"/>
          <w:spacing w:val="-11"/>
          <w:kern w:val="0"/>
          <w:lang w:eastAsia="ja-JP"/>
        </w:rPr>
        <w:t>会</w:t>
      </w:r>
      <w:r w:rsidRPr="003D580E" w:rsidR="003D580E">
        <w:rPr>
          <w:rFonts w:ascii="맑은 고딕" w:hAnsi="맑은 고딕" w:eastAsia="맑은 고딕" w:cs="맑은 고딕"/>
          <w:color w:val="7F7F7F" w:themeColor="text1" w:themeTint="80"/>
          <w:spacing w:val="-11"/>
          <w:kern w:val="0"/>
          <w:lang w:eastAsia="ja-JP"/>
        </w:rPr>
        <w:t>社を利用して法令又は本規約が禁止する行</w:t>
      </w:r>
      <w:r w:rsidRPr="003D580E" w:rsidR="003D580E">
        <w:rPr>
          <w:rFonts w:ascii="새굴림" w:hAnsi="새굴림" w:eastAsia="새굴림" w:cs="새굴림"/>
          <w:color w:val="7F7F7F" w:themeColor="text1" w:themeTint="80"/>
          <w:spacing w:val="-11"/>
          <w:kern w:val="0"/>
          <w:lang w:eastAsia="ja-JP"/>
        </w:rPr>
        <w:t>為</w:t>
      </w:r>
      <w:r w:rsidRPr="003D580E" w:rsidR="003D580E">
        <w:rPr>
          <w:rFonts w:ascii="맑은 고딕" w:hAnsi="맑은 고딕" w:eastAsia="맑은 고딕" w:cs="맑은 고딕"/>
          <w:color w:val="7F7F7F" w:themeColor="text1" w:themeTint="80"/>
          <w:spacing w:val="-11"/>
          <w:kern w:val="0"/>
          <w:lang w:eastAsia="ja-JP"/>
        </w:rPr>
        <w:t>や、公序良俗に反する行</w:t>
      </w:r>
      <w:r w:rsidRPr="003D580E" w:rsidR="003D580E">
        <w:rPr>
          <w:rFonts w:ascii="새굴림" w:hAnsi="새굴림" w:eastAsia="새굴림" w:cs="새굴림"/>
          <w:color w:val="7F7F7F" w:themeColor="text1" w:themeTint="80"/>
          <w:spacing w:val="-11"/>
          <w:kern w:val="0"/>
          <w:lang w:eastAsia="ja-JP"/>
        </w:rPr>
        <w:t>為</w:t>
      </w:r>
      <w:r w:rsidRPr="003D580E" w:rsidR="003D580E">
        <w:rPr>
          <w:rFonts w:ascii="맑은 고딕" w:hAnsi="맑은 고딕" w:eastAsia="맑은 고딕" w:cs="맑은 고딕"/>
          <w:color w:val="7F7F7F" w:themeColor="text1" w:themeTint="80"/>
          <w:spacing w:val="-11"/>
          <w:kern w:val="0"/>
          <w:lang w:eastAsia="ja-JP"/>
        </w:rPr>
        <w:t>を行う場合</w:t>
      </w:r>
    </w:p>
    <w:p w:rsidRPr="008D4E97" w:rsidR="00493114" w:rsidP="07AD6A85" w:rsidRDefault="00493114" w14:paraId="32AA2A18" w14:textId="24672CA2">
      <w:pPr>
        <w:widowControl w:val="1"/>
        <w:wordWrap/>
        <w:autoSpaceDE/>
        <w:autoSpaceDN/>
        <w:spacing w:after="0" w:line="240" w:lineRule="auto"/>
        <w:ind w:left="330" w:hanging="330" w:hangingChars="150"/>
        <w:jc w:val="left"/>
        <w:rPr>
          <w:color w:val="000000" w:themeColor="text1"/>
          <w:spacing w:val="-11"/>
          <w:kern w:val="0"/>
          <w:sz w:val="22"/>
          <w:szCs w:val="22"/>
          <w:lang w:eastAsia="ja-JP"/>
        </w:rPr>
      </w:pPr>
      <w:r w:rsidRPr="07AD6A85" w:rsidR="00493114">
        <w:rPr>
          <w:color w:val="000000" w:themeColor="text1"/>
          <w:sz w:val="22"/>
          <w:szCs w:val="22"/>
          <w:lang w:eastAsia="ja-JP"/>
        </w:rPr>
        <w:t>⑤</w:t>
      </w:r>
      <w:r w:rsidRPr="07AD6A85" w:rsidR="00493114">
        <w:rPr>
          <w:color w:val="000000" w:themeColor="text1"/>
          <w:spacing w:val="-11"/>
          <w:kern w:val="0"/>
          <w:sz w:val="22"/>
          <w:szCs w:val="22"/>
          <w:lang w:eastAsia="ja-JP"/>
        </w:rPr>
        <w:t> </w:t>
      </w:r>
      <w:r w:rsidRPr="07AD6A85" w:rsidR="00CB0BDC">
        <w:rPr>
          <w:rFonts w:ascii="새굴림" w:hAnsi="새굴림" w:eastAsia="새굴림" w:cs="새굴림"/>
          <w:color w:val="000000" w:themeColor="text1"/>
          <w:spacing w:val="-11"/>
          <w:kern w:val="0"/>
          <w:sz w:val="22"/>
          <w:szCs w:val="22"/>
          <w:lang w:eastAsia="ja-JP"/>
        </w:rPr>
        <w:t>会</w:t>
      </w:r>
      <w:r w:rsidRPr="07AD6A85" w:rsidR="00CB0BDC">
        <w:rPr>
          <w:rFonts w:ascii="맑은 고딕" w:hAnsi="맑은 고딕" w:eastAsia="맑은 고딕" w:cs="맑은 고딕"/>
          <w:color w:val="000000" w:themeColor="text1"/>
          <w:spacing w:val="-11"/>
          <w:kern w:val="0"/>
          <w:sz w:val="22"/>
          <w:szCs w:val="22"/>
          <w:lang w:eastAsia="ja-JP"/>
        </w:rPr>
        <w:t>社が</w:t>
      </w:r>
      <w:r w:rsidRPr="07AD6A85" w:rsidR="00CB0BDC">
        <w:rPr>
          <w:rFonts w:ascii="새굴림" w:hAnsi="새굴림" w:eastAsia="새굴림" w:cs="새굴림"/>
          <w:color w:val="000000" w:themeColor="text1"/>
          <w:spacing w:val="-11"/>
          <w:kern w:val="0"/>
          <w:sz w:val="22"/>
          <w:szCs w:val="22"/>
          <w:lang w:eastAsia="ja-JP"/>
        </w:rPr>
        <w:t>会</w:t>
      </w:r>
      <w:r w:rsidRPr="07AD6A85" w:rsidR="00CB0BDC">
        <w:rPr>
          <w:rFonts w:ascii="맑은 고딕" w:hAnsi="맑은 고딕" w:eastAsia="맑은 고딕" w:cs="맑은 고딕"/>
          <w:color w:val="000000" w:themeColor="text1"/>
          <w:spacing w:val="-11"/>
          <w:kern w:val="0"/>
          <w:sz w:val="22"/>
          <w:szCs w:val="22"/>
          <w:lang w:eastAsia="ja-JP"/>
        </w:rPr>
        <w:t>員資格を制限</w:t>
      </w:r>
      <w:r w:rsidRPr="07AD6A85" w:rsidR="00CB0BDC">
        <w:rPr>
          <w:rFonts w:ascii="MS Gothic" w:hAnsi="MS Gothic" w:eastAsia="MS Gothic" w:cs="MS Gothic"/>
          <w:color w:val="000000" w:themeColor="text1"/>
          <w:spacing w:val="-11"/>
          <w:kern w:val="0"/>
          <w:sz w:val="22"/>
          <w:szCs w:val="22"/>
          <w:lang w:eastAsia="ja-JP"/>
        </w:rPr>
        <w:t>・</w:t>
      </w:r>
      <w:r w:rsidRPr="07AD6A85" w:rsidR="00CB0BDC">
        <w:rPr>
          <w:rFonts w:ascii="맑은 고딕" w:hAnsi="맑은 고딕" w:eastAsia="맑은 고딕" w:cs="맑은 고딕"/>
          <w:color w:val="000000" w:themeColor="text1"/>
          <w:spacing w:val="-11"/>
          <w:kern w:val="0"/>
          <w:sz w:val="22"/>
          <w:szCs w:val="22"/>
          <w:lang w:eastAsia="ja-JP"/>
        </w:rPr>
        <w:t>停止した後、同じ行</w:t>
      </w:r>
      <w:r w:rsidRPr="07AD6A85" w:rsidR="00CB0BDC">
        <w:rPr>
          <w:rFonts w:ascii="새굴림" w:hAnsi="새굴림" w:eastAsia="새굴림" w:cs="새굴림"/>
          <w:color w:val="000000" w:themeColor="text1"/>
          <w:spacing w:val="-11"/>
          <w:kern w:val="0"/>
          <w:sz w:val="22"/>
          <w:szCs w:val="22"/>
          <w:lang w:eastAsia="ja-JP"/>
        </w:rPr>
        <w:t>為</w:t>
      </w:r>
      <w:r w:rsidRPr="07AD6A85" w:rsidR="00CB0BDC">
        <w:rPr>
          <w:rFonts w:ascii="맑은 고딕" w:hAnsi="맑은 고딕" w:eastAsia="맑은 고딕" w:cs="맑은 고딕"/>
          <w:color w:val="000000" w:themeColor="text1"/>
          <w:spacing w:val="-11"/>
          <w:kern w:val="0"/>
          <w:sz w:val="22"/>
          <w:szCs w:val="22"/>
          <w:lang w:eastAsia="ja-JP"/>
        </w:rPr>
        <w:t>が</w:t>
      </w:r>
      <w:r w:rsidRPr="07AD6A85" w:rsidR="00CB0BDC">
        <w:rPr>
          <w:color w:val="000000" w:themeColor="text1"/>
          <w:spacing w:val="-11"/>
          <w:kern w:val="0"/>
          <w:sz w:val="22"/>
          <w:szCs w:val="22"/>
          <w:lang w:eastAsia="ja-JP"/>
        </w:rPr>
        <w:t>2回以上繰り返されたり、30日以</w:t>
      </w:r>
      <w:r w:rsidRPr="07AD6A85" w:rsidR="00CB0BDC">
        <w:rPr>
          <w:rFonts w:ascii="새굴림" w:hAnsi="새굴림" w:eastAsia="새굴림" w:cs="새굴림"/>
          <w:color w:val="000000" w:themeColor="text1"/>
          <w:spacing w:val="-11"/>
          <w:kern w:val="0"/>
          <w:sz w:val="22"/>
          <w:szCs w:val="22"/>
          <w:lang w:eastAsia="ja-JP"/>
        </w:rPr>
        <w:t>内</w:t>
      </w:r>
      <w:r w:rsidRPr="07AD6A85" w:rsidR="00CB0BDC">
        <w:rPr>
          <w:rFonts w:ascii="맑은 고딕" w:hAnsi="맑은 고딕" w:eastAsia="맑은 고딕" w:cs="맑은 고딕"/>
          <w:color w:val="000000" w:themeColor="text1"/>
          <w:spacing w:val="-11"/>
          <w:kern w:val="0"/>
          <w:sz w:val="22"/>
          <w:szCs w:val="22"/>
          <w:lang w:eastAsia="ja-JP"/>
        </w:rPr>
        <w:t>にその事由が是正されない場合、</w:t>
      </w:r>
      <w:r w:rsidRPr="07AD6A85" w:rsidR="00CB0BDC">
        <w:rPr>
          <w:rFonts w:ascii="새굴림" w:hAnsi="새굴림" w:eastAsia="새굴림" w:cs="새굴림"/>
          <w:color w:val="000000" w:themeColor="text1"/>
          <w:spacing w:val="-11"/>
          <w:kern w:val="0"/>
          <w:sz w:val="22"/>
          <w:szCs w:val="22"/>
          <w:lang w:eastAsia="ja-JP"/>
        </w:rPr>
        <w:t>会</w:t>
      </w:r>
      <w:r w:rsidRPr="07AD6A85" w:rsidR="00CB0BDC">
        <w:rPr>
          <w:rFonts w:ascii="맑은 고딕" w:hAnsi="맑은 고딕" w:eastAsia="맑은 고딕" w:cs="맑은 고딕"/>
          <w:color w:val="000000" w:themeColor="text1"/>
          <w:spacing w:val="-11"/>
          <w:kern w:val="0"/>
          <w:sz w:val="22"/>
          <w:szCs w:val="22"/>
          <w:lang w:eastAsia="ja-JP"/>
        </w:rPr>
        <w:t>社は</w:t>
      </w:r>
      <w:r w:rsidRPr="07AD6A85" w:rsidR="00CB0BDC">
        <w:rPr>
          <w:rFonts w:ascii="새굴림" w:hAnsi="새굴림" w:eastAsia="새굴림" w:cs="새굴림"/>
          <w:color w:val="000000" w:themeColor="text1"/>
          <w:spacing w:val="-11"/>
          <w:kern w:val="0"/>
          <w:sz w:val="22"/>
          <w:szCs w:val="22"/>
          <w:lang w:eastAsia="ja-JP"/>
        </w:rPr>
        <w:t>会</w:t>
      </w:r>
      <w:r w:rsidRPr="07AD6A85" w:rsidR="00CB0BDC">
        <w:rPr>
          <w:rFonts w:ascii="맑은 고딕" w:hAnsi="맑은 고딕" w:eastAsia="맑은 고딕" w:cs="맑은 고딕"/>
          <w:color w:val="000000" w:themeColor="text1"/>
          <w:spacing w:val="-11"/>
          <w:kern w:val="0"/>
          <w:sz w:val="22"/>
          <w:szCs w:val="22"/>
          <w:lang w:eastAsia="ja-JP"/>
        </w:rPr>
        <w:t>員資格を</w:t>
      </w:r>
      <w:r w:rsidRPr="07AD6A85" w:rsidR="00CB0BDC">
        <w:rPr>
          <w:color w:val="000000" w:themeColor="text1"/>
          <w:spacing w:val="-11"/>
          <w:kern w:val="0"/>
          <w:sz w:val="22"/>
          <w:szCs w:val="22"/>
          <w:lang w:eastAsia="ja-JP"/>
        </w:rPr>
        <w:t>喪失させることができます。</w:t>
      </w:r>
    </w:p>
    <w:p w:rsidRPr="008D4E97" w:rsidR="00493114" w:rsidP="07AD6A85" w:rsidRDefault="00493114" w14:paraId="451D9D2E" w14:textId="22179A28">
      <w:pPr>
        <w:widowControl w:val="1"/>
        <w:wordWrap/>
        <w:autoSpaceDE/>
        <w:autoSpaceDN/>
        <w:spacing w:line="240" w:lineRule="auto"/>
        <w:ind w:left="330" w:hanging="330" w:hangingChars="150"/>
        <w:jc w:val="left"/>
        <w:rPr>
          <w:color w:val="000000" w:themeColor="text1"/>
          <w:spacing w:val="-11"/>
          <w:kern w:val="0"/>
          <w:sz w:val="22"/>
          <w:szCs w:val="22"/>
          <w:lang w:eastAsia="ja-JP"/>
        </w:rPr>
      </w:pPr>
      <w:r w:rsidRPr="07AD6A85" w:rsidR="00493114">
        <w:rPr>
          <w:color w:val="000000" w:themeColor="text1"/>
          <w:sz w:val="22"/>
          <w:szCs w:val="22"/>
          <w:lang w:eastAsia="ja-JP"/>
        </w:rPr>
        <w:lastRenderedPageBreak/>
        <w:t>⑥ </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社が</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員資格を喪失させる場合には、</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員登</w:t>
      </w:r>
      <w:r w:rsidRPr="07AD6A85" w:rsidR="00E971BD">
        <w:rPr>
          <w:rFonts w:ascii="새굴림" w:hAnsi="새굴림" w:eastAsia="새굴림" w:cs="새굴림"/>
          <w:color w:val="000000" w:themeColor="text1"/>
          <w:spacing w:val="-11"/>
          <w:kern w:val="0"/>
          <w:sz w:val="22"/>
          <w:szCs w:val="22"/>
          <w:lang w:eastAsia="ja-JP"/>
        </w:rPr>
        <w:t>録</w:t>
      </w:r>
      <w:r w:rsidRPr="07AD6A85" w:rsidR="00E971BD">
        <w:rPr>
          <w:rFonts w:ascii="맑은 고딕" w:hAnsi="맑은 고딕" w:eastAsia="맑은 고딕" w:cs="맑은 고딕"/>
          <w:color w:val="000000" w:themeColor="text1"/>
          <w:spacing w:val="-11"/>
          <w:kern w:val="0"/>
          <w:sz w:val="22"/>
          <w:szCs w:val="22"/>
          <w:lang w:eastAsia="ja-JP"/>
        </w:rPr>
        <w:t>を抹消します。この場合、</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員にこれを通知し、</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員登</w:t>
      </w:r>
      <w:r w:rsidRPr="07AD6A85" w:rsidR="00E971BD">
        <w:rPr>
          <w:rFonts w:ascii="새굴림" w:hAnsi="새굴림" w:eastAsia="새굴림" w:cs="새굴림"/>
          <w:color w:val="000000" w:themeColor="text1"/>
          <w:spacing w:val="-11"/>
          <w:kern w:val="0"/>
          <w:sz w:val="22"/>
          <w:szCs w:val="22"/>
          <w:lang w:eastAsia="ja-JP"/>
        </w:rPr>
        <w:t>録</w:t>
      </w:r>
      <w:r w:rsidRPr="07AD6A85" w:rsidR="00E971BD">
        <w:rPr>
          <w:rFonts w:ascii="맑은 고딕" w:hAnsi="맑은 고딕" w:eastAsia="맑은 고딕" w:cs="맑은 고딕"/>
          <w:color w:val="000000" w:themeColor="text1"/>
          <w:spacing w:val="-11"/>
          <w:kern w:val="0"/>
          <w:sz w:val="22"/>
          <w:szCs w:val="22"/>
          <w:lang w:eastAsia="ja-JP"/>
        </w:rPr>
        <w:t>抹消前に最低</w:t>
      </w:r>
      <w:r w:rsidRPr="07AD6A85" w:rsidR="00E971BD">
        <w:rPr>
          <w:color w:val="000000" w:themeColor="text1"/>
          <w:spacing w:val="-11"/>
          <w:kern w:val="0"/>
          <w:sz w:val="22"/>
          <w:szCs w:val="22"/>
          <w:lang w:eastAsia="ja-JP"/>
        </w:rPr>
        <w:t>30日以上の期間を定めて</w:t>
      </w:r>
      <w:r w:rsidRPr="07AD6A85" w:rsidR="00E971BD">
        <w:rPr>
          <w:rFonts w:ascii="새굴림" w:hAnsi="새굴림" w:eastAsia="새굴림" w:cs="새굴림"/>
          <w:color w:val="000000" w:themeColor="text1"/>
          <w:spacing w:val="-11"/>
          <w:kern w:val="0"/>
          <w:sz w:val="22"/>
          <w:szCs w:val="22"/>
          <w:lang w:eastAsia="ja-JP"/>
        </w:rPr>
        <w:t>釈</w:t>
      </w:r>
      <w:r w:rsidRPr="07AD6A85" w:rsidR="00E971BD">
        <w:rPr>
          <w:rFonts w:ascii="맑은 고딕" w:hAnsi="맑은 고딕" w:eastAsia="맑은 고딕" w:cs="맑은 고딕"/>
          <w:color w:val="000000" w:themeColor="text1"/>
          <w:spacing w:val="-11"/>
          <w:kern w:val="0"/>
          <w:sz w:val="22"/>
          <w:szCs w:val="22"/>
          <w:lang w:eastAsia="ja-JP"/>
        </w:rPr>
        <w:t>明する機</w:t>
      </w:r>
      <w:r w:rsidRPr="07AD6A85" w:rsidR="00E971BD">
        <w:rPr>
          <w:rFonts w:ascii="새굴림" w:hAnsi="새굴림" w:eastAsia="새굴림" w:cs="새굴림"/>
          <w:color w:val="000000" w:themeColor="text1"/>
          <w:spacing w:val="-11"/>
          <w:kern w:val="0"/>
          <w:sz w:val="22"/>
          <w:szCs w:val="22"/>
          <w:lang w:eastAsia="ja-JP"/>
        </w:rPr>
        <w:t>会</w:t>
      </w:r>
      <w:r w:rsidRPr="07AD6A85" w:rsidR="00E971BD">
        <w:rPr>
          <w:rFonts w:ascii="맑은 고딕" w:hAnsi="맑은 고딕" w:eastAsia="맑은 고딕" w:cs="맑은 고딕"/>
          <w:color w:val="000000" w:themeColor="text1"/>
          <w:spacing w:val="-11"/>
          <w:kern w:val="0"/>
          <w:sz w:val="22"/>
          <w:szCs w:val="22"/>
          <w:lang w:eastAsia="ja-JP"/>
        </w:rPr>
        <w:t>を</w:t>
      </w:r>
      <w:r w:rsidRPr="07AD6A85" w:rsidR="00E971BD">
        <w:rPr>
          <w:rFonts w:ascii="새굴림" w:hAnsi="새굴림" w:eastAsia="새굴림" w:cs="새굴림"/>
          <w:color w:val="000000" w:themeColor="text1"/>
          <w:spacing w:val="-11"/>
          <w:kern w:val="0"/>
          <w:sz w:val="22"/>
          <w:szCs w:val="22"/>
          <w:lang w:eastAsia="ja-JP"/>
        </w:rPr>
        <w:t>与</w:t>
      </w:r>
      <w:r w:rsidRPr="07AD6A85" w:rsidR="00E971BD">
        <w:rPr>
          <w:rFonts w:ascii="맑은 고딕" w:hAnsi="맑은 고딕" w:eastAsia="맑은 고딕" w:cs="맑은 고딕"/>
          <w:color w:val="000000" w:themeColor="text1"/>
          <w:spacing w:val="-11"/>
          <w:kern w:val="0"/>
          <w:sz w:val="22"/>
          <w:szCs w:val="22"/>
          <w:lang w:eastAsia="ja-JP"/>
        </w:rPr>
        <w:t>えます。</w:t>
      </w:r>
    </w:p>
    <w:p w:rsidR="00CF7701" w:rsidP="009E158D" w:rsidRDefault="00CF7701" w14:paraId="5D95F36C"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6108EA" w14:paraId="1C23CBF9" w14:textId="19CE09D0">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6108EA">
        <w:rPr>
          <w:b w:val="1"/>
          <w:bCs w:val="1"/>
          <w:color w:val="222222"/>
          <w:spacing w:val="-11"/>
          <w:kern w:val="0"/>
          <w:sz w:val="27"/>
          <w:szCs w:val="27"/>
          <w:lang w:eastAsia="ja-JP"/>
        </w:rPr>
        <w:t>第</w:t>
      </w:r>
      <w:r w:rsidRPr="006108EA" w:rsidR="006108EA">
        <w:rPr>
          <w:b w:val="1"/>
          <w:bCs w:val="1"/>
          <w:color w:val="222222"/>
          <w:spacing w:val="-11"/>
          <w:kern w:val="0"/>
          <w:sz w:val="27"/>
          <w:szCs w:val="27"/>
          <w:lang w:eastAsia="ja-JP"/>
        </w:rPr>
        <w:t>13</w:t>
      </w:r>
      <w:r w:rsidRPr="006108EA" w:rsidR="006108EA">
        <w:rPr>
          <w:rFonts w:ascii="새굴림" w:hAnsi="새굴림" w:eastAsia="새굴림" w:cs="새굴림"/>
          <w:b w:val="1"/>
          <w:bCs w:val="1"/>
          <w:color w:val="222222"/>
          <w:spacing w:val="-11"/>
          <w:kern w:val="0"/>
          <w:sz w:val="27"/>
          <w:szCs w:val="27"/>
          <w:lang w:eastAsia="ja-JP"/>
        </w:rPr>
        <w:t>条</w:t>
      </w:r>
      <w:r w:rsidRPr="006108EA" w:rsidR="006108EA">
        <w:rPr>
          <w:b w:val="1"/>
          <w:bCs w:val="1"/>
          <w:color w:val="222222"/>
          <w:spacing w:val="-11"/>
          <w:kern w:val="0"/>
          <w:sz w:val="27"/>
          <w:szCs w:val="27"/>
          <w:lang w:eastAsia="ja-JP"/>
        </w:rPr>
        <w:t xml:space="preserve"> [サ</w:t>
      </w:r>
      <w:r w:rsidRPr="006108EA" w:rsidR="006108EA">
        <w:rPr>
          <w:rFonts w:ascii="MS Gothic" w:hAnsi="MS Gothic" w:eastAsia="MS Gothic" w:cs="MS Gothic"/>
          <w:b w:val="1"/>
          <w:bCs w:val="1"/>
          <w:color w:val="222222"/>
          <w:spacing w:val="-11"/>
          <w:kern w:val="0"/>
          <w:sz w:val="27"/>
          <w:szCs w:val="27"/>
          <w:lang w:eastAsia="ja-JP"/>
        </w:rPr>
        <w:t>ー</w:t>
      </w:r>
      <w:r w:rsidRPr="006108EA" w:rsidR="006108EA">
        <w:rPr>
          <w:rFonts w:ascii="맑은 고딕" w:hAnsi="맑은 고딕" w:eastAsia="맑은 고딕" w:cs="맑은 고딕"/>
          <w:b w:val="1"/>
          <w:bCs w:val="1"/>
          <w:color w:val="222222"/>
          <w:spacing w:val="-11"/>
          <w:kern w:val="0"/>
          <w:sz w:val="27"/>
          <w:szCs w:val="27"/>
          <w:lang w:eastAsia="ja-JP"/>
        </w:rPr>
        <w:t>ビスの提供及び</w:t>
      </w:r>
      <w:r w:rsidRPr="006108EA" w:rsidR="006108EA">
        <w:rPr>
          <w:rFonts w:ascii="새굴림" w:hAnsi="새굴림" w:eastAsia="새굴림" w:cs="새굴림"/>
          <w:b w:val="1"/>
          <w:bCs w:val="1"/>
          <w:color w:val="222222"/>
          <w:spacing w:val="-11"/>
          <w:kern w:val="0"/>
          <w:sz w:val="27"/>
          <w:szCs w:val="27"/>
          <w:lang w:eastAsia="ja-JP"/>
        </w:rPr>
        <w:t>変</w:t>
      </w:r>
      <w:r w:rsidRPr="006108EA" w:rsidR="006108EA">
        <w:rPr>
          <w:rFonts w:ascii="맑은 고딕" w:hAnsi="맑은 고딕" w:eastAsia="맑은 고딕" w:cs="맑은 고딕"/>
          <w:b w:val="1"/>
          <w:bCs w:val="1"/>
          <w:color w:val="222222"/>
          <w:spacing w:val="-11"/>
          <w:kern w:val="0"/>
          <w:sz w:val="27"/>
          <w:szCs w:val="27"/>
          <w:lang w:eastAsia="ja-JP"/>
        </w:rPr>
        <w:t>更</w:t>
      </w:r>
      <w:r w:rsidRPr="006108EA" w:rsidR="006108EA">
        <w:rPr>
          <w:b w:val="1"/>
          <w:bCs w:val="1"/>
          <w:color w:val="222222"/>
          <w:spacing w:val="-11"/>
          <w:kern w:val="0"/>
          <w:sz w:val="27"/>
          <w:szCs w:val="27"/>
          <w:lang w:eastAsia="ja-JP"/>
        </w:rPr>
        <w:t>]</w:t>
      </w:r>
    </w:p>
    <w:p w:rsidRPr="008D4E97" w:rsidR="00493114" w:rsidP="07AD6A85" w:rsidRDefault="00493114" w14:paraId="2454D644" w14:textId="1ACD136D">
      <w:pPr>
        <w:widowControl w:val="1"/>
        <w:shd w:val="clear" w:color="auto" w:fill="FDFDFD"/>
        <w:wordWrap/>
        <w:autoSpaceDE/>
        <w:autoSpaceDN/>
        <w:spacing w:after="0" w:line="240" w:lineRule="auto"/>
        <w:ind w:left="198" w:hanging="198" w:hangingChars="10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2E47BE">
        <w:rPr>
          <w:color w:val="000000" w:themeColor="text1"/>
          <w:spacing w:val="-11"/>
          <w:kern w:val="0"/>
          <w:sz w:val="22"/>
          <w:szCs w:val="22"/>
          <w:lang w:eastAsia="ja-JP"/>
        </w:rPr>
        <w:t>サ</w:t>
      </w:r>
      <w:r w:rsidRPr="07AD6A85" w:rsidR="002E47BE">
        <w:rPr>
          <w:rFonts w:ascii="MS Gothic" w:hAnsi="MS Gothic" w:eastAsia="MS Gothic" w:cs="MS Gothic"/>
          <w:color w:val="000000" w:themeColor="text1"/>
          <w:spacing w:val="-11"/>
          <w:kern w:val="0"/>
          <w:sz w:val="22"/>
          <w:szCs w:val="22"/>
          <w:lang w:eastAsia="ja-JP"/>
        </w:rPr>
        <w:t>ー</w:t>
      </w:r>
      <w:r w:rsidRPr="07AD6A85" w:rsidR="002E47BE">
        <w:rPr>
          <w:rFonts w:ascii="맑은 고딕" w:hAnsi="맑은 고딕" w:eastAsia="맑은 고딕" w:cs="맑은 고딕"/>
          <w:color w:val="000000" w:themeColor="text1"/>
          <w:spacing w:val="-11"/>
          <w:kern w:val="0"/>
          <w:sz w:val="22"/>
          <w:szCs w:val="22"/>
          <w:lang w:eastAsia="ja-JP"/>
        </w:rPr>
        <w:t>ビスは年中無休、</w:t>
      </w:r>
      <w:r w:rsidRPr="07AD6A85" w:rsidR="002E47BE">
        <w:rPr>
          <w:color w:val="000000" w:themeColor="text1"/>
          <w:spacing w:val="-11"/>
          <w:kern w:val="0"/>
          <w:sz w:val="22"/>
          <w:szCs w:val="22"/>
          <w:lang w:eastAsia="ja-JP"/>
        </w:rPr>
        <w:t>1日24時間提供することを原則とします。</w:t>
      </w:r>
    </w:p>
    <w:p w:rsidRPr="008D4E97" w:rsidR="00493114" w:rsidP="07AD6A85" w:rsidRDefault="00493114" w14:paraId="65ACBB21" w14:textId="645AB81E">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81234B">
        <w:rPr>
          <w:rFonts w:ascii="새굴림" w:hAnsi="새굴림" w:eastAsia="새굴림" w:cs="새굴림"/>
          <w:color w:val="000000" w:themeColor="text1"/>
          <w:spacing w:val="-11"/>
          <w:kern w:val="0"/>
          <w:sz w:val="22"/>
          <w:szCs w:val="22"/>
          <w:lang w:eastAsia="ja-JP"/>
        </w:rPr>
        <w:t>会</w:t>
      </w:r>
      <w:r w:rsidRPr="07AD6A85" w:rsidR="0081234B">
        <w:rPr>
          <w:rFonts w:ascii="맑은 고딕" w:hAnsi="맑은 고딕" w:eastAsia="맑은 고딕" w:cs="맑은 고딕"/>
          <w:color w:val="000000" w:themeColor="text1"/>
          <w:spacing w:val="-11"/>
          <w:kern w:val="0"/>
          <w:sz w:val="22"/>
          <w:szCs w:val="22"/>
          <w:lang w:eastAsia="ja-JP"/>
        </w:rPr>
        <w:t>社は、コンピュ</w:t>
      </w:r>
      <w:r w:rsidRPr="07AD6A85" w:rsidR="0081234B">
        <w:rPr>
          <w:rFonts w:ascii="MS Gothic" w:hAnsi="MS Gothic" w:eastAsia="MS Gothic" w:cs="MS Gothic"/>
          <w:color w:val="000000" w:themeColor="text1"/>
          <w:spacing w:val="-11"/>
          <w:kern w:val="0"/>
          <w:sz w:val="22"/>
          <w:szCs w:val="22"/>
          <w:lang w:eastAsia="ja-JP"/>
        </w:rPr>
        <w:t>ー</w:t>
      </w:r>
      <w:r w:rsidRPr="07AD6A85" w:rsidR="0081234B">
        <w:rPr>
          <w:rFonts w:ascii="맑은 고딕" w:hAnsi="맑은 고딕" w:eastAsia="맑은 고딕" w:cs="맑은 고딕"/>
          <w:color w:val="000000" w:themeColor="text1"/>
          <w:spacing w:val="-11"/>
          <w:kern w:val="0"/>
          <w:sz w:val="22"/>
          <w:szCs w:val="22"/>
          <w:lang w:eastAsia="ja-JP"/>
        </w:rPr>
        <w:t>タ</w:t>
      </w:r>
      <w:r w:rsidRPr="07AD6A85" w:rsidR="0081234B">
        <w:rPr>
          <w:rFonts w:ascii="MS Gothic" w:hAnsi="MS Gothic" w:eastAsia="MS Gothic" w:cs="MS Gothic"/>
          <w:color w:val="000000" w:themeColor="text1"/>
          <w:spacing w:val="-11"/>
          <w:kern w:val="0"/>
          <w:sz w:val="22"/>
          <w:szCs w:val="22"/>
          <w:lang w:eastAsia="ja-JP"/>
        </w:rPr>
        <w:t>ー</w:t>
      </w:r>
      <w:r w:rsidRPr="07AD6A85" w:rsidR="0081234B">
        <w:rPr>
          <w:rFonts w:ascii="맑은 고딕" w:hAnsi="맑은 고딕" w:eastAsia="맑은 고딕" w:cs="맑은 고딕"/>
          <w:color w:val="000000" w:themeColor="text1"/>
          <w:spacing w:val="-11"/>
          <w:kern w:val="0"/>
          <w:sz w:val="22"/>
          <w:szCs w:val="22"/>
          <w:lang w:eastAsia="ja-JP"/>
        </w:rPr>
        <w:t>等情報通信設備のメンテナンス、交換及び故障、通信途絶又は運</w:t>
      </w:r>
      <w:r w:rsidRPr="07AD6A85" w:rsidR="0081234B">
        <w:rPr>
          <w:rFonts w:ascii="새굴림" w:hAnsi="새굴림" w:eastAsia="새굴림" w:cs="새굴림"/>
          <w:color w:val="000000" w:themeColor="text1"/>
          <w:spacing w:val="-11"/>
          <w:kern w:val="0"/>
          <w:sz w:val="22"/>
          <w:szCs w:val="22"/>
          <w:lang w:eastAsia="ja-JP"/>
        </w:rPr>
        <w:t>営</w:t>
      </w:r>
      <w:r w:rsidRPr="07AD6A85" w:rsidR="0081234B">
        <w:rPr>
          <w:rFonts w:ascii="맑은 고딕" w:hAnsi="맑은 고딕" w:eastAsia="맑은 고딕" w:cs="맑은 고딕"/>
          <w:color w:val="000000" w:themeColor="text1"/>
          <w:spacing w:val="-11"/>
          <w:kern w:val="0"/>
          <w:sz w:val="22"/>
          <w:szCs w:val="22"/>
          <w:lang w:eastAsia="ja-JP"/>
        </w:rPr>
        <w:t>上相</w:t>
      </w:r>
      <w:r w:rsidRPr="07AD6A85" w:rsidR="0081234B">
        <w:rPr>
          <w:rFonts w:ascii="새굴림" w:hAnsi="새굴림" w:eastAsia="새굴림" w:cs="새굴림"/>
          <w:color w:val="000000" w:themeColor="text1"/>
          <w:spacing w:val="-11"/>
          <w:kern w:val="0"/>
          <w:sz w:val="22"/>
          <w:szCs w:val="22"/>
          <w:lang w:eastAsia="ja-JP"/>
        </w:rPr>
        <w:t>当</w:t>
      </w:r>
      <w:r w:rsidRPr="07AD6A85" w:rsidR="0081234B">
        <w:rPr>
          <w:rFonts w:ascii="맑은 고딕" w:hAnsi="맑은 고딕" w:eastAsia="맑은 고딕" w:cs="맑은 고딕"/>
          <w:color w:val="000000" w:themeColor="text1"/>
          <w:spacing w:val="-11"/>
          <w:kern w:val="0"/>
          <w:sz w:val="22"/>
          <w:szCs w:val="22"/>
          <w:lang w:eastAsia="ja-JP"/>
        </w:rPr>
        <w:t>な理由がある場合、サ</w:t>
      </w:r>
      <w:r w:rsidRPr="07AD6A85" w:rsidR="0081234B">
        <w:rPr>
          <w:rFonts w:ascii="MS Gothic" w:hAnsi="MS Gothic" w:eastAsia="MS Gothic" w:cs="MS Gothic"/>
          <w:color w:val="000000" w:themeColor="text1"/>
          <w:spacing w:val="-11"/>
          <w:kern w:val="0"/>
          <w:sz w:val="22"/>
          <w:szCs w:val="22"/>
          <w:lang w:eastAsia="ja-JP"/>
        </w:rPr>
        <w:t>ー</w:t>
      </w:r>
      <w:r w:rsidRPr="07AD6A85" w:rsidR="0081234B">
        <w:rPr>
          <w:rFonts w:ascii="맑은 고딕" w:hAnsi="맑은 고딕" w:eastAsia="맑은 고딕" w:cs="맑은 고딕"/>
          <w:color w:val="000000" w:themeColor="text1"/>
          <w:spacing w:val="-11"/>
          <w:kern w:val="0"/>
          <w:sz w:val="22"/>
          <w:szCs w:val="22"/>
          <w:lang w:eastAsia="ja-JP"/>
        </w:rPr>
        <w:t>ビスの提供を一時的に中</w:t>
      </w:r>
      <w:r w:rsidRPr="07AD6A85" w:rsidR="0081234B">
        <w:rPr>
          <w:rFonts w:ascii="새굴림" w:hAnsi="새굴림" w:eastAsia="새굴림" w:cs="새굴림"/>
          <w:color w:val="000000" w:themeColor="text1"/>
          <w:spacing w:val="-11"/>
          <w:kern w:val="0"/>
          <w:sz w:val="22"/>
          <w:szCs w:val="22"/>
          <w:lang w:eastAsia="ja-JP"/>
        </w:rPr>
        <w:t>断</w:t>
      </w:r>
      <w:r w:rsidRPr="07AD6A85" w:rsidR="0081234B">
        <w:rPr>
          <w:rFonts w:ascii="맑은 고딕" w:hAnsi="맑은 고딕" w:eastAsia="맑은 고딕" w:cs="맑은 고딕"/>
          <w:color w:val="000000" w:themeColor="text1"/>
          <w:spacing w:val="-11"/>
          <w:kern w:val="0"/>
          <w:sz w:val="22"/>
          <w:szCs w:val="22"/>
          <w:lang w:eastAsia="ja-JP"/>
        </w:rPr>
        <w:t>することができます。この場合、</w:t>
      </w:r>
      <w:r w:rsidRPr="07AD6A85" w:rsidR="0081234B">
        <w:rPr>
          <w:rFonts w:ascii="새굴림" w:hAnsi="새굴림" w:eastAsia="새굴림" w:cs="새굴림"/>
          <w:color w:val="000000" w:themeColor="text1"/>
          <w:spacing w:val="-11"/>
          <w:kern w:val="0"/>
          <w:sz w:val="22"/>
          <w:szCs w:val="22"/>
          <w:lang w:eastAsia="ja-JP"/>
        </w:rPr>
        <w:t>会</w:t>
      </w:r>
      <w:r w:rsidRPr="07AD6A85" w:rsidR="0081234B">
        <w:rPr>
          <w:rFonts w:ascii="맑은 고딕" w:hAnsi="맑은 고딕" w:eastAsia="맑은 고딕" w:cs="맑은 고딕"/>
          <w:color w:val="000000" w:themeColor="text1"/>
          <w:spacing w:val="-11"/>
          <w:kern w:val="0"/>
          <w:sz w:val="22"/>
          <w:szCs w:val="22"/>
          <w:lang w:eastAsia="ja-JP"/>
        </w:rPr>
        <w:t>社は事前にお知らせ等により利用者に通知します。但し、</w:t>
      </w:r>
      <w:r w:rsidRPr="07AD6A85" w:rsidR="0081234B">
        <w:rPr>
          <w:rFonts w:ascii="새굴림" w:hAnsi="새굴림" w:eastAsia="새굴림" w:cs="새굴림"/>
          <w:color w:val="000000" w:themeColor="text1"/>
          <w:spacing w:val="-11"/>
          <w:kern w:val="0"/>
          <w:sz w:val="22"/>
          <w:szCs w:val="22"/>
          <w:lang w:eastAsia="ja-JP"/>
        </w:rPr>
        <w:t>会</w:t>
      </w:r>
      <w:r w:rsidRPr="07AD6A85" w:rsidR="0081234B">
        <w:rPr>
          <w:rFonts w:ascii="맑은 고딕" w:hAnsi="맑은 고딕" w:eastAsia="맑은 고딕" w:cs="맑은 고딕"/>
          <w:color w:val="000000" w:themeColor="text1"/>
          <w:spacing w:val="-11"/>
          <w:kern w:val="0"/>
          <w:sz w:val="22"/>
          <w:szCs w:val="22"/>
          <w:lang w:eastAsia="ja-JP"/>
        </w:rPr>
        <w:t>社に事前に通知</w:t>
      </w:r>
      <w:r w:rsidRPr="07AD6A85" w:rsidR="0081234B">
        <w:rPr>
          <w:color w:val="000000" w:themeColor="text1"/>
          <w:spacing w:val="-11"/>
          <w:kern w:val="0"/>
          <w:sz w:val="22"/>
          <w:szCs w:val="22"/>
          <w:lang w:eastAsia="ja-JP"/>
        </w:rPr>
        <w:t>できないやむを得ない事由がある場合は、事後に通知することができます。</w:t>
      </w:r>
    </w:p>
    <w:p w:rsidRPr="008D4E97" w:rsidR="00493114" w:rsidP="07AD6A85" w:rsidRDefault="00493114" w14:paraId="2E93C552" w14:textId="47F61D9A">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 xml:space="preserve">③ </w:t>
      </w:r>
      <w:r w:rsidRPr="07AD6A85" w:rsidR="00AC03C0">
        <w:rPr>
          <w:rFonts w:ascii="새굴림" w:hAnsi="새굴림" w:eastAsia="새굴림" w:cs="새굴림"/>
          <w:color w:val="000000" w:themeColor="text1"/>
          <w:spacing w:val="-11"/>
          <w:kern w:val="0"/>
          <w:sz w:val="22"/>
          <w:szCs w:val="22"/>
          <w:lang w:eastAsia="ja-JP"/>
        </w:rPr>
        <w:t>会</w:t>
      </w:r>
      <w:r w:rsidRPr="07AD6A85" w:rsidR="00AC03C0">
        <w:rPr>
          <w:rFonts w:ascii="맑은 고딕" w:hAnsi="맑은 고딕" w:eastAsia="맑은 고딕" w:cs="맑은 고딕"/>
          <w:color w:val="000000" w:themeColor="text1"/>
          <w:spacing w:val="-11"/>
          <w:kern w:val="0"/>
          <w:sz w:val="22"/>
          <w:szCs w:val="22"/>
          <w:lang w:eastAsia="ja-JP"/>
        </w:rPr>
        <w:t>社は、サ</w:t>
      </w:r>
      <w:r w:rsidRPr="07AD6A85" w:rsidR="00AC03C0">
        <w:rPr>
          <w:rFonts w:ascii="MS Gothic" w:hAnsi="MS Gothic" w:eastAsia="MS Gothic" w:cs="MS Gothic"/>
          <w:color w:val="000000" w:themeColor="text1"/>
          <w:spacing w:val="-11"/>
          <w:kern w:val="0"/>
          <w:sz w:val="22"/>
          <w:szCs w:val="22"/>
          <w:lang w:eastAsia="ja-JP"/>
        </w:rPr>
        <w:t>ー</w:t>
      </w:r>
      <w:r w:rsidRPr="07AD6A85" w:rsidR="00AC03C0">
        <w:rPr>
          <w:rFonts w:ascii="맑은 고딕" w:hAnsi="맑은 고딕" w:eastAsia="맑은 고딕" w:cs="맑은 고딕"/>
          <w:color w:val="000000" w:themeColor="text1"/>
          <w:spacing w:val="-11"/>
          <w:kern w:val="0"/>
          <w:sz w:val="22"/>
          <w:szCs w:val="22"/>
          <w:lang w:eastAsia="ja-JP"/>
        </w:rPr>
        <w:t>ビスの提供に必要な場合、定期点</w:t>
      </w:r>
      <w:r w:rsidRPr="07AD6A85" w:rsidR="00AC03C0">
        <w:rPr>
          <w:rFonts w:ascii="새굴림" w:hAnsi="새굴림" w:eastAsia="새굴림" w:cs="새굴림"/>
          <w:color w:val="000000" w:themeColor="text1"/>
          <w:spacing w:val="-11"/>
          <w:kern w:val="0"/>
          <w:sz w:val="22"/>
          <w:szCs w:val="22"/>
          <w:lang w:eastAsia="ja-JP"/>
        </w:rPr>
        <w:t>検</w:t>
      </w:r>
      <w:r w:rsidRPr="07AD6A85" w:rsidR="00AC03C0">
        <w:rPr>
          <w:rFonts w:ascii="맑은 고딕" w:hAnsi="맑은 고딕" w:eastAsia="맑은 고딕" w:cs="맑은 고딕"/>
          <w:color w:val="000000" w:themeColor="text1"/>
          <w:spacing w:val="-11"/>
          <w:kern w:val="0"/>
          <w:sz w:val="22"/>
          <w:szCs w:val="22"/>
          <w:lang w:eastAsia="ja-JP"/>
        </w:rPr>
        <w:t>を</w:t>
      </w:r>
      <w:r w:rsidRPr="07AD6A85" w:rsidR="00AC03C0">
        <w:rPr>
          <w:rFonts w:ascii="새굴림" w:hAnsi="새굴림" w:eastAsia="새굴림" w:cs="새굴림"/>
          <w:color w:val="000000" w:themeColor="text1"/>
          <w:spacing w:val="-11"/>
          <w:kern w:val="0"/>
          <w:sz w:val="22"/>
          <w:szCs w:val="22"/>
          <w:lang w:eastAsia="ja-JP"/>
        </w:rPr>
        <w:t>実</w:t>
      </w:r>
      <w:r w:rsidRPr="07AD6A85" w:rsidR="00AC03C0">
        <w:rPr>
          <w:rFonts w:ascii="맑은 고딕" w:hAnsi="맑은 고딕" w:eastAsia="맑은 고딕" w:cs="맑은 고딕"/>
          <w:color w:val="000000" w:themeColor="text1"/>
          <w:spacing w:val="-11"/>
          <w:kern w:val="0"/>
          <w:sz w:val="22"/>
          <w:szCs w:val="22"/>
          <w:lang w:eastAsia="ja-JP"/>
        </w:rPr>
        <w:t>施することができ、定期点</w:t>
      </w:r>
      <w:r w:rsidRPr="07AD6A85" w:rsidR="00AC03C0">
        <w:rPr>
          <w:rFonts w:ascii="새굴림" w:hAnsi="새굴림" w:eastAsia="새굴림" w:cs="새굴림"/>
          <w:color w:val="000000" w:themeColor="text1"/>
          <w:spacing w:val="-11"/>
          <w:kern w:val="0"/>
          <w:sz w:val="22"/>
          <w:szCs w:val="22"/>
          <w:lang w:eastAsia="ja-JP"/>
        </w:rPr>
        <w:t>検</w:t>
      </w:r>
      <w:r w:rsidRPr="07AD6A85" w:rsidR="00AC03C0">
        <w:rPr>
          <w:rFonts w:ascii="맑은 고딕" w:hAnsi="맑은 고딕" w:eastAsia="맑은 고딕" w:cs="맑은 고딕"/>
          <w:color w:val="000000" w:themeColor="text1"/>
          <w:spacing w:val="-11"/>
          <w:kern w:val="0"/>
          <w:sz w:val="22"/>
          <w:szCs w:val="22"/>
          <w:lang w:eastAsia="ja-JP"/>
        </w:rPr>
        <w:t>の時間は事前に告知するところによります。</w:t>
      </w:r>
    </w:p>
    <w:p w:rsidR="00493114" w:rsidP="07AD6A85" w:rsidRDefault="00493114" w14:paraId="76059694" w14:textId="79344F45">
      <w:pPr>
        <w:widowControl w:val="1"/>
        <w:shd w:val="clear" w:color="auto" w:fill="FDFDFD"/>
        <w:wordWrap/>
        <w:autoSpaceDE/>
        <w:autoSpaceDN/>
        <w:spacing w:after="0" w:line="240" w:lineRule="auto"/>
        <w:ind w:left="297" w:hanging="297" w:hangingChars="150"/>
        <w:jc w:val="left"/>
        <w:rPr>
          <w:sz w:val="22"/>
          <w:szCs w:val="22"/>
          <w:lang w:eastAsia="ja-JP"/>
        </w:rPr>
      </w:pPr>
      <w:r w:rsidRPr="07AD6A85" w:rsidR="00493114">
        <w:rPr>
          <w:color w:val="000000" w:themeColor="text1"/>
          <w:spacing w:val="-11"/>
          <w:kern w:val="0"/>
          <w:sz w:val="22"/>
          <w:szCs w:val="22"/>
          <w:lang w:eastAsia="ja-JP"/>
        </w:rPr>
        <w:t>④ </w:t>
      </w:r>
      <w:r w:rsidRPr="07AD6A85" w:rsidR="00B87672">
        <w:rPr>
          <w:color w:val="000000" w:themeColor="text1"/>
          <w:spacing w:val="-11"/>
          <w:kern w:val="0"/>
          <w:sz w:val="22"/>
          <w:szCs w:val="22"/>
          <w:lang w:eastAsia="ja-JP"/>
        </w:rPr>
        <w:t>事業種目の</w:t>
      </w:r>
      <w:r w:rsidRPr="07AD6A85" w:rsidR="00B87672">
        <w:rPr>
          <w:rFonts w:ascii="새굴림" w:hAnsi="새굴림" w:eastAsia="새굴림" w:cs="새굴림"/>
          <w:color w:val="000000" w:themeColor="text1"/>
          <w:spacing w:val="-11"/>
          <w:kern w:val="0"/>
          <w:sz w:val="22"/>
          <w:szCs w:val="22"/>
          <w:lang w:eastAsia="ja-JP"/>
        </w:rPr>
        <w:t>変</w:t>
      </w:r>
      <w:r w:rsidRPr="07AD6A85" w:rsidR="00B87672">
        <w:rPr>
          <w:rFonts w:ascii="맑은 고딕" w:hAnsi="맑은 고딕" w:eastAsia="맑은 고딕" w:cs="맑은 고딕"/>
          <w:color w:val="000000" w:themeColor="text1"/>
          <w:spacing w:val="-11"/>
          <w:kern w:val="0"/>
          <w:sz w:val="22"/>
          <w:szCs w:val="22"/>
          <w:lang w:eastAsia="ja-JP"/>
        </w:rPr>
        <w:t>更、事業の放棄、</w:t>
      </w:r>
      <w:r w:rsidRPr="07AD6A85" w:rsidR="00B87672">
        <w:rPr>
          <w:rFonts w:ascii="새굴림" w:hAnsi="새굴림" w:eastAsia="새굴림" w:cs="새굴림"/>
          <w:color w:val="000000" w:themeColor="text1"/>
          <w:spacing w:val="-11"/>
          <w:kern w:val="0"/>
          <w:sz w:val="22"/>
          <w:szCs w:val="22"/>
          <w:lang w:eastAsia="ja-JP"/>
        </w:rPr>
        <w:t>経営</w:t>
      </w:r>
      <w:r w:rsidRPr="07AD6A85" w:rsidR="00B87672">
        <w:rPr>
          <w:rFonts w:ascii="맑은 고딕" w:hAnsi="맑은 고딕" w:eastAsia="맑은 고딕" w:cs="맑은 고딕"/>
          <w:color w:val="000000" w:themeColor="text1"/>
          <w:spacing w:val="-11"/>
          <w:kern w:val="0"/>
          <w:sz w:val="22"/>
          <w:szCs w:val="22"/>
          <w:lang w:eastAsia="ja-JP"/>
        </w:rPr>
        <w:t>統合等の理由によりサ</w:t>
      </w:r>
      <w:r w:rsidRPr="07AD6A85" w:rsidR="00B87672">
        <w:rPr>
          <w:rFonts w:ascii="MS Gothic" w:hAnsi="MS Gothic" w:eastAsia="MS Gothic" w:cs="MS Gothic"/>
          <w:color w:val="000000" w:themeColor="text1"/>
          <w:spacing w:val="-11"/>
          <w:kern w:val="0"/>
          <w:sz w:val="22"/>
          <w:szCs w:val="22"/>
          <w:lang w:eastAsia="ja-JP"/>
        </w:rPr>
        <w:t>ー</w:t>
      </w:r>
      <w:r w:rsidRPr="07AD6A85" w:rsidR="00B87672">
        <w:rPr>
          <w:rFonts w:ascii="맑은 고딕" w:hAnsi="맑은 고딕" w:eastAsia="맑은 고딕" w:cs="맑은 고딕"/>
          <w:color w:val="000000" w:themeColor="text1"/>
          <w:spacing w:val="-11"/>
          <w:kern w:val="0"/>
          <w:sz w:val="22"/>
          <w:szCs w:val="22"/>
          <w:lang w:eastAsia="ja-JP"/>
        </w:rPr>
        <w:t>ビスの提供ができなくなった場合、</w:t>
      </w:r>
      <w:r w:rsidRPr="07AD6A85" w:rsidR="00B87672">
        <w:rPr>
          <w:rFonts w:ascii="새굴림" w:hAnsi="새굴림" w:eastAsia="새굴림" w:cs="새굴림"/>
          <w:color w:val="000000" w:themeColor="text1"/>
          <w:spacing w:val="-11"/>
          <w:kern w:val="0"/>
          <w:sz w:val="22"/>
          <w:szCs w:val="22"/>
          <w:lang w:eastAsia="ja-JP"/>
        </w:rPr>
        <w:t>会</w:t>
      </w:r>
      <w:r w:rsidRPr="07AD6A85" w:rsidR="00B87672">
        <w:rPr>
          <w:rFonts w:ascii="맑은 고딕" w:hAnsi="맑은 고딕" w:eastAsia="맑은 고딕" w:cs="맑은 고딕"/>
          <w:color w:val="000000" w:themeColor="text1"/>
          <w:spacing w:val="-11"/>
          <w:kern w:val="0"/>
          <w:sz w:val="22"/>
          <w:szCs w:val="22"/>
          <w:lang w:eastAsia="ja-JP"/>
        </w:rPr>
        <w:t>社は利用者に事前に通知します。</w:t>
      </w:r>
    </w:p>
    <w:p w:rsidRPr="008D4E97" w:rsidR="00493114" w:rsidP="07AD6A85" w:rsidRDefault="00493114" w14:paraId="4F6EAA05" w14:textId="3A522E51">
      <w:pPr>
        <w:widowControl w:val="1"/>
        <w:shd w:val="clear" w:color="auto" w:fill="FDFDFD"/>
        <w:wordWrap/>
        <w:autoSpaceDE/>
        <w:autoSpaceDN/>
        <w:spacing w:after="0" w:line="240" w:lineRule="auto"/>
        <w:ind w:left="330" w:hanging="330" w:hangingChars="150"/>
        <w:jc w:val="left"/>
        <w:rPr>
          <w:color w:val="000000" w:themeColor="text1"/>
          <w:sz w:val="22"/>
          <w:szCs w:val="22"/>
          <w:lang w:eastAsia="ja-JP"/>
        </w:rPr>
      </w:pPr>
      <w:r w:rsidRPr="07AD6A85" w:rsidR="00493114">
        <w:rPr>
          <w:color w:val="000000" w:themeColor="text1" w:themeTint="FF" w:themeShade="FF"/>
          <w:sz w:val="22"/>
          <w:szCs w:val="22"/>
          <w:lang w:eastAsia="ja-JP"/>
        </w:rPr>
        <w:t xml:space="preserve">⑤ </w:t>
      </w:r>
      <w:r w:rsidRPr="07AD6A85" w:rsidR="00117F35">
        <w:rPr>
          <w:rFonts w:ascii="새굴림" w:hAnsi="새굴림" w:eastAsia="새굴림" w:cs="새굴림"/>
          <w:color w:val="000000" w:themeColor="text1" w:themeTint="FF" w:themeShade="FF"/>
          <w:sz w:val="22"/>
          <w:szCs w:val="22"/>
          <w:lang w:eastAsia="ja-JP"/>
        </w:rPr>
        <w:t>会</w:t>
      </w:r>
      <w:r w:rsidRPr="07AD6A85" w:rsidR="00117F35">
        <w:rPr>
          <w:rFonts w:ascii="맑은 고딕" w:hAnsi="맑은 고딕" w:eastAsia="맑은 고딕" w:cs="맑은 고딕"/>
          <w:color w:val="000000" w:themeColor="text1" w:themeTint="FF" w:themeShade="FF"/>
          <w:sz w:val="22"/>
          <w:szCs w:val="22"/>
          <w:lang w:eastAsia="ja-JP"/>
        </w:rPr>
        <w:t>社は有料で提供されるサ</w:t>
      </w:r>
      <w:r w:rsidRPr="07AD6A85" w:rsidR="00117F35">
        <w:rPr>
          <w:rFonts w:ascii="MS Gothic" w:hAnsi="MS Gothic" w:eastAsia="MS Gothic" w:cs="MS Gothic"/>
          <w:color w:val="000000" w:themeColor="text1" w:themeTint="FF" w:themeShade="FF"/>
          <w:sz w:val="22"/>
          <w:szCs w:val="22"/>
          <w:lang w:eastAsia="ja-JP"/>
        </w:rPr>
        <w:t>ー</w:t>
      </w:r>
      <w:r w:rsidRPr="07AD6A85" w:rsidR="00117F35">
        <w:rPr>
          <w:rFonts w:ascii="맑은 고딕" w:hAnsi="맑은 고딕" w:eastAsia="맑은 고딕" w:cs="맑은 고딕"/>
          <w:color w:val="000000" w:themeColor="text1" w:themeTint="FF" w:themeShade="FF"/>
          <w:sz w:val="22"/>
          <w:szCs w:val="22"/>
          <w:lang w:eastAsia="ja-JP"/>
        </w:rPr>
        <w:t>ビスの一部又は全部を財貨等の品切れ又は技術的仕</w:t>
      </w:r>
      <w:r w:rsidRPr="07AD6A85" w:rsidR="00117F35">
        <w:rPr>
          <w:rFonts w:ascii="새굴림" w:hAnsi="새굴림" w:eastAsia="새굴림" w:cs="새굴림"/>
          <w:color w:val="000000" w:themeColor="text1" w:themeTint="FF" w:themeShade="FF"/>
          <w:sz w:val="22"/>
          <w:szCs w:val="22"/>
          <w:lang w:eastAsia="ja-JP"/>
        </w:rPr>
        <w:t>様</w:t>
      </w:r>
      <w:r w:rsidRPr="07AD6A85" w:rsidR="00117F35">
        <w:rPr>
          <w:rFonts w:ascii="맑은 고딕" w:hAnsi="맑은 고딕" w:eastAsia="맑은 고딕" w:cs="맑은 고딕"/>
          <w:color w:val="000000" w:themeColor="text1" w:themeTint="FF" w:themeShade="FF"/>
          <w:sz w:val="22"/>
          <w:szCs w:val="22"/>
          <w:lang w:eastAsia="ja-JP"/>
        </w:rPr>
        <w:t>の</w:t>
      </w:r>
      <w:r w:rsidRPr="07AD6A85" w:rsidR="00117F35">
        <w:rPr>
          <w:rFonts w:ascii="새굴림" w:hAnsi="새굴림" w:eastAsia="새굴림" w:cs="새굴림"/>
          <w:color w:val="000000" w:themeColor="text1" w:themeTint="FF" w:themeShade="FF"/>
          <w:sz w:val="22"/>
          <w:szCs w:val="22"/>
          <w:lang w:eastAsia="ja-JP"/>
        </w:rPr>
        <w:t>変</w:t>
      </w:r>
      <w:r w:rsidRPr="07AD6A85" w:rsidR="00117F35">
        <w:rPr>
          <w:rFonts w:ascii="맑은 고딕" w:hAnsi="맑은 고딕" w:eastAsia="맑은 고딕" w:cs="맑은 고딕"/>
          <w:color w:val="000000" w:themeColor="text1" w:themeTint="FF" w:themeShade="FF"/>
          <w:sz w:val="22"/>
          <w:szCs w:val="22"/>
          <w:lang w:eastAsia="ja-JP"/>
        </w:rPr>
        <w:t>更等の事由で</w:t>
      </w:r>
      <w:r w:rsidRPr="07AD6A85" w:rsidR="00117F35">
        <w:rPr>
          <w:rFonts w:ascii="새굴림" w:hAnsi="새굴림" w:eastAsia="새굴림" w:cs="새굴림"/>
          <w:color w:val="000000" w:themeColor="text1" w:themeTint="FF" w:themeShade="FF"/>
          <w:sz w:val="22"/>
          <w:szCs w:val="22"/>
          <w:lang w:eastAsia="ja-JP"/>
        </w:rPr>
        <w:t>変</w:t>
      </w:r>
      <w:r w:rsidRPr="07AD6A85" w:rsidR="00117F35">
        <w:rPr>
          <w:rFonts w:ascii="맑은 고딕" w:hAnsi="맑은 고딕" w:eastAsia="맑은 고딕" w:cs="맑은 고딕"/>
          <w:color w:val="000000" w:themeColor="text1" w:themeTint="FF" w:themeShade="FF"/>
          <w:sz w:val="22"/>
          <w:szCs w:val="22"/>
          <w:lang w:eastAsia="ja-JP"/>
        </w:rPr>
        <w:t>更する場合、その事由を</w:t>
      </w:r>
      <w:r w:rsidRPr="07AD6A85" w:rsidR="00117F35">
        <w:rPr>
          <w:rFonts w:ascii="새굴림" w:hAnsi="새굴림" w:eastAsia="새굴림" w:cs="새굴림"/>
          <w:color w:val="000000" w:themeColor="text1" w:themeTint="FF" w:themeShade="FF"/>
          <w:sz w:val="22"/>
          <w:szCs w:val="22"/>
          <w:lang w:eastAsia="ja-JP"/>
        </w:rPr>
        <w:t>会</w:t>
      </w:r>
      <w:r w:rsidRPr="07AD6A85" w:rsidR="00117F35">
        <w:rPr>
          <w:rFonts w:ascii="맑은 고딕" w:hAnsi="맑은 고딕" w:eastAsia="맑은 고딕" w:cs="맑은 고딕"/>
          <w:color w:val="000000" w:themeColor="text1" w:themeTint="FF" w:themeShade="FF"/>
          <w:sz w:val="22"/>
          <w:szCs w:val="22"/>
          <w:lang w:eastAsia="ja-JP"/>
        </w:rPr>
        <w:t>員に通知可能な方法を用いて直ちに通知します。</w:t>
      </w:r>
    </w:p>
    <w:p w:rsidR="00493114" w:rsidP="07AD6A85" w:rsidRDefault="00493114" w14:paraId="637D5E33" w14:textId="34EF40F7">
      <w:pPr>
        <w:widowControl w:val="1"/>
        <w:wordWrap/>
        <w:autoSpaceDE/>
        <w:autoSpaceDN/>
        <w:spacing w:line="240" w:lineRule="auto"/>
        <w:ind w:left="330" w:hanging="330" w:hangingChars="150"/>
        <w:jc w:val="left"/>
        <w:rPr>
          <w:sz w:val="22"/>
          <w:szCs w:val="22"/>
          <w:lang w:eastAsia="ja-JP"/>
        </w:rPr>
      </w:pPr>
      <w:r w:rsidRPr="07AD6A85" w:rsidR="00493114">
        <w:rPr>
          <w:color w:val="000000" w:themeColor="text1" w:themeTint="FF" w:themeShade="FF"/>
          <w:sz w:val="22"/>
          <w:szCs w:val="22"/>
          <w:lang w:eastAsia="ja-JP"/>
        </w:rPr>
        <w:t>⑥ </w:t>
      </w:r>
      <w:r w:rsidRPr="07AD6A85" w:rsidR="0094465F">
        <w:rPr>
          <w:color w:val="000000" w:themeColor="text1" w:themeTint="FF" w:themeShade="FF"/>
          <w:sz w:val="22"/>
          <w:szCs w:val="22"/>
          <w:lang w:eastAsia="ja-JP"/>
        </w:rPr>
        <w:t>前項の場合、</w:t>
      </w:r>
      <w:r w:rsidRPr="07AD6A85" w:rsidR="0094465F">
        <w:rPr>
          <w:rFonts w:ascii="새굴림" w:hAnsi="새굴림" w:eastAsia="새굴림" w:cs="새굴림"/>
          <w:color w:val="000000" w:themeColor="text1" w:themeTint="FF" w:themeShade="FF"/>
          <w:sz w:val="22"/>
          <w:szCs w:val="22"/>
          <w:lang w:eastAsia="ja-JP"/>
        </w:rPr>
        <w:t>会</w:t>
      </w:r>
      <w:r w:rsidRPr="07AD6A85" w:rsidR="0094465F">
        <w:rPr>
          <w:rFonts w:ascii="맑은 고딕" w:hAnsi="맑은 고딕" w:eastAsia="맑은 고딕" w:cs="맑은 고딕"/>
          <w:color w:val="000000" w:themeColor="text1" w:themeTint="FF" w:themeShade="FF"/>
          <w:sz w:val="22"/>
          <w:szCs w:val="22"/>
          <w:lang w:eastAsia="ja-JP"/>
        </w:rPr>
        <w:t>社はこれにより</w:t>
      </w:r>
      <w:r w:rsidRPr="07AD6A85" w:rsidR="0094465F">
        <w:rPr>
          <w:rFonts w:ascii="새굴림" w:hAnsi="새굴림" w:eastAsia="새굴림" w:cs="새굴림"/>
          <w:color w:val="000000" w:themeColor="text1" w:themeTint="FF" w:themeShade="FF"/>
          <w:sz w:val="22"/>
          <w:szCs w:val="22"/>
          <w:lang w:eastAsia="ja-JP"/>
        </w:rPr>
        <w:t>会</w:t>
      </w:r>
      <w:r w:rsidRPr="07AD6A85" w:rsidR="0094465F">
        <w:rPr>
          <w:rFonts w:ascii="맑은 고딕" w:hAnsi="맑은 고딕" w:eastAsia="맑은 고딕" w:cs="맑은 고딕"/>
          <w:color w:val="000000" w:themeColor="text1" w:themeTint="FF" w:themeShade="FF"/>
          <w:sz w:val="22"/>
          <w:szCs w:val="22"/>
          <w:lang w:eastAsia="ja-JP"/>
        </w:rPr>
        <w:t>員が被った損害を賠償し</w:t>
      </w:r>
      <w:r w:rsidRPr="07AD6A85" w:rsidR="0094465F">
        <w:rPr>
          <w:color w:val="000000" w:themeColor="text1" w:themeTint="FF" w:themeShade="FF"/>
          <w:sz w:val="22"/>
          <w:szCs w:val="22"/>
          <w:lang w:eastAsia="ja-JP"/>
        </w:rPr>
        <w:t>ます。但し、</w:t>
      </w:r>
      <w:r w:rsidRPr="07AD6A85" w:rsidR="0094465F">
        <w:rPr>
          <w:rFonts w:ascii="새굴림" w:hAnsi="새굴림" w:eastAsia="새굴림" w:cs="새굴림"/>
          <w:color w:val="000000" w:themeColor="text1" w:themeTint="FF" w:themeShade="FF"/>
          <w:sz w:val="22"/>
          <w:szCs w:val="22"/>
          <w:lang w:eastAsia="ja-JP"/>
        </w:rPr>
        <w:t>会</w:t>
      </w:r>
      <w:r w:rsidRPr="07AD6A85" w:rsidR="0094465F">
        <w:rPr>
          <w:rFonts w:ascii="맑은 고딕" w:hAnsi="맑은 고딕" w:eastAsia="맑은 고딕" w:cs="맑은 고딕"/>
          <w:color w:val="000000" w:themeColor="text1" w:themeTint="FF" w:themeShade="FF"/>
          <w:sz w:val="22"/>
          <w:szCs w:val="22"/>
          <w:lang w:eastAsia="ja-JP"/>
        </w:rPr>
        <w:t>社が故意又は過失がなかったことを立証する場合には、その限りではありません。</w:t>
      </w:r>
    </w:p>
    <w:p w:rsidR="00493114" w:rsidP="07AD6A85" w:rsidRDefault="00493114" w14:paraId="5B93C94E" w14:textId="649F2DBF">
      <w:pPr>
        <w:widowControl w:val="1"/>
        <w:wordWrap/>
        <w:autoSpaceDE/>
        <w:autoSpaceDN/>
        <w:spacing w:line="240" w:lineRule="auto"/>
        <w:ind w:left="330" w:hanging="330" w:hangingChars="150"/>
        <w:jc w:val="left"/>
        <w:rPr>
          <w:ins w:author="Eunha La" w:date="2023-12-01T10:50:00Z" w:id="1086417537"/>
          <w:rFonts w:ascii="맑은 고딕" w:hAnsi="맑은 고딕" w:eastAsia="Yu Mincho" w:cs="맑은 고딕"/>
          <w:color w:val="000000" w:themeColor="text1"/>
          <w:sz w:val="22"/>
          <w:szCs w:val="22"/>
          <w:lang w:eastAsia="ja-JP"/>
        </w:rPr>
      </w:pPr>
      <w:r w:rsidRPr="07AD6A85" w:rsidR="00493114">
        <w:rPr>
          <w:color w:val="000000" w:themeColor="text1" w:themeTint="FF" w:themeShade="FF"/>
          <w:sz w:val="22"/>
          <w:szCs w:val="22"/>
          <w:lang w:eastAsia="ja-JP"/>
        </w:rPr>
        <w:t xml:space="preserve">⑦ </w:t>
      </w:r>
      <w:r w:rsidRPr="07AD6A85" w:rsidR="0094465F">
        <w:rPr>
          <w:rFonts w:ascii="새굴림" w:hAnsi="새굴림" w:eastAsia="새굴림" w:cs="새굴림"/>
          <w:color w:val="000000" w:themeColor="text1" w:themeTint="FF" w:themeShade="FF"/>
          <w:sz w:val="22"/>
          <w:szCs w:val="22"/>
          <w:lang w:eastAsia="ja-JP"/>
        </w:rPr>
        <w:t>会</w:t>
      </w:r>
      <w:r w:rsidRPr="07AD6A85" w:rsidR="0094465F">
        <w:rPr>
          <w:rFonts w:ascii="맑은 고딕" w:hAnsi="맑은 고딕" w:eastAsia="맑은 고딕" w:cs="맑은 고딕"/>
          <w:color w:val="000000" w:themeColor="text1" w:themeTint="FF" w:themeShade="FF"/>
          <w:sz w:val="22"/>
          <w:szCs w:val="22"/>
          <w:lang w:eastAsia="ja-JP"/>
        </w:rPr>
        <w:t>社は、無料で提供されるサ</w:t>
      </w:r>
      <w:r w:rsidRPr="07AD6A85" w:rsidR="0094465F">
        <w:rPr>
          <w:rFonts w:ascii="MS Gothic" w:hAnsi="MS Gothic" w:eastAsia="MS Gothic" w:cs="MS Gothic"/>
          <w:color w:val="000000" w:themeColor="text1" w:themeTint="FF" w:themeShade="FF"/>
          <w:sz w:val="22"/>
          <w:szCs w:val="22"/>
          <w:lang w:eastAsia="ja-JP"/>
        </w:rPr>
        <w:t>ー</w:t>
      </w:r>
      <w:r w:rsidRPr="07AD6A85" w:rsidR="0094465F">
        <w:rPr>
          <w:rFonts w:ascii="맑은 고딕" w:hAnsi="맑은 고딕" w:eastAsia="맑은 고딕" w:cs="맑은 고딕"/>
          <w:color w:val="000000" w:themeColor="text1" w:themeTint="FF" w:themeShade="FF"/>
          <w:sz w:val="22"/>
          <w:szCs w:val="22"/>
          <w:lang w:eastAsia="ja-JP"/>
        </w:rPr>
        <w:t>ビスの一部又は全部を</w:t>
      </w:r>
      <w:r w:rsidRPr="07AD6A85" w:rsidR="0094465F">
        <w:rPr>
          <w:rFonts w:ascii="새굴림" w:hAnsi="새굴림" w:eastAsia="새굴림" w:cs="새굴림"/>
          <w:color w:val="000000" w:themeColor="text1" w:themeTint="FF" w:themeShade="FF"/>
          <w:sz w:val="22"/>
          <w:szCs w:val="22"/>
          <w:lang w:eastAsia="ja-JP"/>
        </w:rPr>
        <w:t>会</w:t>
      </w:r>
      <w:r w:rsidRPr="07AD6A85" w:rsidR="0094465F">
        <w:rPr>
          <w:rFonts w:ascii="맑은 고딕" w:hAnsi="맑은 고딕" w:eastAsia="맑은 고딕" w:cs="맑은 고딕"/>
          <w:color w:val="000000" w:themeColor="text1" w:themeTint="FF" w:themeShade="FF"/>
          <w:sz w:val="22"/>
          <w:szCs w:val="22"/>
          <w:lang w:eastAsia="ja-JP"/>
        </w:rPr>
        <w:t>社のポリシ</w:t>
      </w:r>
      <w:r w:rsidRPr="07AD6A85" w:rsidR="0094465F">
        <w:rPr>
          <w:rFonts w:ascii="MS Gothic" w:hAnsi="MS Gothic" w:eastAsia="MS Gothic" w:cs="MS Gothic"/>
          <w:color w:val="000000" w:themeColor="text1" w:themeTint="FF" w:themeShade="FF"/>
          <w:sz w:val="22"/>
          <w:szCs w:val="22"/>
          <w:lang w:eastAsia="ja-JP"/>
        </w:rPr>
        <w:t>ー</w:t>
      </w:r>
      <w:r w:rsidRPr="07AD6A85" w:rsidR="0094465F">
        <w:rPr>
          <w:rFonts w:ascii="맑은 고딕" w:hAnsi="맑은 고딕" w:eastAsia="맑은 고딕" w:cs="맑은 고딕"/>
          <w:color w:val="000000" w:themeColor="text1" w:themeTint="FF" w:themeShade="FF"/>
          <w:sz w:val="22"/>
          <w:szCs w:val="22"/>
          <w:lang w:eastAsia="ja-JP"/>
        </w:rPr>
        <w:t>及び運</w:t>
      </w:r>
      <w:r w:rsidRPr="07AD6A85" w:rsidR="0094465F">
        <w:rPr>
          <w:rFonts w:ascii="새굴림" w:hAnsi="새굴림" w:eastAsia="새굴림" w:cs="새굴림"/>
          <w:color w:val="000000" w:themeColor="text1" w:themeTint="FF" w:themeShade="FF"/>
          <w:sz w:val="22"/>
          <w:szCs w:val="22"/>
          <w:lang w:eastAsia="ja-JP"/>
        </w:rPr>
        <w:t>営</w:t>
      </w:r>
      <w:r w:rsidRPr="07AD6A85" w:rsidR="0094465F">
        <w:rPr>
          <w:rFonts w:ascii="맑은 고딕" w:hAnsi="맑은 고딕" w:eastAsia="맑은 고딕" w:cs="맑은 고딕"/>
          <w:color w:val="000000" w:themeColor="text1" w:themeTint="FF" w:themeShade="FF"/>
          <w:sz w:val="22"/>
          <w:szCs w:val="22"/>
          <w:lang w:eastAsia="ja-JP"/>
        </w:rPr>
        <w:t>の必要上、修正</w:t>
      </w:r>
      <w:r w:rsidRPr="07AD6A85" w:rsidR="0094465F">
        <w:rPr>
          <w:rFonts w:ascii="MS Gothic" w:hAnsi="MS Gothic" w:eastAsia="MS Gothic" w:cs="MS Gothic"/>
          <w:color w:val="000000" w:themeColor="text1" w:themeTint="FF" w:themeShade="FF"/>
          <w:sz w:val="22"/>
          <w:szCs w:val="22"/>
          <w:lang w:eastAsia="ja-JP"/>
        </w:rPr>
        <w:t>・</w:t>
      </w:r>
      <w:r w:rsidRPr="07AD6A85" w:rsidR="0094465F">
        <w:rPr>
          <w:rFonts w:ascii="맑은 고딕" w:hAnsi="맑은 고딕" w:eastAsia="맑은 고딕" w:cs="맑은 고딕"/>
          <w:color w:val="000000" w:themeColor="text1" w:themeTint="FF" w:themeShade="FF"/>
          <w:sz w:val="22"/>
          <w:szCs w:val="22"/>
          <w:lang w:eastAsia="ja-JP"/>
        </w:rPr>
        <w:t>中</w:t>
      </w:r>
      <w:r w:rsidRPr="07AD6A85" w:rsidR="0094465F">
        <w:rPr>
          <w:rFonts w:ascii="새굴림" w:hAnsi="새굴림" w:eastAsia="새굴림" w:cs="새굴림"/>
          <w:color w:val="000000" w:themeColor="text1" w:themeTint="FF" w:themeShade="FF"/>
          <w:sz w:val="22"/>
          <w:szCs w:val="22"/>
          <w:lang w:eastAsia="ja-JP"/>
        </w:rPr>
        <w:t>断</w:t>
      </w:r>
      <w:r w:rsidRPr="07AD6A85" w:rsidR="0094465F">
        <w:rPr>
          <w:rFonts w:ascii="MS Gothic" w:hAnsi="MS Gothic" w:eastAsia="MS Gothic" w:cs="MS Gothic"/>
          <w:color w:val="000000" w:themeColor="text1" w:themeTint="FF" w:themeShade="FF"/>
          <w:sz w:val="22"/>
          <w:szCs w:val="22"/>
          <w:lang w:eastAsia="ja-JP"/>
        </w:rPr>
        <w:t>・変</w:t>
      </w:r>
      <w:r w:rsidRPr="07AD6A85" w:rsidR="0094465F">
        <w:rPr>
          <w:rFonts w:ascii="맑은 고딕" w:hAnsi="맑은 고딕" w:eastAsia="맑은 고딕" w:cs="맑은 고딕"/>
          <w:color w:val="000000" w:themeColor="text1" w:themeTint="FF" w:themeShade="FF"/>
          <w:sz w:val="22"/>
          <w:szCs w:val="22"/>
          <w:lang w:eastAsia="ja-JP"/>
        </w:rPr>
        <w:t>更することができ、これに</w:t>
      </w:r>
      <w:r w:rsidRPr="07AD6A85" w:rsidR="0094465F">
        <w:rPr>
          <w:rFonts w:ascii="새굴림" w:hAnsi="새굴림" w:eastAsia="새굴림" w:cs="새굴림"/>
          <w:color w:val="000000" w:themeColor="text1" w:themeTint="FF" w:themeShade="FF"/>
          <w:sz w:val="22"/>
          <w:szCs w:val="22"/>
          <w:lang w:eastAsia="ja-JP"/>
        </w:rPr>
        <w:t>対</w:t>
      </w:r>
      <w:r w:rsidRPr="07AD6A85" w:rsidR="0094465F">
        <w:rPr>
          <w:rFonts w:ascii="맑은 고딕" w:hAnsi="맑은 고딕" w:eastAsia="맑은 고딕" w:cs="맑은 고딕"/>
          <w:color w:val="000000" w:themeColor="text1" w:themeTint="FF" w:themeShade="FF"/>
          <w:sz w:val="22"/>
          <w:szCs w:val="22"/>
          <w:lang w:eastAsia="ja-JP"/>
        </w:rPr>
        <w:t>して</w:t>
      </w:r>
      <w:r w:rsidRPr="07AD6A85" w:rsidR="0094465F">
        <w:rPr>
          <w:rFonts w:ascii="새굴림" w:hAnsi="새굴림" w:eastAsia="새굴림" w:cs="새굴림"/>
          <w:color w:val="000000" w:themeColor="text1" w:themeTint="FF" w:themeShade="FF"/>
          <w:sz w:val="22"/>
          <w:szCs w:val="22"/>
          <w:lang w:eastAsia="ja-JP"/>
        </w:rPr>
        <w:t>関</w:t>
      </w:r>
      <w:r w:rsidRPr="07AD6A85" w:rsidR="0094465F">
        <w:rPr>
          <w:rFonts w:ascii="맑은 고딕" w:hAnsi="맑은 고딕" w:eastAsia="맑은 고딕" w:cs="맑은 고딕"/>
          <w:color w:val="000000" w:themeColor="text1" w:themeTint="FF" w:themeShade="FF"/>
          <w:sz w:val="22"/>
          <w:szCs w:val="22"/>
          <w:lang w:eastAsia="ja-JP"/>
        </w:rPr>
        <w:t>連法に特別な規定がない限り、利用者に別途補償を行いません。</w:t>
      </w:r>
    </w:p>
    <w:p w:rsidR="00F44B7D" w:rsidP="65F6BA27" w:rsidRDefault="00F44B7D" w14:paraId="2D5E11B7" w14:textId="46186BE0">
      <w:pPr>
        <w:widowControl w:val="1"/>
        <w:wordWrap/>
        <w:autoSpaceDE/>
        <w:autoSpaceDN/>
        <w:spacing w:line="240" w:lineRule="auto"/>
        <w:ind w:left="330" w:hanging="330" w:hangingChars="150"/>
        <w:jc w:val="left"/>
        <w:rPr>
          <w:ins w:author="Eunha La" w:date="2023-12-01T10:51:00Z" w:id="674562413"/>
          <w:rFonts w:eastAsia="맑은 고딕" w:eastAsiaTheme="minorAscii"/>
          <w:color w:val="000000" w:themeColor="text1"/>
          <w:sz w:val="22"/>
          <w:szCs w:val="22"/>
          <w:lang w:eastAsia="ja-JP"/>
        </w:rPr>
      </w:pPr>
      <w:ins w:author="Eunha La" w:date="2023-12-01T10:51:00Z" w:id="1519768451">
        <w:r w:rsidRPr="07AD6A85" w:rsidR="00F44B7D">
          <w:rPr>
            <w:rFonts w:eastAsia="맑은 고딕" w:eastAsiaTheme="minorAscii"/>
            <w:color w:val="000000" w:themeColor="text1" w:themeTint="FF" w:themeShade="FF"/>
            <w:sz w:val="22"/>
            <w:szCs w:val="22"/>
            <w:lang w:eastAsia="ja-JP"/>
          </w:rPr>
          <w:t>⑧</w:t>
        </w:r>
        <w:r w:rsidRPr="07AD6A85" w:rsidR="00993C11">
          <w:rPr>
            <w:rFonts w:eastAsia="맑은 고딕" w:eastAsiaTheme="minorAscii"/>
            <w:color w:val="000000" w:themeColor="text1" w:themeTint="FF" w:themeShade="FF"/>
            <w:sz w:val="22"/>
            <w:szCs w:val="22"/>
            <w:lang w:eastAsia="ja-JP"/>
          </w:rPr>
          <w:t xml:space="preserve"> </w:t>
        </w:r>
      </w:ins>
      <w:ins w:author="choiyoonseon" w:date="2023-12-07T07:04:59.285Z" w:id="81112409">
        <w:del w:author="Eunha La" w:date="2023-12-11T01:41:50.87Z" w:id="1976974132">
          <w:r w:rsidRPr="07AD6A85" w:rsidDel="04259323">
            <w:rPr>
              <w:rFonts w:eastAsia="맑은 고딕" w:eastAsiaTheme="minorAscii"/>
              <w:color w:val="000000" w:themeColor="text1" w:themeTint="FF" w:themeShade="FF"/>
              <w:sz w:val="22"/>
              <w:szCs w:val="22"/>
              <w:lang w:eastAsia="ja-JP"/>
            </w:rPr>
            <w:delText>gom pass</w:delText>
          </w:r>
        </w:del>
      </w:ins>
      <w:ins w:author="Eunha La" w:date="2023-12-11T01:41:50.871Z" w:id="196802643">
        <w:r w:rsidRPr="07AD6A85" w:rsidR="459C55FB">
          <w:rPr>
            <w:rFonts w:eastAsia="맑은 고딕" w:eastAsiaTheme="minorAscii"/>
            <w:color w:val="000000" w:themeColor="text1" w:themeTint="FF" w:themeShade="FF"/>
            <w:sz w:val="22"/>
            <w:szCs w:val="22"/>
            <w:lang w:eastAsia="ja-JP"/>
          </w:rPr>
          <w:t xml:space="preserve">GOM </w:t>
        </w:r>
        <w:r w:rsidRPr="07AD6A85" w:rsidR="459C55FB">
          <w:rPr>
            <w:rFonts w:eastAsia="맑은 고딕" w:eastAsiaTheme="minorAscii"/>
            <w:color w:val="000000" w:themeColor="text1" w:themeTint="FF" w:themeShade="FF"/>
            <w:sz w:val="22"/>
            <w:szCs w:val="22"/>
            <w:lang w:eastAsia="ja-JP"/>
          </w:rPr>
          <w:t>Pass</w:t>
        </w:r>
      </w:ins>
      <w:ins w:author="choiyoonseon" w:date="2023-12-07T07:04:59.285Z" w:id="625968330">
        <w:r w:rsidRPr="07AD6A85" w:rsidR="04259323">
          <w:rPr>
            <w:rFonts w:eastAsia="맑은 고딕" w:eastAsiaTheme="minorAscii"/>
            <w:color w:val="000000" w:themeColor="text1" w:themeTint="FF" w:themeShade="FF"/>
            <w:sz w:val="22"/>
            <w:szCs w:val="22"/>
            <w:lang w:eastAsia="ja-JP"/>
          </w:rPr>
          <w:t>会員は利用契約の</w:t>
        </w:r>
      </w:ins>
      <w:ins w:author="choiyoonseon" w:date="2023-12-07T07:05:03.119Z" w:id="1318980319">
        <w:r w:rsidRPr="07AD6A85" w:rsidR="04259323">
          <w:rPr>
            <w:rFonts w:eastAsia="맑은 고딕" w:eastAsiaTheme="minorAscii"/>
            <w:color w:val="000000" w:themeColor="text1" w:themeTint="FF" w:themeShade="FF"/>
            <w:sz w:val="22"/>
            <w:szCs w:val="22"/>
            <w:lang w:eastAsia="ja-JP"/>
          </w:rPr>
          <w:t>成立後</w:t>
        </w:r>
      </w:ins>
      <w:ins w:author="choiyoonseon" w:date="2023-12-07T07:33:55.314Z" w:id="456039090">
        <w:r w:rsidRPr="07AD6A85" w:rsidR="2B68DB39">
          <w:rPr>
            <w:rFonts w:eastAsia="맑은 고딕" w:eastAsiaTheme="minorAscii"/>
            <w:color w:val="000000" w:themeColor="text1" w:themeTint="FF" w:themeShade="FF"/>
            <w:sz w:val="22"/>
            <w:szCs w:val="22"/>
            <w:lang w:eastAsia="ja-JP"/>
          </w:rPr>
          <w:t>定められた期間中に弊社が</w:t>
        </w:r>
        <w:r w:rsidRPr="07AD6A85" w:rsidR="2B68DB39">
          <w:rPr>
            <w:rFonts w:eastAsia="맑은 고딕" w:eastAsiaTheme="minorAscii"/>
            <w:color w:val="000000" w:themeColor="text1" w:themeTint="FF" w:themeShade="FF"/>
            <w:sz w:val="22"/>
            <w:szCs w:val="22"/>
            <w:lang w:eastAsia="ja-JP"/>
          </w:rPr>
          <w:t>gom pass</w:t>
        </w:r>
        <w:r w:rsidRPr="07AD6A85" w:rsidR="2B68DB39">
          <w:rPr>
            <w:rFonts w:eastAsia="맑은 고딕" w:eastAsiaTheme="minorAscii"/>
            <w:color w:val="000000" w:themeColor="text1" w:themeTint="FF" w:themeShade="FF"/>
            <w:sz w:val="22"/>
            <w:szCs w:val="22"/>
            <w:lang w:eastAsia="ja-JP"/>
          </w:rPr>
          <w:t>製品</w:t>
        </w:r>
      </w:ins>
      <w:ins w:author="choiyoonseon" w:date="2023-12-07T07:34:56.718Z" w:id="1788611801">
        <w:r w:rsidRPr="07AD6A85" w:rsidR="4ED3CE9B">
          <w:rPr>
            <w:rFonts w:eastAsia="맑은 고딕" w:eastAsiaTheme="minorAscii"/>
            <w:color w:val="000000" w:themeColor="text1" w:themeTint="FF" w:themeShade="FF"/>
            <w:sz w:val="22"/>
            <w:szCs w:val="22"/>
            <w:lang w:eastAsia="ja-JP"/>
          </w:rPr>
          <w:t>に分類したソフトウェア及びサービスの全てを弊社が提供する方式により利用でき、利用可能期間が満了される場合サービス</w:t>
        </w:r>
      </w:ins>
      <w:ins w:author="choiyoonseon" w:date="2023-12-07T07:35:54.041Z" w:id="1863779480">
        <w:r w:rsidRPr="07AD6A85" w:rsidR="4FC6C967">
          <w:rPr>
            <w:rFonts w:eastAsia="맑은 고딕" w:eastAsiaTheme="minorAscii"/>
            <w:color w:val="000000" w:themeColor="text1" w:themeTint="FF" w:themeShade="FF"/>
            <w:sz w:val="22"/>
            <w:szCs w:val="22"/>
            <w:lang w:eastAsia="ja-JP"/>
          </w:rPr>
          <w:t>利用が終了されます。</w:t>
        </w:r>
      </w:ins>
      <w:ins w:author="Eunha La" w:date="2023-12-01T10:51:00Z" w:id="1371311142">
        <w:r w:rsidRPr="07AD6A85" w:rsidR="00F44B7D">
          <w:rPr>
            <w:rFonts w:eastAsia="맑은 고딕" w:eastAsiaTheme="minorAscii"/>
            <w:color w:val="000000" w:themeColor="text1" w:themeTint="FF" w:themeShade="FF"/>
            <w:sz w:val="22"/>
            <w:szCs w:val="22"/>
            <w:lang w:eastAsia="ja-JP"/>
          </w:rPr>
          <w:t>⑨</w:t>
        </w:r>
        <w:r w:rsidRPr="07AD6A85" w:rsidR="00993C11">
          <w:rPr>
            <w:rFonts w:eastAsia="맑은 고딕" w:eastAsiaTheme="minorAscii"/>
            <w:color w:val="000000" w:themeColor="text1" w:themeTint="FF" w:themeShade="FF"/>
            <w:sz w:val="22"/>
            <w:szCs w:val="22"/>
            <w:lang w:eastAsia="ja-JP"/>
          </w:rPr>
          <w:t xml:space="preserve"> </w:t>
        </w:r>
      </w:ins>
      <w:ins w:author="choiyoonseon" w:date="2023-12-07T07:35:58.682Z" w:id="199319893">
        <w:r w:rsidRPr="07AD6A85" w:rsidR="41BF4195">
          <w:rPr>
            <w:rFonts w:eastAsia="맑은 고딕" w:eastAsiaTheme="minorAscii"/>
            <w:color w:val="000000" w:themeColor="text1" w:themeTint="FF" w:themeShade="FF"/>
            <w:sz w:val="22"/>
            <w:szCs w:val="22"/>
            <w:lang w:eastAsia="ja-JP"/>
          </w:rPr>
          <w:t>会員が</w:t>
        </w:r>
      </w:ins>
      <w:ins w:author="choiyoonseon" w:date="2023-12-07T07:36:27.818Z" w:id="1501334905">
        <w:r w:rsidRPr="07AD6A85" w:rsidR="41BF4195">
          <w:rPr>
            <w:rFonts w:eastAsia="맑은 고딕" w:eastAsiaTheme="minorAscii"/>
            <w:color w:val="000000" w:themeColor="text1" w:themeTint="FF" w:themeShade="FF"/>
            <w:sz w:val="22"/>
            <w:szCs w:val="22"/>
            <w:lang w:eastAsia="ja-JP"/>
          </w:rPr>
          <w:t>利用する</w:t>
        </w:r>
        <w:del w:author="Eunha La" w:date="2023-12-11T01:41:56.119Z" w:id="1792036449">
          <w:r w:rsidRPr="07AD6A85" w:rsidDel="41BF4195">
            <w:rPr>
              <w:rFonts w:eastAsia="맑은 고딕" w:eastAsiaTheme="minorAscii"/>
              <w:color w:val="000000" w:themeColor="text1" w:themeTint="FF" w:themeShade="FF"/>
              <w:sz w:val="22"/>
              <w:szCs w:val="22"/>
              <w:lang w:eastAsia="ja-JP"/>
            </w:rPr>
            <w:delText>gom pass</w:delText>
          </w:r>
        </w:del>
      </w:ins>
      <w:ins w:author="Eunha La" w:date="2023-12-11T01:41:56.12Z" w:id="1607716289">
        <w:r w:rsidRPr="07AD6A85" w:rsidR="66EF0225">
          <w:rPr>
            <w:rFonts w:eastAsia="맑은 고딕" w:eastAsiaTheme="minorAscii"/>
            <w:color w:val="000000" w:themeColor="text1" w:themeTint="FF" w:themeShade="FF"/>
            <w:sz w:val="22"/>
            <w:szCs w:val="22"/>
            <w:lang w:eastAsia="ja-JP"/>
          </w:rPr>
          <w:t>GOM Pass</w:t>
        </w:r>
      </w:ins>
      <w:ins w:author="choiyoonseon" w:date="2023-12-07T07:36:27.818Z" w:id="619058903">
        <w:r w:rsidRPr="07AD6A85" w:rsidR="41BF4195">
          <w:rPr>
            <w:rFonts w:eastAsia="맑은 고딕" w:eastAsiaTheme="minorAscii"/>
            <w:color w:val="000000" w:themeColor="text1" w:themeTint="FF" w:themeShade="FF"/>
            <w:sz w:val="22"/>
            <w:szCs w:val="22"/>
            <w:lang w:eastAsia="ja-JP"/>
          </w:rPr>
          <w:t>製品は定期的又は非定期的</w:t>
        </w:r>
      </w:ins>
      <w:ins w:author="choiyoonseon" w:date="2023-12-07T07:39:59.937Z" w:id="961381352">
        <w:r w:rsidRPr="07AD6A85" w:rsidR="614495E9">
          <w:rPr>
            <w:rFonts w:eastAsia="맑은 고딕" w:eastAsiaTheme="minorAscii"/>
            <w:color w:val="000000" w:themeColor="text1" w:themeTint="FF" w:themeShade="FF"/>
            <w:sz w:val="22"/>
            <w:szCs w:val="22"/>
            <w:lang w:eastAsia="ja-JP"/>
          </w:rPr>
          <w:t>にアップデート及び変更され、各ソフトウェア及びサービスの事情や</w:t>
        </w:r>
      </w:ins>
      <w:ins w:author="choiyoonseon" w:date="2023-12-07T07:40:59.287Z" w:id="123011371">
        <w:r w:rsidRPr="07AD6A85" w:rsidR="614495E9">
          <w:rPr>
            <w:rFonts w:eastAsia="맑은 고딕" w:eastAsiaTheme="minorAscii"/>
            <w:color w:val="000000" w:themeColor="text1" w:themeTint="FF" w:themeShade="FF"/>
            <w:sz w:val="22"/>
            <w:szCs w:val="22"/>
            <w:lang w:eastAsia="ja-JP"/>
          </w:rPr>
          <w:t>会社の</w:t>
        </w:r>
        <w:r w:rsidRPr="07AD6A85" w:rsidR="762D5ACC">
          <w:rPr>
            <w:rFonts w:eastAsia="맑은 고딕" w:eastAsiaTheme="minorAscii"/>
            <w:color w:val="000000" w:themeColor="text1" w:themeTint="FF" w:themeShade="FF"/>
            <w:sz w:val="22"/>
            <w:szCs w:val="22"/>
            <w:lang w:eastAsia="ja-JP"/>
          </w:rPr>
          <w:t>政策などにより別途の告知なく</w:t>
        </w:r>
        <w:del w:author="Eunha La" w:date="2023-12-11T01:41:57.812Z" w:id="2138684803">
          <w:r w:rsidRPr="07AD6A85" w:rsidDel="762D5ACC">
            <w:rPr>
              <w:rFonts w:eastAsia="맑은 고딕" w:eastAsiaTheme="minorAscii"/>
              <w:color w:val="000000" w:themeColor="text1" w:themeTint="FF" w:themeShade="FF"/>
              <w:sz w:val="22"/>
              <w:szCs w:val="22"/>
              <w:lang w:eastAsia="ja-JP"/>
            </w:rPr>
            <w:delText>gom pass</w:delText>
          </w:r>
        </w:del>
      </w:ins>
      <w:ins w:author="Eunha La" w:date="2023-12-11T01:41:57.813Z" w:id="626873896">
        <w:r w:rsidRPr="07AD6A85" w:rsidR="12B2CABE">
          <w:rPr>
            <w:rFonts w:eastAsia="맑은 고딕" w:eastAsiaTheme="minorAscii"/>
            <w:color w:val="000000" w:themeColor="text1" w:themeTint="FF" w:themeShade="FF"/>
            <w:sz w:val="22"/>
            <w:szCs w:val="22"/>
            <w:lang w:eastAsia="ja-JP"/>
          </w:rPr>
          <w:t>GOM Pass</w:t>
        </w:r>
      </w:ins>
      <w:ins w:author="choiyoonseon" w:date="2023-12-07T07:41:59.753Z" w:id="1503426265">
        <w:r w:rsidRPr="07AD6A85" w:rsidR="762D5ACC">
          <w:rPr>
            <w:rFonts w:eastAsia="맑은 고딕" w:eastAsiaTheme="minorAscii"/>
            <w:color w:val="000000" w:themeColor="text1" w:themeTint="FF" w:themeShade="FF"/>
            <w:sz w:val="22"/>
            <w:szCs w:val="22"/>
            <w:lang w:eastAsia="ja-JP"/>
          </w:rPr>
          <w:t>製品から除外されることがあります。弊社は</w:t>
        </w:r>
        <w:del w:author="Eunha La" w:date="2023-12-11T01:41:59.533Z" w:id="109898606">
          <w:r w:rsidRPr="07AD6A85" w:rsidDel="762D5ACC">
            <w:rPr>
              <w:rFonts w:eastAsia="맑은 고딕" w:eastAsiaTheme="minorAscii"/>
              <w:color w:val="000000" w:themeColor="text1" w:themeTint="FF" w:themeShade="FF"/>
              <w:sz w:val="22"/>
              <w:szCs w:val="22"/>
              <w:lang w:eastAsia="ja-JP"/>
            </w:rPr>
            <w:delText>gom pass</w:delText>
          </w:r>
        </w:del>
      </w:ins>
      <w:ins w:author="Eunha La" w:date="2023-12-11T01:41:59.533Z" w:id="581349236">
        <w:r w:rsidRPr="07AD6A85" w:rsidR="299AE126">
          <w:rPr>
            <w:rFonts w:eastAsia="맑은 고딕" w:eastAsiaTheme="minorAscii"/>
            <w:color w:val="000000" w:themeColor="text1" w:themeTint="FF" w:themeShade="FF"/>
            <w:sz w:val="22"/>
            <w:szCs w:val="22"/>
            <w:lang w:eastAsia="ja-JP"/>
          </w:rPr>
          <w:t>GOM Pass</w:t>
        </w:r>
      </w:ins>
      <w:ins w:author="choiyoonseon" w:date="2023-12-07T07:41:59.753Z" w:id="1837103329">
        <w:r w:rsidRPr="07AD6A85" w:rsidR="0175218D">
          <w:rPr>
            <w:rFonts w:eastAsia="맑은 고딕" w:eastAsiaTheme="minorAscii"/>
            <w:color w:val="000000" w:themeColor="text1" w:themeTint="FF" w:themeShade="FF"/>
            <w:sz w:val="22"/>
            <w:szCs w:val="22"/>
            <w:lang w:eastAsia="ja-JP"/>
          </w:rPr>
          <w:t>で提供されるソフトウェア及びサービスの</w:t>
        </w:r>
      </w:ins>
      <w:ins w:author="choiyoonseon" w:date="2023-12-07T07:42:58.45Z" w:id="112895705">
        <w:r w:rsidRPr="07AD6A85" w:rsidR="0175218D">
          <w:rPr>
            <w:rFonts w:eastAsia="맑은 고딕" w:eastAsiaTheme="minorAscii"/>
            <w:color w:val="000000" w:themeColor="text1" w:themeTint="FF" w:themeShade="FF"/>
            <w:sz w:val="22"/>
            <w:szCs w:val="22"/>
            <w:lang w:eastAsia="ja-JP"/>
          </w:rPr>
          <w:t>変更及び利用制限に関していかなる保証も行わず</w:t>
        </w:r>
      </w:ins>
      <w:ins w:author="choiyoonseon" w:date="2023-12-07T08:03:20.787Z" w:id="682593488">
        <w:r w:rsidRPr="07AD6A85" w:rsidR="7B0CA118">
          <w:rPr>
            <w:rFonts w:eastAsia="맑은 고딕" w:eastAsiaTheme="minorAscii"/>
            <w:color w:val="000000" w:themeColor="text1" w:themeTint="FF" w:themeShade="FF"/>
            <w:sz w:val="22"/>
            <w:szCs w:val="22"/>
            <w:lang w:eastAsia="ja-JP"/>
          </w:rPr>
          <w:t>、一切の責任も負いません。</w:t>
        </w:r>
      </w:ins>
      <w:ins w:author="Eunha La" w:date="2023-12-01T10:51:00Z" w:id="414299246">
        <w:r w:rsidRPr="07AD6A85" w:rsidR="00993C11">
          <w:rPr>
            <w:rStyle w:val="normaltextrun"/>
            <w:rFonts w:ascii="맑은 고딕" w:hAnsi="맑은 고딕" w:eastAsia="맑은 고딕"/>
            <w:color w:val="000000" w:themeColor="text1" w:themeTint="FF" w:themeShade="FF"/>
            <w:sz w:val="22"/>
            <w:szCs w:val="22"/>
          </w:rPr>
          <w:t xml:space="preserve">회원이 이용하는 </w:t>
        </w:r>
        <w:r w:rsidRPr="07AD6A85" w:rsidR="00993C11">
          <w:rPr>
            <w:rStyle w:val="normaltextrun"/>
            <w:rFonts w:ascii="맑은 고딕" w:hAnsi="맑은 고딕" w:eastAsia="맑은 고딕"/>
            <w:color w:val="000000" w:themeColor="text1" w:themeTint="FF" w:themeShade="FF"/>
            <w:sz w:val="22"/>
            <w:szCs w:val="22"/>
          </w:rPr>
          <w:t>곰패스</w:t>
        </w:r>
        <w:r w:rsidRPr="07AD6A85" w:rsidR="00993C11">
          <w:rPr>
            <w:rStyle w:val="normaltextrun"/>
            <w:rFonts w:ascii="맑은 고딕" w:hAnsi="맑은 고딕" w:eastAsia="맑은 고딕"/>
            <w:color w:val="000000" w:themeColor="text1" w:themeTint="FF" w:themeShade="FF"/>
            <w:sz w:val="22"/>
            <w:szCs w:val="22"/>
          </w:rPr>
          <w:t xml:space="preserve"> 상품은 정기적 또는 비정기적으로 업데이트 및 변경되고, 각 소프트웨어 및 서비스의 사정 내지 회사의 정책 등에 따라 별도의 고지 없이 </w:t>
        </w:r>
        <w:r w:rsidRPr="07AD6A85" w:rsidR="00993C11">
          <w:rPr>
            <w:rStyle w:val="normaltextrun"/>
            <w:rFonts w:ascii="맑은 고딕" w:hAnsi="맑은 고딕" w:eastAsia="맑은 고딕"/>
            <w:color w:val="000000" w:themeColor="text1" w:themeTint="FF" w:themeShade="FF"/>
            <w:sz w:val="22"/>
            <w:szCs w:val="22"/>
          </w:rPr>
          <w:t>곰패스</w:t>
        </w:r>
        <w:r w:rsidRPr="07AD6A85" w:rsidR="00993C11">
          <w:rPr>
            <w:rStyle w:val="normaltextrun"/>
            <w:rFonts w:ascii="맑은 고딕" w:hAnsi="맑은 고딕" w:eastAsia="맑은 고딕"/>
            <w:color w:val="000000" w:themeColor="text1" w:themeTint="FF" w:themeShade="FF"/>
            <w:sz w:val="22"/>
            <w:szCs w:val="22"/>
          </w:rPr>
          <w:t xml:space="preserve"> 상품에서 제외될 수 있습니다. 회사는 이러한 곰패스에 제공되는 소프트웨어 및 서비스의 변경 및 사용 제한과 관련하여 어떠한 보증도 하지 않으며 일체의 책임을 부담하지 않습니다</w:t>
        </w:r>
        <w:r w:rsidRPr="07AD6A85" w:rsidR="00993C11">
          <w:rPr>
            <w:rStyle w:val="normaltextrun"/>
            <w:rFonts w:ascii="맑은 고딕" w:hAnsi="맑은 고딕" w:eastAsia="맑은 고딕"/>
            <w:color w:val="000000" w:themeColor="text1" w:themeTint="FF" w:themeShade="FF"/>
            <w:sz w:val="22"/>
            <w:szCs w:val="22"/>
          </w:rPr>
          <w:t>.</w:t>
        </w:r>
      </w:ins>
    </w:p>
    <w:p w:rsidR="00F44B7D" w:rsidP="65F6BA27" w:rsidRDefault="00F44B7D" w14:paraId="60208FF4" w14:textId="204EC390">
      <w:pPr>
        <w:widowControl w:val="1"/>
        <w:wordWrap/>
        <w:autoSpaceDE/>
        <w:autoSpaceDN/>
        <w:spacing w:line="240" w:lineRule="auto"/>
        <w:ind w:left="330" w:hanging="330" w:hangingChars="150"/>
        <w:jc w:val="left"/>
        <w:rPr>
          <w:ins w:author="Eunha La" w:date="2023-12-01T10:51:00Z" w:id="1601722160"/>
          <w:rFonts w:eastAsia="맑은 고딕" w:eastAsiaTheme="minorAscii"/>
          <w:color w:val="000000" w:themeColor="text1"/>
          <w:sz w:val="22"/>
          <w:szCs w:val="22"/>
          <w:lang w:eastAsia="ja-JP"/>
        </w:rPr>
      </w:pPr>
      <w:ins w:author="Eunha La" w:date="2023-12-01T10:51:00Z" w:id="1824713881">
        <w:r w:rsidRPr="07AD6A85" w:rsidR="00F44B7D">
          <w:rPr>
            <w:rFonts w:eastAsia="맑은 고딕" w:eastAsiaTheme="minorAscii"/>
            <w:color w:val="000000" w:themeColor="text1" w:themeTint="FF" w:themeShade="FF"/>
            <w:sz w:val="22"/>
            <w:szCs w:val="22"/>
            <w:lang w:eastAsia="ja-JP"/>
          </w:rPr>
          <w:t>⑩</w:t>
        </w:r>
        <w:r w:rsidRPr="07AD6A85" w:rsidR="00993C11">
          <w:rPr>
            <w:rFonts w:eastAsia="맑은 고딕" w:eastAsiaTheme="minorAscii"/>
            <w:color w:val="000000" w:themeColor="text1" w:themeTint="FF" w:themeShade="FF"/>
            <w:sz w:val="22"/>
            <w:szCs w:val="22"/>
            <w:lang w:eastAsia="ja-JP"/>
          </w:rPr>
          <w:t xml:space="preserve"> </w:t>
        </w:r>
      </w:ins>
      <w:ins w:author="choiyoonseon" w:date="2023-12-07T08:03:32.937Z" w:id="889053936">
        <w:del w:author="Eunha La" w:date="2023-12-11T01:42:00.442Z" w:id="563002691">
          <w:r w:rsidRPr="07AD6A85" w:rsidDel="2EE57DC7">
            <w:rPr>
              <w:rFonts w:eastAsia="맑은 고딕" w:eastAsiaTheme="minorAscii"/>
              <w:color w:val="000000" w:themeColor="text1" w:themeTint="FF" w:themeShade="FF"/>
              <w:sz w:val="22"/>
              <w:szCs w:val="22"/>
              <w:lang w:eastAsia="ja-JP"/>
            </w:rPr>
            <w:delText>gom</w:delText>
          </w:r>
          <w:r w:rsidRPr="07AD6A85" w:rsidDel="2EE57DC7">
            <w:rPr>
              <w:rFonts w:eastAsia="맑은 고딕" w:eastAsiaTheme="minorAscii"/>
              <w:color w:val="000000" w:themeColor="text1" w:themeTint="FF" w:themeShade="FF"/>
              <w:sz w:val="22"/>
              <w:szCs w:val="22"/>
              <w:lang w:eastAsia="ja-JP"/>
            </w:rPr>
            <w:delText xml:space="preserve"> pass</w:delText>
          </w:r>
        </w:del>
      </w:ins>
      <w:ins w:author="Eunha La" w:date="2023-12-11T01:42:00.443Z" w:id="763835834">
        <w:r w:rsidRPr="07AD6A85" w:rsidR="299AE126">
          <w:rPr>
            <w:rFonts w:eastAsia="맑은 고딕" w:eastAsiaTheme="minorAscii"/>
            <w:color w:val="000000" w:themeColor="text1" w:themeTint="FF" w:themeShade="FF"/>
            <w:sz w:val="22"/>
            <w:szCs w:val="22"/>
            <w:lang w:eastAsia="ja-JP"/>
          </w:rPr>
          <w:t>GOM Pass</w:t>
        </w:r>
      </w:ins>
      <w:ins w:author="choiyoonseon" w:date="2023-12-07T08:05:41.57Z" w:id="371591125">
        <w:r w:rsidRPr="07AD6A85" w:rsidR="42BF09C4">
          <w:rPr>
            <w:rFonts w:eastAsia="맑은 고딕" w:eastAsiaTheme="minorAscii"/>
            <w:color w:val="000000" w:themeColor="text1" w:themeTint="FF" w:themeShade="FF"/>
            <w:sz w:val="22"/>
            <w:szCs w:val="22"/>
            <w:lang w:eastAsia="ja-JP"/>
          </w:rPr>
          <w:t>の決済キャンセル</w:t>
        </w:r>
      </w:ins>
      <w:ins w:author="choiyoonseon" w:date="2023-12-07T08:07:58.974Z" w:id="998835089">
        <w:r w:rsidRPr="07AD6A85" w:rsidR="7E252F08">
          <w:rPr>
            <w:rFonts w:eastAsia="맑은 고딕" w:eastAsiaTheme="minorAscii"/>
            <w:color w:val="000000" w:themeColor="text1" w:themeTint="FF" w:themeShade="FF"/>
            <w:sz w:val="22"/>
            <w:szCs w:val="22"/>
            <w:lang w:eastAsia="ja-JP"/>
          </w:rPr>
          <w:t>は会員の最初</w:t>
        </w:r>
      </w:ins>
      <w:ins w:author="choiyoonseon" w:date="2023-12-07T08:08:58Z" w:id="1338731">
        <w:r w:rsidRPr="07AD6A85" w:rsidR="7E252F08">
          <w:rPr>
            <w:rFonts w:eastAsia="맑은 고딕" w:eastAsiaTheme="minorAscii"/>
            <w:color w:val="000000" w:themeColor="text1" w:themeTint="FF" w:themeShade="FF"/>
            <w:sz w:val="22"/>
            <w:szCs w:val="22"/>
            <w:lang w:eastAsia="ja-JP"/>
          </w:rPr>
          <w:t>決済の時に限って1回のみ提供され、サービスの</w:t>
        </w:r>
        <w:r w:rsidRPr="07AD6A85" w:rsidR="389CB1AF">
          <w:rPr>
            <w:rFonts w:eastAsia="맑은 고딕" w:eastAsiaTheme="minorAscii"/>
            <w:color w:val="000000" w:themeColor="text1" w:themeTint="FF" w:themeShade="FF"/>
            <w:sz w:val="22"/>
            <w:szCs w:val="22"/>
            <w:lang w:eastAsia="ja-JP"/>
          </w:rPr>
          <w:t>再登録又は退会</w:t>
        </w:r>
      </w:ins>
      <w:ins w:author="choiyoonseon" w:date="2023-12-07T08:09:53.232Z" w:id="1994059431">
        <w:r w:rsidRPr="07AD6A85" w:rsidR="389CB1AF">
          <w:rPr>
            <w:rFonts w:eastAsia="맑은 고딕" w:eastAsiaTheme="minorAscii"/>
            <w:color w:val="000000" w:themeColor="text1" w:themeTint="FF" w:themeShade="FF"/>
            <w:sz w:val="22"/>
            <w:szCs w:val="22"/>
            <w:lang w:eastAsia="ja-JP"/>
          </w:rPr>
          <w:t>後再登録した会員には提供されません。関連内容は有料サービス利用規約</w:t>
        </w:r>
        <w:r w:rsidRPr="07AD6A85" w:rsidR="4569DE77">
          <w:rPr>
            <w:rFonts w:eastAsia="맑은 고딕" w:eastAsiaTheme="minorAscii"/>
            <w:color w:val="000000" w:themeColor="text1" w:themeTint="FF" w:themeShade="FF"/>
            <w:sz w:val="22"/>
            <w:szCs w:val="22"/>
            <w:lang w:eastAsia="ja-JP"/>
          </w:rPr>
          <w:t>に従います。</w:t>
        </w:r>
      </w:ins>
      <w:ins w:author="Eunha La" w:date="2023-12-01T10:51:00Z" w:id="125036185">
        <w:r w:rsidRPr="07AD6A85" w:rsidR="00993C11">
          <w:rPr>
            <w:rStyle w:val="normaltextrun"/>
            <w:rFonts w:ascii="맑은 고딕" w:hAnsi="맑은 고딕" w:eastAsia="맑은 고딕"/>
            <w:color w:val="000000" w:themeColor="text1" w:themeTint="FF" w:themeShade="FF"/>
            <w:sz w:val="22"/>
            <w:szCs w:val="22"/>
          </w:rPr>
          <w:t>곰패스의 결제취소는 회원의 최초 결제 시에 한하여 1회만 제공되며, 서비스의 재가입 또는 탈퇴 후 재가입한 회원에게는 제공하지 않습니다. 관련 내용은 유료 서비스 이용 약관을 따릅니다.</w:t>
        </w:r>
        <w:r w:rsidRPr="07AD6A85" w:rsidR="00993C11">
          <w:rPr>
            <w:rStyle w:val="eop"/>
            <w:rFonts w:ascii="맑은 고딕" w:hAnsi="맑은 고딕" w:eastAsia="맑은 고딕"/>
            <w:color w:val="000000" w:themeColor="text1" w:themeTint="FF" w:themeShade="FF"/>
            <w:sz w:val="22"/>
            <w:szCs w:val="22"/>
          </w:rPr>
          <w:t> </w:t>
        </w:r>
      </w:ins>
    </w:p>
    <w:p w:rsidRPr="00F44B7D" w:rsidR="00F44B7D" w:rsidP="53EC32F3" w:rsidRDefault="00F44B7D" w14:paraId="534E6C12" w14:textId="73A908C0">
      <w:pPr>
        <w:pStyle w:val="a"/>
        <w:widowControl w:val="1"/>
        <w:wordWrap/>
        <w:autoSpaceDE/>
        <w:autoSpaceDN/>
        <w:spacing w:line="240" w:lineRule="auto"/>
        <w:ind w:left="330" w:hanging="330" w:hangingChars="150"/>
        <w:jc w:val="left"/>
        <w:rPr>
          <w:rFonts w:eastAsia="Yu Mincho"/>
          <w:color w:val="000000" w:themeColor="text1"/>
          <w:sz w:val="22"/>
          <w:szCs w:val="22"/>
          <w:lang w:eastAsia="ja-JP"/>
          <w:rPrChange w:author="Eunha La" w:date="2023-12-01T10:50:00Z" w:id="1987242737">
            <w:rPr>
              <w:color w:val="000000" w:themeColor="text1"/>
              <w:sz w:val="22"/>
              <w:szCs w:val="22"/>
              <w:lang w:eastAsia="ja-JP"/>
            </w:rPr>
          </w:rPrChange>
        </w:rPr>
      </w:pPr>
      <w:ins w:author="Eunha La" w:date="2023-12-01T10:51:00Z" w:id="16643395">
        <w:r w:rsidRPr="07AD6A85" w:rsidR="00F44B7D">
          <w:rPr>
            <w:rFonts w:eastAsia="맑은 고딕" w:eastAsiaTheme="minorAscii"/>
            <w:color w:val="000000" w:themeColor="text1" w:themeTint="FF" w:themeShade="FF"/>
            <w:sz w:val="22"/>
            <w:szCs w:val="22"/>
            <w:lang w:eastAsia="ja-JP"/>
          </w:rPr>
          <w:t>⑪</w:t>
        </w:r>
        <w:r w:rsidRPr="07AD6A85" w:rsidR="00993C11">
          <w:rPr>
            <w:rFonts w:eastAsia="맑은 고딕" w:eastAsiaTheme="minorAscii"/>
            <w:color w:val="000000" w:themeColor="text1" w:themeTint="FF" w:themeShade="FF"/>
            <w:sz w:val="22"/>
            <w:szCs w:val="22"/>
            <w:lang w:eastAsia="ja-JP"/>
          </w:rPr>
          <w:t xml:space="preserve"> </w:t>
        </w:r>
      </w:ins>
      <w:ins w:author="choiyoonseon" w:date="2023-12-07T08:11:40.029Z" w:id="1629360637">
        <w:r w:rsidRPr="07AD6A85" w:rsidR="61D7780B">
          <w:rPr>
            <w:rFonts w:eastAsia="맑은 고딕" w:eastAsiaTheme="minorAscii"/>
            <w:color w:val="000000" w:themeColor="text1" w:themeTint="FF" w:themeShade="FF"/>
            <w:sz w:val="22"/>
            <w:szCs w:val="22"/>
            <w:lang w:eastAsia="ja-JP"/>
          </w:rPr>
          <w:t>韓国で19歳未満の未成年者</w:t>
        </w:r>
      </w:ins>
      <w:ins w:author="choiyoonseon" w:date="2023-12-07T08:37:24.886Z" w:id="343143385">
        <w:r w:rsidRPr="07AD6A85" w:rsidR="2FE93FEA">
          <w:rPr>
            <w:rFonts w:eastAsia="맑은 고딕" w:eastAsiaTheme="minorAscii"/>
            <w:color w:val="000000" w:themeColor="text1" w:themeTint="FF" w:themeShade="FF"/>
            <w:sz w:val="22"/>
            <w:szCs w:val="22"/>
            <w:lang w:eastAsia="ja-JP"/>
          </w:rPr>
          <w:t>がサービスを利用する場合、法定代理人がサービス利用契約</w:t>
        </w:r>
      </w:ins>
      <w:ins w:author="choiyoonseon" w:date="2023-12-07T08:39:59.919Z" w:id="434956026">
        <w:r w:rsidRPr="07AD6A85" w:rsidR="22BF2F92">
          <w:rPr>
            <w:rFonts w:eastAsia="맑은 고딕" w:eastAsiaTheme="minorAscii"/>
            <w:color w:val="000000" w:themeColor="text1" w:themeTint="FF" w:themeShade="FF"/>
            <w:sz w:val="22"/>
            <w:szCs w:val="22"/>
            <w:lang w:eastAsia="ja-JP"/>
          </w:rPr>
          <w:t>及び該当利用契約による決済</w:t>
        </w:r>
      </w:ins>
      <w:ins w:author="choiyoonseon" w:date="2023-12-07T08:40:58.77Z" w:id="1684574614">
        <w:r w:rsidRPr="07AD6A85" w:rsidR="22BF2F92">
          <w:rPr>
            <w:rFonts w:eastAsia="맑은 고딕" w:eastAsiaTheme="minorAscii"/>
            <w:color w:val="000000" w:themeColor="text1" w:themeTint="FF" w:themeShade="FF"/>
            <w:sz w:val="22"/>
            <w:szCs w:val="22"/>
            <w:lang w:eastAsia="ja-JP"/>
          </w:rPr>
          <w:t>などに同意しなければ正常に利用契約</w:t>
        </w:r>
        <w:r w:rsidRPr="07AD6A85" w:rsidR="210A2DDB">
          <w:rPr>
            <w:rFonts w:eastAsia="맑은 고딕" w:eastAsiaTheme="minorAscii"/>
            <w:color w:val="000000" w:themeColor="text1" w:themeTint="FF" w:themeShade="FF"/>
            <w:sz w:val="22"/>
            <w:szCs w:val="22"/>
            <w:lang w:eastAsia="ja-JP"/>
          </w:rPr>
          <w:t>締結</w:t>
        </w:r>
      </w:ins>
      <w:ins w:author="choiyoonseon" w:date="2023-12-07T08:41:20.479Z" w:id="71565031">
        <w:r w:rsidRPr="07AD6A85" w:rsidR="210A2DDB">
          <w:rPr>
            <w:rFonts w:eastAsia="맑은 고딕" w:eastAsiaTheme="minorAscii"/>
            <w:color w:val="000000" w:themeColor="text1" w:themeTint="FF" w:themeShade="FF"/>
            <w:sz w:val="22"/>
            <w:szCs w:val="22"/>
            <w:lang w:eastAsia="ja-JP"/>
          </w:rPr>
          <w:t>及び利用契約による決済などができません。</w:t>
        </w:r>
      </w:ins>
      <w:ins w:author="Eunha La" w:date="2023-12-01T10:51:00Z" w:id="1167611306">
        <w:r w:rsidRPr="07AD6A85" w:rsidR="00993C11">
          <w:rPr>
            <w:rStyle w:val="normaltextrun"/>
            <w:rFonts w:ascii="맑은 고딕" w:hAnsi="맑은 고딕" w:eastAsia="맑은 고딕"/>
            <w:color w:val="000000" w:themeColor="text1" w:themeTint="FF" w:themeShade="FF"/>
            <w:sz w:val="22"/>
            <w:szCs w:val="22"/>
          </w:rPr>
          <w:t xml:space="preserve"> </w:t>
        </w:r>
        <w:r w:rsidRPr="07AD6A85" w:rsidR="00993C11">
          <w:rPr>
            <w:rStyle w:val="eop"/>
            <w:rFonts w:ascii="맑은 고딕" w:hAnsi="맑은 고딕" w:eastAsia="맑은 고딕"/>
            <w:color w:val="000000" w:themeColor="text1" w:themeTint="FF" w:themeShade="FF"/>
            <w:sz w:val="22"/>
            <w:szCs w:val="22"/>
          </w:rPr>
          <w:t> </w:t>
        </w:r>
      </w:ins>
    </w:p>
    <w:p w:rsidR="00CF7701" w:rsidP="009E158D" w:rsidRDefault="00CF7701" w14:paraId="41930960" w14:textId="77777777">
      <w:pPr>
        <w:widowControl w:val="1"/>
        <w:shd w:val="clear" w:color="auto" w:fill="FDFDFD"/>
        <w:wordWrap/>
        <w:autoSpaceDE/>
        <w:autoSpaceDN/>
        <w:spacing w:after="210" w:line="240" w:lineRule="auto"/>
        <w:jc w:val="left"/>
        <w:outlineLvl w:val="2"/>
        <w:rPr>
          <w:b w:val="1"/>
          <w:bCs w:val="1"/>
          <w:color w:val="000000" w:themeColor="text1"/>
          <w:spacing w:val="-11"/>
          <w:kern w:val="0"/>
          <w:sz w:val="10"/>
          <w:szCs w:val="10"/>
          <w:lang w:eastAsia="ja-JP"/>
        </w:rPr>
      </w:pPr>
    </w:p>
    <w:p w:rsidRPr="007A6721" w:rsidR="00493114" w:rsidP="009E158D" w:rsidRDefault="00445077" w14:paraId="4F9E9C10" w14:textId="68256A90">
      <w:pPr>
        <w:widowControl w:val="1"/>
        <w:shd w:val="clear" w:color="auto" w:fill="FDFDFD"/>
        <w:wordWrap/>
        <w:autoSpaceDE/>
        <w:autoSpaceDN/>
        <w:spacing w:after="210" w:line="240" w:lineRule="auto"/>
        <w:jc w:val="left"/>
        <w:outlineLvl w:val="2"/>
        <w:rPr>
          <w:b w:val="1"/>
          <w:bCs w:val="1"/>
          <w:color w:val="000000" w:themeColor="text1"/>
          <w:spacing w:val="-11"/>
          <w:kern w:val="0"/>
          <w:sz w:val="27"/>
          <w:szCs w:val="27"/>
          <w:lang w:eastAsia="ja-JP"/>
        </w:rPr>
      </w:pPr>
      <w:r w:rsidRPr="07AD6A85" w:rsidR="00445077">
        <w:rPr>
          <w:b w:val="1"/>
          <w:bCs w:val="1"/>
          <w:color w:val="000000" w:themeColor="text1"/>
          <w:spacing w:val="-11"/>
          <w:kern w:val="0"/>
          <w:sz w:val="27"/>
          <w:szCs w:val="27"/>
          <w:lang w:eastAsia="ja-JP"/>
        </w:rPr>
        <w:t>第</w:t>
      </w:r>
      <w:r w:rsidRPr="00445077" w:rsidR="00445077">
        <w:rPr>
          <w:b w:val="1"/>
          <w:bCs w:val="1"/>
          <w:color w:val="000000" w:themeColor="text1"/>
          <w:spacing w:val="-11"/>
          <w:kern w:val="0"/>
          <w:sz w:val="27"/>
          <w:szCs w:val="27"/>
          <w:lang w:eastAsia="ja-JP"/>
        </w:rPr>
        <w:t>14</w:t>
      </w:r>
      <w:r w:rsidRPr="00445077" w:rsidR="00445077">
        <w:rPr>
          <w:rFonts w:ascii="새굴림" w:hAnsi="새굴림" w:eastAsia="새굴림" w:cs="새굴림"/>
          <w:b w:val="1"/>
          <w:bCs w:val="1"/>
          <w:color w:val="000000" w:themeColor="text1"/>
          <w:spacing w:val="-11"/>
          <w:kern w:val="0"/>
          <w:sz w:val="27"/>
          <w:szCs w:val="27"/>
          <w:lang w:eastAsia="ja-JP"/>
        </w:rPr>
        <w:t>条</w:t>
      </w:r>
      <w:r w:rsidRPr="00445077" w:rsidR="00445077">
        <w:rPr>
          <w:b w:val="1"/>
          <w:bCs w:val="1"/>
          <w:color w:val="000000" w:themeColor="text1"/>
          <w:spacing w:val="-11"/>
          <w:kern w:val="0"/>
          <w:sz w:val="27"/>
          <w:szCs w:val="27"/>
          <w:lang w:eastAsia="ja-JP"/>
        </w:rPr>
        <w:t xml:space="preserve"> [情報の提供及び</w:t>
      </w:r>
      <w:r w:rsidRPr="00445077" w:rsidR="00445077">
        <w:rPr>
          <w:rFonts w:ascii="새굴림" w:hAnsi="새굴림" w:eastAsia="새굴림" w:cs="새굴림"/>
          <w:b w:val="1"/>
          <w:bCs w:val="1"/>
          <w:color w:val="000000" w:themeColor="text1"/>
          <w:spacing w:val="-11"/>
          <w:kern w:val="0"/>
          <w:sz w:val="27"/>
          <w:szCs w:val="27"/>
          <w:lang w:eastAsia="ja-JP"/>
        </w:rPr>
        <w:t>広</w:t>
      </w:r>
      <w:r w:rsidRPr="00445077" w:rsidR="00445077">
        <w:rPr>
          <w:rFonts w:ascii="맑은 고딕" w:hAnsi="맑은 고딕" w:eastAsia="맑은 고딕" w:cs="맑은 고딕"/>
          <w:b w:val="1"/>
          <w:bCs w:val="1"/>
          <w:color w:val="000000" w:themeColor="text1"/>
          <w:spacing w:val="-11"/>
          <w:kern w:val="0"/>
          <w:sz w:val="27"/>
          <w:szCs w:val="27"/>
          <w:lang w:eastAsia="ja-JP"/>
        </w:rPr>
        <w:t>告の</w:t>
      </w:r>
      <w:r w:rsidRPr="00445077" w:rsidR="00445077">
        <w:rPr>
          <w:rFonts w:ascii="새굴림" w:hAnsi="새굴림" w:eastAsia="새굴림" w:cs="새굴림"/>
          <w:b w:val="1"/>
          <w:bCs w:val="1"/>
          <w:color w:val="000000" w:themeColor="text1"/>
          <w:spacing w:val="-11"/>
          <w:kern w:val="0"/>
          <w:sz w:val="27"/>
          <w:szCs w:val="27"/>
          <w:lang w:eastAsia="ja-JP"/>
        </w:rPr>
        <w:t>掲</w:t>
      </w:r>
      <w:r w:rsidRPr="00445077" w:rsidR="00445077">
        <w:rPr>
          <w:rFonts w:ascii="맑은 고딕" w:hAnsi="맑은 고딕" w:eastAsia="맑은 고딕" w:cs="맑은 고딕"/>
          <w:b w:val="1"/>
          <w:bCs w:val="1"/>
          <w:color w:val="000000" w:themeColor="text1"/>
          <w:spacing w:val="-11"/>
          <w:kern w:val="0"/>
          <w:sz w:val="27"/>
          <w:szCs w:val="27"/>
          <w:lang w:eastAsia="ja-JP"/>
        </w:rPr>
        <w:t>載</w:t>
      </w:r>
      <w:r w:rsidRPr="00445077" w:rsidR="00445077">
        <w:rPr>
          <w:b w:val="1"/>
          <w:bCs w:val="1"/>
          <w:color w:val="000000" w:themeColor="text1"/>
          <w:spacing w:val="-11"/>
          <w:kern w:val="0"/>
          <w:sz w:val="27"/>
          <w:szCs w:val="27"/>
          <w:lang w:eastAsia="ja-JP"/>
        </w:rPr>
        <w:t>]</w:t>
      </w:r>
    </w:p>
    <w:p w:rsidRPr="008D4E97" w:rsidR="00493114" w:rsidP="07AD6A85" w:rsidRDefault="00493114" w14:paraId="12D5ECC7" w14:textId="4D3CFD7B">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5255CF">
        <w:rPr>
          <w:rFonts w:ascii="새굴림" w:hAnsi="새굴림" w:eastAsia="새굴림" w:cs="새굴림"/>
          <w:color w:val="000000" w:themeColor="text1"/>
          <w:spacing w:val="-11"/>
          <w:kern w:val="0"/>
          <w:sz w:val="22"/>
          <w:szCs w:val="22"/>
          <w:lang w:eastAsia="ja-JP"/>
        </w:rPr>
        <w:t>会</w:t>
      </w:r>
      <w:r w:rsidRPr="07AD6A85" w:rsidR="005255CF">
        <w:rPr>
          <w:rFonts w:ascii="맑은 고딕" w:hAnsi="맑은 고딕" w:eastAsia="맑은 고딕" w:cs="맑은 고딕"/>
          <w:color w:val="000000" w:themeColor="text1"/>
          <w:spacing w:val="-11"/>
          <w:kern w:val="0"/>
          <w:sz w:val="22"/>
          <w:szCs w:val="22"/>
          <w:lang w:eastAsia="ja-JP"/>
        </w:rPr>
        <w:t>社は、利用者がサ</w:t>
      </w:r>
      <w:r w:rsidRPr="07AD6A85" w:rsidR="005255CF">
        <w:rPr>
          <w:rFonts w:ascii="MS Gothic" w:hAnsi="MS Gothic" w:eastAsia="MS Gothic" w:cs="MS Gothic"/>
          <w:color w:val="000000" w:themeColor="text1"/>
          <w:spacing w:val="-11"/>
          <w:kern w:val="0"/>
          <w:sz w:val="22"/>
          <w:szCs w:val="22"/>
          <w:lang w:eastAsia="ja-JP"/>
        </w:rPr>
        <w:t>ー</w:t>
      </w:r>
      <w:r w:rsidRPr="07AD6A85" w:rsidR="005255CF">
        <w:rPr>
          <w:rFonts w:ascii="맑은 고딕" w:hAnsi="맑은 고딕" w:eastAsia="맑은 고딕" w:cs="맑은 고딕"/>
          <w:color w:val="000000" w:themeColor="text1"/>
          <w:spacing w:val="-11"/>
          <w:kern w:val="0"/>
          <w:sz w:val="22"/>
          <w:szCs w:val="22"/>
          <w:lang w:eastAsia="ja-JP"/>
        </w:rPr>
        <w:t>ビス利用において必要であると認められる</w:t>
      </w:r>
      <w:r w:rsidRPr="07AD6A85" w:rsidR="005255CF">
        <w:rPr>
          <w:rFonts w:ascii="새굴림" w:hAnsi="새굴림" w:eastAsia="새굴림" w:cs="새굴림"/>
          <w:color w:val="000000" w:themeColor="text1"/>
          <w:spacing w:val="-11"/>
          <w:kern w:val="0"/>
          <w:sz w:val="22"/>
          <w:szCs w:val="22"/>
          <w:lang w:eastAsia="ja-JP"/>
        </w:rPr>
        <w:t>様</w:t>
      </w:r>
      <w:r w:rsidRPr="07AD6A85" w:rsidR="005255CF">
        <w:rPr>
          <w:rFonts w:ascii="MS Gothic" w:hAnsi="MS Gothic" w:eastAsia="MS Gothic" w:cs="MS Gothic"/>
          <w:color w:val="000000" w:themeColor="text1"/>
          <w:spacing w:val="-11"/>
          <w:kern w:val="0"/>
          <w:sz w:val="22"/>
          <w:szCs w:val="22"/>
          <w:lang w:eastAsia="ja-JP"/>
        </w:rPr>
        <w:t>々</w:t>
      </w:r>
      <w:r w:rsidRPr="07AD6A85" w:rsidR="005255CF">
        <w:rPr>
          <w:rFonts w:ascii="맑은 고딕" w:hAnsi="맑은 고딕" w:eastAsia="맑은 고딕" w:cs="맑은 고딕"/>
          <w:color w:val="000000" w:themeColor="text1"/>
          <w:spacing w:val="-11"/>
          <w:kern w:val="0"/>
          <w:sz w:val="22"/>
          <w:szCs w:val="22"/>
          <w:lang w:eastAsia="ja-JP"/>
        </w:rPr>
        <w:t>な情報や</w:t>
      </w:r>
      <w:r w:rsidRPr="07AD6A85" w:rsidR="005255CF">
        <w:rPr>
          <w:rFonts w:ascii="새굴림" w:hAnsi="새굴림" w:eastAsia="새굴림" w:cs="새굴림"/>
          <w:color w:val="000000" w:themeColor="text1"/>
          <w:spacing w:val="-11"/>
          <w:kern w:val="0"/>
          <w:sz w:val="22"/>
          <w:szCs w:val="22"/>
          <w:lang w:eastAsia="ja-JP"/>
        </w:rPr>
        <w:t>広</w:t>
      </w:r>
      <w:r w:rsidRPr="07AD6A85" w:rsidR="005255CF">
        <w:rPr>
          <w:rFonts w:ascii="맑은 고딕" w:hAnsi="맑은 고딕" w:eastAsia="맑은 고딕" w:cs="맑은 고딕"/>
          <w:color w:val="000000" w:themeColor="text1"/>
          <w:spacing w:val="-11"/>
          <w:kern w:val="0"/>
          <w:sz w:val="22"/>
          <w:szCs w:val="22"/>
          <w:lang w:eastAsia="ja-JP"/>
        </w:rPr>
        <w:t>告をお知らせやメ</w:t>
      </w:r>
      <w:r w:rsidRPr="07AD6A85" w:rsidR="005255CF">
        <w:rPr>
          <w:rFonts w:ascii="MS Gothic" w:hAnsi="MS Gothic" w:eastAsia="MS Gothic" w:cs="MS Gothic"/>
          <w:color w:val="000000" w:themeColor="text1"/>
          <w:spacing w:val="-11"/>
          <w:kern w:val="0"/>
          <w:sz w:val="22"/>
          <w:szCs w:val="22"/>
          <w:lang w:eastAsia="ja-JP"/>
        </w:rPr>
        <w:t>ー</w:t>
      </w:r>
      <w:r w:rsidRPr="07AD6A85" w:rsidR="005255CF">
        <w:rPr>
          <w:rFonts w:ascii="맑은 고딕" w:hAnsi="맑은 고딕" w:eastAsia="맑은 고딕" w:cs="맑은 고딕"/>
          <w:color w:val="000000" w:themeColor="text1"/>
          <w:spacing w:val="-11"/>
          <w:kern w:val="0"/>
          <w:sz w:val="22"/>
          <w:szCs w:val="22"/>
          <w:lang w:eastAsia="ja-JP"/>
        </w:rPr>
        <w:t>ル等の方法で利用者に提供することができます。但し、利用者は</w:t>
      </w:r>
      <w:r w:rsidRPr="07AD6A85" w:rsidR="005255CF">
        <w:rPr>
          <w:rFonts w:ascii="새굴림" w:hAnsi="새굴림" w:eastAsia="새굴림" w:cs="새굴림"/>
          <w:color w:val="000000" w:themeColor="text1"/>
          <w:spacing w:val="-11"/>
          <w:kern w:val="0"/>
          <w:sz w:val="22"/>
          <w:szCs w:val="22"/>
          <w:lang w:eastAsia="ja-JP"/>
        </w:rPr>
        <w:t>関</w:t>
      </w:r>
      <w:r w:rsidRPr="07AD6A85" w:rsidR="005255CF">
        <w:rPr>
          <w:rFonts w:ascii="맑은 고딕" w:hAnsi="맑은 고딕" w:eastAsia="맑은 고딕" w:cs="맑은 고딕"/>
          <w:color w:val="000000" w:themeColor="text1"/>
          <w:spacing w:val="-11"/>
          <w:kern w:val="0"/>
          <w:sz w:val="22"/>
          <w:szCs w:val="22"/>
          <w:lang w:eastAsia="ja-JP"/>
        </w:rPr>
        <w:t>連法による取引</w:t>
      </w:r>
      <w:r w:rsidRPr="07AD6A85" w:rsidR="005255CF">
        <w:rPr>
          <w:rFonts w:ascii="새굴림" w:hAnsi="새굴림" w:eastAsia="새굴림" w:cs="새굴림"/>
          <w:color w:val="000000" w:themeColor="text1"/>
          <w:spacing w:val="-11"/>
          <w:kern w:val="0"/>
          <w:sz w:val="22"/>
          <w:szCs w:val="22"/>
          <w:lang w:eastAsia="ja-JP"/>
        </w:rPr>
        <w:t>関</w:t>
      </w:r>
      <w:r w:rsidRPr="07AD6A85" w:rsidR="005255CF">
        <w:rPr>
          <w:rFonts w:ascii="맑은 고딕" w:hAnsi="맑은 고딕" w:eastAsia="맑은 고딕" w:cs="맑은 고딕"/>
          <w:color w:val="000000" w:themeColor="text1"/>
          <w:spacing w:val="-11"/>
          <w:kern w:val="0"/>
          <w:sz w:val="22"/>
          <w:szCs w:val="22"/>
          <w:lang w:eastAsia="ja-JP"/>
        </w:rPr>
        <w:t>連情報及びお問い合わせ等に</w:t>
      </w:r>
      <w:r w:rsidRPr="07AD6A85" w:rsidR="005255CF">
        <w:rPr>
          <w:rFonts w:ascii="새굴림" w:hAnsi="새굴림" w:eastAsia="새굴림" w:cs="새굴림"/>
          <w:color w:val="000000" w:themeColor="text1"/>
          <w:spacing w:val="-11"/>
          <w:kern w:val="0"/>
          <w:sz w:val="22"/>
          <w:szCs w:val="22"/>
          <w:lang w:eastAsia="ja-JP"/>
        </w:rPr>
        <w:t>対</w:t>
      </w:r>
      <w:r w:rsidRPr="07AD6A85" w:rsidR="005255CF">
        <w:rPr>
          <w:rFonts w:ascii="맑은 고딕" w:hAnsi="맑은 고딕" w:eastAsia="맑은 고딕" w:cs="맑은 고딕"/>
          <w:color w:val="000000" w:themeColor="text1"/>
          <w:spacing w:val="-11"/>
          <w:kern w:val="0"/>
          <w:sz w:val="22"/>
          <w:szCs w:val="22"/>
          <w:lang w:eastAsia="ja-JP"/>
        </w:rPr>
        <w:t>する回答</w:t>
      </w:r>
      <w:r w:rsidRPr="07AD6A85" w:rsidR="005255CF">
        <w:rPr>
          <w:color w:val="000000" w:themeColor="text1"/>
          <w:spacing w:val="-11"/>
          <w:kern w:val="0"/>
          <w:sz w:val="22"/>
          <w:szCs w:val="22"/>
          <w:lang w:eastAsia="ja-JP"/>
        </w:rPr>
        <w:t>等を除き、いつでもメ</w:t>
      </w:r>
      <w:r w:rsidRPr="07AD6A85" w:rsidR="005255CF">
        <w:rPr>
          <w:rFonts w:ascii="MS Gothic" w:hAnsi="MS Gothic" w:eastAsia="MS Gothic" w:cs="MS Gothic"/>
          <w:color w:val="000000" w:themeColor="text1"/>
          <w:spacing w:val="-11"/>
          <w:kern w:val="0"/>
          <w:sz w:val="22"/>
          <w:szCs w:val="22"/>
          <w:lang w:eastAsia="ja-JP"/>
        </w:rPr>
        <w:t>ー</w:t>
      </w:r>
      <w:r w:rsidRPr="07AD6A85" w:rsidR="005255CF">
        <w:rPr>
          <w:rFonts w:ascii="맑은 고딕" w:hAnsi="맑은 고딕" w:eastAsia="맑은 고딕" w:cs="맑은 고딕"/>
          <w:color w:val="000000" w:themeColor="text1"/>
          <w:spacing w:val="-11"/>
          <w:kern w:val="0"/>
          <w:sz w:val="22"/>
          <w:szCs w:val="22"/>
          <w:lang w:eastAsia="ja-JP"/>
        </w:rPr>
        <w:t>ル等により受信を拒否することができます。</w:t>
      </w:r>
    </w:p>
    <w:p w:rsidRPr="008D4E97" w:rsidR="00493114" w:rsidP="07AD6A85" w:rsidRDefault="00493114" w14:paraId="33E95567" w14:textId="2EFB7298">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625541">
        <w:rPr>
          <w:color w:val="000000" w:themeColor="text1"/>
          <w:spacing w:val="-11"/>
          <w:kern w:val="0"/>
          <w:sz w:val="22"/>
          <w:szCs w:val="22"/>
          <w:lang w:eastAsia="ja-JP"/>
        </w:rPr>
        <w:t>第</w:t>
      </w:r>
      <w:r w:rsidRPr="07AD6A85" w:rsidR="00625541">
        <w:rPr>
          <w:color w:val="000000" w:themeColor="text1"/>
          <w:spacing w:val="-11"/>
          <w:kern w:val="0"/>
          <w:sz w:val="22"/>
          <w:szCs w:val="22"/>
          <w:lang w:eastAsia="ja-JP"/>
        </w:rPr>
        <w:t>1項の情報を電話及び模</w:t>
      </w:r>
      <w:r w:rsidRPr="07AD6A85" w:rsidR="00625541">
        <w:rPr>
          <w:rFonts w:ascii="새굴림" w:hAnsi="새굴림" w:eastAsia="새굴림" w:cs="새굴림"/>
          <w:color w:val="000000" w:themeColor="text1"/>
          <w:spacing w:val="-11"/>
          <w:kern w:val="0"/>
          <w:sz w:val="22"/>
          <w:szCs w:val="22"/>
          <w:lang w:eastAsia="ja-JP"/>
        </w:rPr>
        <w:t>写伝</w:t>
      </w:r>
      <w:r w:rsidRPr="07AD6A85" w:rsidR="00625541">
        <w:rPr>
          <w:rFonts w:ascii="맑은 고딕" w:hAnsi="맑은 고딕" w:eastAsia="맑은 고딕" w:cs="맑은 고딕"/>
          <w:color w:val="000000" w:themeColor="text1"/>
          <w:spacing w:val="-11"/>
          <w:kern w:val="0"/>
          <w:sz w:val="22"/>
          <w:szCs w:val="22"/>
          <w:lang w:eastAsia="ja-JP"/>
        </w:rPr>
        <w:t>送装置で</w:t>
      </w:r>
      <w:r w:rsidRPr="07AD6A85" w:rsidR="00625541">
        <w:rPr>
          <w:rFonts w:ascii="새굴림" w:hAnsi="새굴림" w:eastAsia="새굴림" w:cs="새굴림"/>
          <w:color w:val="000000" w:themeColor="text1"/>
          <w:spacing w:val="-11"/>
          <w:kern w:val="0"/>
          <w:sz w:val="22"/>
          <w:szCs w:val="22"/>
          <w:lang w:eastAsia="ja-JP"/>
        </w:rPr>
        <w:t>転</w:t>
      </w:r>
      <w:r w:rsidRPr="07AD6A85" w:rsidR="00625541">
        <w:rPr>
          <w:rFonts w:ascii="맑은 고딕" w:hAnsi="맑은 고딕" w:eastAsia="맑은 고딕" w:cs="맑은 고딕"/>
          <w:color w:val="000000" w:themeColor="text1"/>
          <w:spacing w:val="-11"/>
          <w:kern w:val="0"/>
          <w:sz w:val="22"/>
          <w:szCs w:val="22"/>
          <w:lang w:eastAsia="ja-JP"/>
        </w:rPr>
        <w:t>送する場合は、</w:t>
      </w:r>
      <w:r w:rsidRPr="07AD6A85" w:rsidR="00625541">
        <w:rPr>
          <w:rFonts w:ascii="새굴림" w:hAnsi="새굴림" w:eastAsia="새굴림" w:cs="새굴림"/>
          <w:color w:val="000000" w:themeColor="text1"/>
          <w:spacing w:val="-11"/>
          <w:kern w:val="0"/>
          <w:sz w:val="22"/>
          <w:szCs w:val="22"/>
          <w:lang w:eastAsia="ja-JP"/>
        </w:rPr>
        <w:t>会</w:t>
      </w:r>
      <w:r w:rsidRPr="07AD6A85" w:rsidR="00625541">
        <w:rPr>
          <w:rFonts w:ascii="맑은 고딕" w:hAnsi="맑은 고딕" w:eastAsia="맑은 고딕" w:cs="맑은 고딕"/>
          <w:color w:val="000000" w:themeColor="text1"/>
          <w:spacing w:val="-11"/>
          <w:kern w:val="0"/>
          <w:sz w:val="22"/>
          <w:szCs w:val="22"/>
          <w:lang w:eastAsia="ja-JP"/>
        </w:rPr>
        <w:t>員の事前同意を取得した後、</w:t>
      </w:r>
      <w:r w:rsidRPr="07AD6A85" w:rsidR="00625541">
        <w:rPr>
          <w:rFonts w:ascii="새굴림" w:hAnsi="새굴림" w:eastAsia="새굴림" w:cs="새굴림"/>
          <w:color w:val="000000" w:themeColor="text1"/>
          <w:spacing w:val="-11"/>
          <w:kern w:val="0"/>
          <w:sz w:val="22"/>
          <w:szCs w:val="22"/>
          <w:lang w:eastAsia="ja-JP"/>
        </w:rPr>
        <w:t>転</w:t>
      </w:r>
      <w:r w:rsidRPr="07AD6A85" w:rsidR="00625541">
        <w:rPr>
          <w:rFonts w:ascii="맑은 고딕" w:hAnsi="맑은 고딕" w:eastAsia="맑은 고딕" w:cs="맑은 고딕"/>
          <w:color w:val="000000" w:themeColor="text1"/>
          <w:spacing w:val="-11"/>
          <w:kern w:val="0"/>
          <w:sz w:val="22"/>
          <w:szCs w:val="22"/>
          <w:lang w:eastAsia="ja-JP"/>
        </w:rPr>
        <w:t>送します。</w:t>
      </w:r>
    </w:p>
    <w:p w:rsidR="00493114" w:rsidP="07AD6A85" w:rsidRDefault="00493114" w14:paraId="197E125C" w14:textId="666D17E1">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lastRenderedPageBreak/>
        <w:t>③ </w:t>
      </w:r>
      <w:r w:rsidRPr="07AD6A85" w:rsidR="00C24A7C">
        <w:rPr>
          <w:rFonts w:ascii="새굴림" w:hAnsi="새굴림" w:eastAsia="새굴림" w:cs="새굴림"/>
          <w:color w:val="000000" w:themeColor="text1"/>
          <w:spacing w:val="-11"/>
          <w:kern w:val="0"/>
          <w:sz w:val="22"/>
          <w:szCs w:val="22"/>
          <w:lang w:eastAsia="ja-JP"/>
        </w:rPr>
        <w:t>会</w:t>
      </w:r>
      <w:r w:rsidRPr="07AD6A85" w:rsidR="00C24A7C">
        <w:rPr>
          <w:rFonts w:ascii="맑은 고딕" w:hAnsi="맑은 고딕" w:eastAsia="맑은 고딕" w:cs="맑은 고딕"/>
          <w:color w:val="000000" w:themeColor="text1"/>
          <w:spacing w:val="-11"/>
          <w:kern w:val="0"/>
          <w:sz w:val="22"/>
          <w:szCs w:val="22"/>
          <w:lang w:eastAsia="ja-JP"/>
        </w:rPr>
        <w:t>社は、サ</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ビス提供と</w:t>
      </w:r>
      <w:r w:rsidRPr="07AD6A85" w:rsidR="00C24A7C">
        <w:rPr>
          <w:rFonts w:ascii="새굴림" w:hAnsi="새굴림" w:eastAsia="새굴림" w:cs="새굴림"/>
          <w:color w:val="000000" w:themeColor="text1"/>
          <w:spacing w:val="-11"/>
          <w:kern w:val="0"/>
          <w:sz w:val="22"/>
          <w:szCs w:val="22"/>
          <w:lang w:eastAsia="ja-JP"/>
        </w:rPr>
        <w:t>関</w:t>
      </w:r>
      <w:r w:rsidRPr="07AD6A85" w:rsidR="00C24A7C">
        <w:rPr>
          <w:rFonts w:ascii="맑은 고딕" w:hAnsi="맑은 고딕" w:eastAsia="맑은 고딕" w:cs="맑은 고딕"/>
          <w:color w:val="000000" w:themeColor="text1"/>
          <w:spacing w:val="-11"/>
          <w:kern w:val="0"/>
          <w:sz w:val="22"/>
          <w:szCs w:val="22"/>
          <w:lang w:eastAsia="ja-JP"/>
        </w:rPr>
        <w:t>連して、サ</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ビス</w:t>
      </w:r>
      <w:r w:rsidRPr="07AD6A85" w:rsidR="00C24A7C">
        <w:rPr>
          <w:rFonts w:ascii="새굴림" w:hAnsi="새굴림" w:eastAsia="새굴림" w:cs="새굴림"/>
          <w:color w:val="000000" w:themeColor="text1"/>
          <w:spacing w:val="-11"/>
          <w:kern w:val="0"/>
          <w:sz w:val="22"/>
          <w:szCs w:val="22"/>
          <w:lang w:eastAsia="ja-JP"/>
        </w:rPr>
        <w:t>画</w:t>
      </w:r>
      <w:r w:rsidRPr="07AD6A85" w:rsidR="00C24A7C">
        <w:rPr>
          <w:rFonts w:ascii="맑은 고딕" w:hAnsi="맑은 고딕" w:eastAsia="맑은 고딕" w:cs="맑은 고딕"/>
          <w:color w:val="000000" w:themeColor="text1"/>
          <w:spacing w:val="-11"/>
          <w:kern w:val="0"/>
          <w:sz w:val="22"/>
          <w:szCs w:val="22"/>
          <w:lang w:eastAsia="ja-JP"/>
        </w:rPr>
        <w:t>面、ホ</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ムペ</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ジ、メ</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ル等に</w:t>
      </w:r>
      <w:r w:rsidRPr="07AD6A85" w:rsidR="00C24A7C">
        <w:rPr>
          <w:rFonts w:ascii="새굴림" w:hAnsi="새굴림" w:eastAsia="새굴림" w:cs="새굴림"/>
          <w:color w:val="000000" w:themeColor="text1"/>
          <w:spacing w:val="-11"/>
          <w:kern w:val="0"/>
          <w:sz w:val="22"/>
          <w:szCs w:val="22"/>
          <w:lang w:eastAsia="ja-JP"/>
        </w:rPr>
        <w:t>広</w:t>
      </w:r>
      <w:r w:rsidRPr="07AD6A85" w:rsidR="00C24A7C">
        <w:rPr>
          <w:rFonts w:ascii="맑은 고딕" w:hAnsi="맑은 고딕" w:eastAsia="맑은 고딕" w:cs="맑은 고딕"/>
          <w:color w:val="000000" w:themeColor="text1"/>
          <w:spacing w:val="-11"/>
          <w:kern w:val="0"/>
          <w:sz w:val="22"/>
          <w:szCs w:val="22"/>
          <w:lang w:eastAsia="ja-JP"/>
        </w:rPr>
        <w:t>告を</w:t>
      </w:r>
      <w:r w:rsidRPr="07AD6A85" w:rsidR="00C24A7C">
        <w:rPr>
          <w:rFonts w:ascii="새굴림" w:hAnsi="새굴림" w:eastAsia="새굴림" w:cs="새굴림"/>
          <w:color w:val="000000" w:themeColor="text1"/>
          <w:spacing w:val="-11"/>
          <w:kern w:val="0"/>
          <w:sz w:val="22"/>
          <w:szCs w:val="22"/>
          <w:lang w:eastAsia="ja-JP"/>
        </w:rPr>
        <w:t>掲</w:t>
      </w:r>
      <w:r w:rsidRPr="07AD6A85" w:rsidR="00C24A7C">
        <w:rPr>
          <w:rFonts w:ascii="맑은 고딕" w:hAnsi="맑은 고딕" w:eastAsia="맑은 고딕" w:cs="맑은 고딕"/>
          <w:color w:val="000000" w:themeColor="text1"/>
          <w:spacing w:val="-11"/>
          <w:kern w:val="0"/>
          <w:sz w:val="22"/>
          <w:szCs w:val="22"/>
          <w:lang w:eastAsia="ja-JP"/>
        </w:rPr>
        <w:t>載することができます。</w:t>
      </w:r>
      <w:r w:rsidRPr="07AD6A85" w:rsidR="00C24A7C">
        <w:rPr>
          <w:rFonts w:ascii="새굴림" w:hAnsi="새굴림" w:eastAsia="새굴림" w:cs="새굴림"/>
          <w:color w:val="000000" w:themeColor="text1"/>
          <w:spacing w:val="-11"/>
          <w:kern w:val="0"/>
          <w:sz w:val="22"/>
          <w:szCs w:val="22"/>
          <w:lang w:eastAsia="ja-JP"/>
        </w:rPr>
        <w:t>広</w:t>
      </w:r>
      <w:r w:rsidRPr="07AD6A85" w:rsidR="00C24A7C">
        <w:rPr>
          <w:rFonts w:ascii="맑은 고딕" w:hAnsi="맑은 고딕" w:eastAsia="맑은 고딕" w:cs="맑은 고딕"/>
          <w:color w:val="000000" w:themeColor="text1"/>
          <w:spacing w:val="-11"/>
          <w:kern w:val="0"/>
          <w:sz w:val="22"/>
          <w:szCs w:val="22"/>
          <w:lang w:eastAsia="ja-JP"/>
        </w:rPr>
        <w:t>告が</w:t>
      </w:r>
      <w:r w:rsidRPr="07AD6A85" w:rsidR="00C24A7C">
        <w:rPr>
          <w:rFonts w:ascii="새굴림" w:hAnsi="새굴림" w:eastAsia="새굴림" w:cs="새굴림"/>
          <w:color w:val="000000" w:themeColor="text1"/>
          <w:spacing w:val="-11"/>
          <w:kern w:val="0"/>
          <w:sz w:val="22"/>
          <w:szCs w:val="22"/>
          <w:lang w:eastAsia="ja-JP"/>
        </w:rPr>
        <w:t>掲</w:t>
      </w:r>
      <w:r w:rsidRPr="07AD6A85" w:rsidR="00C24A7C">
        <w:rPr>
          <w:rFonts w:ascii="맑은 고딕" w:hAnsi="맑은 고딕" w:eastAsia="맑은 고딕" w:cs="맑은 고딕"/>
          <w:color w:val="000000" w:themeColor="text1"/>
          <w:spacing w:val="-11"/>
          <w:kern w:val="0"/>
          <w:sz w:val="22"/>
          <w:szCs w:val="22"/>
          <w:lang w:eastAsia="ja-JP"/>
        </w:rPr>
        <w:t>載されたメ</w:t>
      </w:r>
      <w:r w:rsidRPr="07AD6A85" w:rsidR="00C24A7C">
        <w:rPr>
          <w:rFonts w:ascii="MS Gothic" w:hAnsi="MS Gothic" w:eastAsia="MS Gothic" w:cs="MS Gothic"/>
          <w:color w:val="000000" w:themeColor="text1"/>
          <w:spacing w:val="-11"/>
          <w:kern w:val="0"/>
          <w:sz w:val="22"/>
          <w:szCs w:val="22"/>
          <w:lang w:eastAsia="ja-JP"/>
        </w:rPr>
        <w:t>ー</w:t>
      </w:r>
      <w:r w:rsidRPr="07AD6A85" w:rsidR="00C24A7C">
        <w:rPr>
          <w:rFonts w:ascii="맑은 고딕" w:hAnsi="맑은 고딕" w:eastAsia="맑은 고딕" w:cs="맑은 고딕"/>
          <w:color w:val="000000" w:themeColor="text1"/>
          <w:spacing w:val="-11"/>
          <w:kern w:val="0"/>
          <w:sz w:val="22"/>
          <w:szCs w:val="22"/>
          <w:lang w:eastAsia="ja-JP"/>
        </w:rPr>
        <w:t>ルを受信した</w:t>
      </w:r>
      <w:r w:rsidRPr="07AD6A85" w:rsidR="00C24A7C">
        <w:rPr>
          <w:rFonts w:ascii="새굴림" w:hAnsi="새굴림" w:eastAsia="새굴림" w:cs="새굴림"/>
          <w:color w:val="000000" w:themeColor="text1"/>
          <w:spacing w:val="-11"/>
          <w:kern w:val="0"/>
          <w:sz w:val="22"/>
          <w:szCs w:val="22"/>
          <w:lang w:eastAsia="ja-JP"/>
        </w:rPr>
        <w:t>会</w:t>
      </w:r>
      <w:r w:rsidRPr="07AD6A85" w:rsidR="00C24A7C">
        <w:rPr>
          <w:rFonts w:ascii="맑은 고딕" w:hAnsi="맑은 고딕" w:eastAsia="맑은 고딕" w:cs="맑은 고딕"/>
          <w:color w:val="000000" w:themeColor="text1"/>
          <w:spacing w:val="-11"/>
          <w:kern w:val="0"/>
          <w:sz w:val="22"/>
          <w:szCs w:val="22"/>
          <w:lang w:eastAsia="ja-JP"/>
        </w:rPr>
        <w:t>員は、</w:t>
      </w:r>
      <w:r w:rsidRPr="07AD6A85" w:rsidR="00C24A7C">
        <w:rPr>
          <w:rFonts w:ascii="새굴림" w:hAnsi="새굴림" w:eastAsia="새굴림" w:cs="새굴림"/>
          <w:color w:val="000000" w:themeColor="text1"/>
          <w:spacing w:val="-11"/>
          <w:kern w:val="0"/>
          <w:sz w:val="22"/>
          <w:szCs w:val="22"/>
          <w:lang w:eastAsia="ja-JP"/>
        </w:rPr>
        <w:t>会</w:t>
      </w:r>
      <w:r w:rsidRPr="07AD6A85" w:rsidR="00C24A7C">
        <w:rPr>
          <w:rFonts w:ascii="맑은 고딕" w:hAnsi="맑은 고딕" w:eastAsia="맑은 고딕" w:cs="맑은 고딕"/>
          <w:color w:val="000000" w:themeColor="text1"/>
          <w:spacing w:val="-11"/>
          <w:kern w:val="0"/>
          <w:sz w:val="22"/>
          <w:szCs w:val="22"/>
          <w:lang w:eastAsia="ja-JP"/>
        </w:rPr>
        <w:t>社に</w:t>
      </w:r>
      <w:r w:rsidRPr="07AD6A85" w:rsidR="00C24A7C">
        <w:rPr>
          <w:rFonts w:ascii="새굴림" w:hAnsi="새굴림" w:eastAsia="새굴림" w:cs="새굴림"/>
          <w:color w:val="000000" w:themeColor="text1"/>
          <w:spacing w:val="-11"/>
          <w:kern w:val="0"/>
          <w:sz w:val="22"/>
          <w:szCs w:val="22"/>
          <w:lang w:eastAsia="ja-JP"/>
        </w:rPr>
        <w:t>対</w:t>
      </w:r>
      <w:r w:rsidRPr="07AD6A85" w:rsidR="00C24A7C">
        <w:rPr>
          <w:rFonts w:ascii="맑은 고딕" w:hAnsi="맑은 고딕" w:eastAsia="맑은 고딕" w:cs="맑은 고딕"/>
          <w:color w:val="000000" w:themeColor="text1"/>
          <w:spacing w:val="-11"/>
          <w:kern w:val="0"/>
          <w:sz w:val="22"/>
          <w:szCs w:val="22"/>
          <w:lang w:eastAsia="ja-JP"/>
        </w:rPr>
        <w:t>して受信を拒否することができます。</w:t>
      </w:r>
    </w:p>
    <w:p w:rsidRPr="0055151F" w:rsidR="00493114" w:rsidP="07AD6A85" w:rsidRDefault="00493114" w14:paraId="149300E8" w14:textId="0ABECC6A">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 xml:space="preserve">④ </w:t>
      </w:r>
      <w:r w:rsidRPr="07AD6A85" w:rsidR="0055151F">
        <w:rPr>
          <w:color w:val="000000" w:themeColor="text1"/>
          <w:spacing w:val="-11"/>
          <w:kern w:val="0"/>
          <w:sz w:val="22"/>
          <w:szCs w:val="22"/>
          <w:lang w:eastAsia="ja-JP"/>
        </w:rPr>
        <w:t>利用者は、</w:t>
      </w:r>
      <w:r w:rsidRPr="07AD6A85" w:rsidR="0055151F">
        <w:rPr>
          <w:rFonts w:ascii="새굴림" w:hAnsi="새굴림" w:eastAsia="새굴림" w:cs="새굴림"/>
          <w:color w:val="000000" w:themeColor="text1"/>
          <w:spacing w:val="-11"/>
          <w:kern w:val="0"/>
          <w:sz w:val="22"/>
          <w:szCs w:val="22"/>
          <w:lang w:eastAsia="ja-JP"/>
        </w:rPr>
        <w:t>会</w:t>
      </w:r>
      <w:r w:rsidRPr="07AD6A85" w:rsidR="0055151F">
        <w:rPr>
          <w:rFonts w:ascii="맑은 고딕" w:hAnsi="맑은 고딕" w:eastAsia="맑은 고딕" w:cs="맑은 고딕"/>
          <w:color w:val="000000" w:themeColor="text1"/>
          <w:spacing w:val="-11"/>
          <w:kern w:val="0"/>
          <w:sz w:val="22"/>
          <w:szCs w:val="22"/>
          <w:lang w:eastAsia="ja-JP"/>
        </w:rPr>
        <w:t>社が提供するサ</w:t>
      </w:r>
      <w:r w:rsidRPr="07AD6A85" w:rsidR="0055151F">
        <w:rPr>
          <w:rFonts w:ascii="MS Gothic" w:hAnsi="MS Gothic" w:eastAsia="MS Gothic" w:cs="MS Gothic"/>
          <w:color w:val="000000" w:themeColor="text1"/>
          <w:spacing w:val="-11"/>
          <w:kern w:val="0"/>
          <w:sz w:val="22"/>
          <w:szCs w:val="22"/>
          <w:lang w:eastAsia="ja-JP"/>
        </w:rPr>
        <w:t>ー</w:t>
      </w:r>
      <w:r w:rsidRPr="07AD6A85" w:rsidR="0055151F">
        <w:rPr>
          <w:rFonts w:ascii="맑은 고딕" w:hAnsi="맑은 고딕" w:eastAsia="맑은 고딕" w:cs="맑은 고딕"/>
          <w:color w:val="000000" w:themeColor="text1"/>
          <w:spacing w:val="-11"/>
          <w:kern w:val="0"/>
          <w:sz w:val="22"/>
          <w:szCs w:val="22"/>
          <w:lang w:eastAsia="ja-JP"/>
        </w:rPr>
        <w:t>ビスと</w:t>
      </w:r>
      <w:r w:rsidRPr="07AD6A85" w:rsidR="0055151F">
        <w:rPr>
          <w:rFonts w:ascii="새굴림" w:hAnsi="새굴림" w:eastAsia="새굴림" w:cs="새굴림"/>
          <w:color w:val="000000" w:themeColor="text1"/>
          <w:spacing w:val="-11"/>
          <w:kern w:val="0"/>
          <w:sz w:val="22"/>
          <w:szCs w:val="22"/>
          <w:lang w:eastAsia="ja-JP"/>
        </w:rPr>
        <w:t>関</w:t>
      </w:r>
      <w:r w:rsidRPr="07AD6A85" w:rsidR="0055151F">
        <w:rPr>
          <w:rFonts w:ascii="맑은 고딕" w:hAnsi="맑은 고딕" w:eastAsia="맑은 고딕" w:cs="맑은 고딕"/>
          <w:color w:val="000000" w:themeColor="text1"/>
          <w:spacing w:val="-11"/>
          <w:kern w:val="0"/>
          <w:sz w:val="22"/>
          <w:szCs w:val="22"/>
          <w:lang w:eastAsia="ja-JP"/>
        </w:rPr>
        <w:t>連して、</w:t>
      </w:r>
      <w:r w:rsidRPr="07AD6A85" w:rsidR="0055151F">
        <w:rPr>
          <w:rFonts w:ascii="새굴림" w:hAnsi="새굴림" w:eastAsia="새굴림" w:cs="새굴림"/>
          <w:color w:val="000000" w:themeColor="text1"/>
          <w:spacing w:val="-11"/>
          <w:kern w:val="0"/>
          <w:sz w:val="22"/>
          <w:szCs w:val="22"/>
          <w:lang w:eastAsia="ja-JP"/>
        </w:rPr>
        <w:t>掲</w:t>
      </w:r>
      <w:r w:rsidRPr="07AD6A85" w:rsidR="0055151F">
        <w:rPr>
          <w:rFonts w:ascii="맑은 고딕" w:hAnsi="맑은 고딕" w:eastAsia="맑은 고딕" w:cs="맑은 고딕"/>
          <w:color w:val="000000" w:themeColor="text1"/>
          <w:spacing w:val="-11"/>
          <w:kern w:val="0"/>
          <w:sz w:val="22"/>
          <w:szCs w:val="22"/>
          <w:lang w:eastAsia="ja-JP"/>
        </w:rPr>
        <w:t>示物又はその他の情報を</w:t>
      </w:r>
      <w:r w:rsidRPr="07AD6A85" w:rsidR="0055151F">
        <w:rPr>
          <w:rFonts w:ascii="새굴림" w:hAnsi="새굴림" w:eastAsia="새굴림" w:cs="새굴림"/>
          <w:color w:val="000000" w:themeColor="text1"/>
          <w:spacing w:val="-11"/>
          <w:kern w:val="0"/>
          <w:sz w:val="22"/>
          <w:szCs w:val="22"/>
          <w:lang w:eastAsia="ja-JP"/>
        </w:rPr>
        <w:t>変</w:t>
      </w:r>
      <w:r w:rsidRPr="07AD6A85" w:rsidR="0055151F">
        <w:rPr>
          <w:rFonts w:ascii="맑은 고딕" w:hAnsi="맑은 고딕" w:eastAsia="맑은 고딕" w:cs="맑은 고딕"/>
          <w:color w:val="000000" w:themeColor="text1"/>
          <w:spacing w:val="-11"/>
          <w:kern w:val="0"/>
          <w:sz w:val="22"/>
          <w:szCs w:val="22"/>
          <w:lang w:eastAsia="ja-JP"/>
        </w:rPr>
        <w:t>更</w:t>
      </w:r>
      <w:r w:rsidRPr="07AD6A85" w:rsidR="0055151F">
        <w:rPr>
          <w:rFonts w:ascii="MS Gothic" w:hAnsi="MS Gothic" w:eastAsia="MS Gothic" w:cs="MS Gothic"/>
          <w:color w:val="000000" w:themeColor="text1"/>
          <w:spacing w:val="-11"/>
          <w:kern w:val="0"/>
          <w:sz w:val="22"/>
          <w:szCs w:val="22"/>
          <w:lang w:eastAsia="ja-JP"/>
        </w:rPr>
        <w:t>・</w:t>
      </w:r>
      <w:r w:rsidRPr="07AD6A85" w:rsidR="0055151F">
        <w:rPr>
          <w:rFonts w:ascii="맑은 고딕" w:hAnsi="맑은 고딕" w:eastAsia="맑은 고딕" w:cs="맑은 고딕"/>
          <w:color w:val="000000" w:themeColor="text1"/>
          <w:spacing w:val="-11"/>
          <w:kern w:val="0"/>
          <w:sz w:val="22"/>
          <w:szCs w:val="22"/>
          <w:lang w:eastAsia="ja-JP"/>
        </w:rPr>
        <w:t>修正</w:t>
      </w:r>
      <w:r w:rsidRPr="07AD6A85" w:rsidR="0055151F">
        <w:rPr>
          <w:rFonts w:ascii="MS Gothic" w:hAnsi="MS Gothic" w:eastAsia="MS Gothic" w:cs="MS Gothic"/>
          <w:color w:val="000000" w:themeColor="text1"/>
          <w:spacing w:val="-11"/>
          <w:kern w:val="0"/>
          <w:sz w:val="22"/>
          <w:szCs w:val="22"/>
          <w:lang w:eastAsia="ja-JP"/>
        </w:rPr>
        <w:t>・</w:t>
      </w:r>
      <w:r w:rsidRPr="07AD6A85" w:rsidR="0055151F">
        <w:rPr>
          <w:rFonts w:ascii="맑은 고딕" w:hAnsi="맑은 고딕" w:eastAsia="맑은 고딕" w:cs="맑은 고딕"/>
          <w:color w:val="000000" w:themeColor="text1"/>
          <w:spacing w:val="-11"/>
          <w:kern w:val="0"/>
          <w:sz w:val="22"/>
          <w:szCs w:val="22"/>
          <w:lang w:eastAsia="ja-JP"/>
        </w:rPr>
        <w:t>制限する等の措置を取りません。</w:t>
      </w:r>
    </w:p>
    <w:p w:rsidRPr="0055151F" w:rsidR="00CF7701" w:rsidP="009E158D" w:rsidRDefault="00CF7701" w14:paraId="3E544EF1"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825E0E" w14:paraId="66968192" w14:textId="4239C1E7">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825E0E">
        <w:rPr>
          <w:b w:val="1"/>
          <w:bCs w:val="1"/>
          <w:color w:val="222222"/>
          <w:spacing w:val="-11"/>
          <w:kern w:val="0"/>
          <w:sz w:val="27"/>
          <w:szCs w:val="27"/>
          <w:lang w:eastAsia="ja-JP"/>
        </w:rPr>
        <w:t>第</w:t>
      </w:r>
      <w:r w:rsidRPr="00825E0E" w:rsidR="00825E0E">
        <w:rPr>
          <w:b w:val="1"/>
          <w:bCs w:val="1"/>
          <w:color w:val="222222"/>
          <w:spacing w:val="-11"/>
          <w:kern w:val="0"/>
          <w:sz w:val="27"/>
          <w:szCs w:val="27"/>
          <w:lang w:eastAsia="ja-JP"/>
        </w:rPr>
        <w:t>15</w:t>
      </w:r>
      <w:r w:rsidRPr="00825E0E" w:rsidR="00825E0E">
        <w:rPr>
          <w:rFonts w:ascii="새굴림" w:hAnsi="새굴림" w:eastAsia="새굴림" w:cs="새굴림"/>
          <w:b w:val="1"/>
          <w:bCs w:val="1"/>
          <w:color w:val="222222"/>
          <w:spacing w:val="-11"/>
          <w:kern w:val="0"/>
          <w:sz w:val="27"/>
          <w:szCs w:val="27"/>
          <w:lang w:eastAsia="ja-JP"/>
        </w:rPr>
        <w:t>条</w:t>
      </w:r>
      <w:r w:rsidRPr="00825E0E" w:rsidR="00825E0E">
        <w:rPr>
          <w:b w:val="1"/>
          <w:bCs w:val="1"/>
          <w:color w:val="222222"/>
          <w:spacing w:val="-11"/>
          <w:kern w:val="0"/>
          <w:sz w:val="27"/>
          <w:szCs w:val="27"/>
          <w:lang w:eastAsia="ja-JP"/>
        </w:rPr>
        <w:t xml:space="preserve"> [免責</w:t>
      </w:r>
      <w:r w:rsidRPr="00825E0E" w:rsidR="00825E0E">
        <w:rPr>
          <w:rFonts w:ascii="새굴림" w:hAnsi="새굴림" w:eastAsia="새굴림" w:cs="새굴림"/>
          <w:b w:val="1"/>
          <w:bCs w:val="1"/>
          <w:color w:val="222222"/>
          <w:spacing w:val="-11"/>
          <w:kern w:val="0"/>
          <w:sz w:val="27"/>
          <w:szCs w:val="27"/>
          <w:lang w:eastAsia="ja-JP"/>
        </w:rPr>
        <w:t>条</w:t>
      </w:r>
      <w:r w:rsidRPr="00825E0E" w:rsidR="00825E0E">
        <w:rPr>
          <w:rFonts w:ascii="맑은 고딕" w:hAnsi="맑은 고딕" w:eastAsia="맑은 고딕" w:cs="맑은 고딕"/>
          <w:b w:val="1"/>
          <w:bCs w:val="1"/>
          <w:color w:val="222222"/>
          <w:spacing w:val="-11"/>
          <w:kern w:val="0"/>
          <w:sz w:val="27"/>
          <w:szCs w:val="27"/>
          <w:lang w:eastAsia="ja-JP"/>
        </w:rPr>
        <w:t>項</w:t>
      </w:r>
      <w:r w:rsidRPr="00825E0E" w:rsidR="00825E0E">
        <w:rPr>
          <w:b w:val="1"/>
          <w:bCs w:val="1"/>
          <w:color w:val="222222"/>
          <w:spacing w:val="-11"/>
          <w:kern w:val="0"/>
          <w:sz w:val="27"/>
          <w:szCs w:val="27"/>
          <w:lang w:eastAsia="ja-JP"/>
        </w:rPr>
        <w:t>]</w:t>
      </w:r>
    </w:p>
    <w:p w:rsidRPr="008D4E97" w:rsidR="00493114" w:rsidP="07AD6A85" w:rsidRDefault="00493114" w14:paraId="36F5AE35" w14:textId="47AE43B4">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社は、</w:t>
      </w:r>
      <w:r w:rsidRPr="07AD6A85" w:rsidR="00167F1D">
        <w:rPr>
          <w:rFonts w:ascii="새굴림" w:hAnsi="새굴림" w:eastAsia="새굴림" w:cs="새굴림"/>
          <w:color w:val="000000" w:themeColor="text1"/>
          <w:spacing w:val="-11"/>
          <w:kern w:val="0"/>
          <w:sz w:val="22"/>
          <w:szCs w:val="22"/>
          <w:lang w:eastAsia="ja-JP"/>
        </w:rPr>
        <w:t>戦争</w:t>
      </w:r>
      <w:r w:rsidRPr="07AD6A85" w:rsidR="00167F1D">
        <w:rPr>
          <w:rFonts w:ascii="맑은 고딕" w:hAnsi="맑은 고딕" w:eastAsia="맑은 고딕" w:cs="맑은 고딕"/>
          <w:color w:val="000000" w:themeColor="text1"/>
          <w:spacing w:val="-11"/>
          <w:kern w:val="0"/>
          <w:sz w:val="22"/>
          <w:szCs w:val="22"/>
          <w:lang w:eastAsia="ja-JP"/>
        </w:rPr>
        <w:t>、事</w:t>
      </w:r>
      <w:r w:rsidRPr="07AD6A85" w:rsidR="00167F1D">
        <w:rPr>
          <w:rFonts w:ascii="새굴림" w:hAnsi="새굴림" w:eastAsia="새굴림" w:cs="새굴림"/>
          <w:color w:val="000000" w:themeColor="text1"/>
          <w:spacing w:val="-11"/>
          <w:kern w:val="0"/>
          <w:sz w:val="22"/>
          <w:szCs w:val="22"/>
          <w:lang w:eastAsia="ja-JP"/>
        </w:rPr>
        <w:t>変</w:t>
      </w:r>
      <w:r w:rsidRPr="07AD6A85" w:rsidR="00167F1D">
        <w:rPr>
          <w:rFonts w:ascii="맑은 고딕" w:hAnsi="맑은 고딕" w:eastAsia="맑은 고딕" w:cs="맑은 고딕"/>
          <w:color w:val="000000" w:themeColor="text1"/>
          <w:spacing w:val="-11"/>
          <w:kern w:val="0"/>
          <w:sz w:val="22"/>
          <w:szCs w:val="22"/>
          <w:lang w:eastAsia="ja-JP"/>
        </w:rPr>
        <w:t>、天災地</w:t>
      </w:r>
      <w:r w:rsidRPr="07AD6A85" w:rsidR="00167F1D">
        <w:rPr>
          <w:rFonts w:ascii="새굴림" w:hAnsi="새굴림" w:eastAsia="새굴림" w:cs="새굴림"/>
          <w:color w:val="000000" w:themeColor="text1"/>
          <w:spacing w:val="-11"/>
          <w:kern w:val="0"/>
          <w:sz w:val="22"/>
          <w:szCs w:val="22"/>
          <w:lang w:eastAsia="ja-JP"/>
        </w:rPr>
        <w:t>変</w:t>
      </w:r>
      <w:r w:rsidRPr="07AD6A85" w:rsidR="00167F1D">
        <w:rPr>
          <w:rFonts w:ascii="맑은 고딕" w:hAnsi="맑은 고딕" w:eastAsia="맑은 고딕" w:cs="맑은 고딕"/>
          <w:color w:val="000000" w:themeColor="text1"/>
          <w:spacing w:val="-11"/>
          <w:kern w:val="0"/>
          <w:sz w:val="22"/>
          <w:szCs w:val="22"/>
          <w:lang w:eastAsia="ja-JP"/>
        </w:rPr>
        <w:t>、</w:t>
      </w:r>
      <w:r w:rsidRPr="07AD6A85" w:rsidR="00167F1D">
        <w:rPr>
          <w:rFonts w:ascii="새굴림" w:hAnsi="새굴림" w:eastAsia="새굴림" w:cs="새굴림"/>
          <w:color w:val="000000" w:themeColor="text1"/>
          <w:spacing w:val="-11"/>
          <w:kern w:val="0"/>
          <w:sz w:val="22"/>
          <w:szCs w:val="22"/>
          <w:lang w:eastAsia="ja-JP"/>
        </w:rPr>
        <w:t>国</w:t>
      </w:r>
      <w:r w:rsidRPr="07AD6A85" w:rsidR="00167F1D">
        <w:rPr>
          <w:rFonts w:ascii="맑은 고딕" w:hAnsi="맑은 고딕" w:eastAsia="맑은 고딕" w:cs="맑은 고딕"/>
          <w:color w:val="000000" w:themeColor="text1"/>
          <w:spacing w:val="-11"/>
          <w:kern w:val="0"/>
          <w:sz w:val="22"/>
          <w:szCs w:val="22"/>
          <w:lang w:eastAsia="ja-JP"/>
        </w:rPr>
        <w:t>家非常事態、その他の不可抗力事由によりサ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ビスを提供することができない場合には、サ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ビス提供に</w:t>
      </w:r>
      <w:r w:rsidRPr="07AD6A85" w:rsidR="00167F1D">
        <w:rPr>
          <w:rFonts w:ascii="새굴림" w:hAnsi="새굴림" w:eastAsia="새굴림" w:cs="새굴림"/>
          <w:color w:val="000000" w:themeColor="text1"/>
          <w:spacing w:val="-11"/>
          <w:kern w:val="0"/>
          <w:sz w:val="22"/>
          <w:szCs w:val="22"/>
          <w:lang w:eastAsia="ja-JP"/>
        </w:rPr>
        <w:t>対</w:t>
      </w:r>
      <w:r w:rsidRPr="07AD6A85" w:rsidR="00167F1D">
        <w:rPr>
          <w:rFonts w:ascii="맑은 고딕" w:hAnsi="맑은 고딕" w:eastAsia="맑은 고딕" w:cs="맑은 고딕"/>
          <w:color w:val="000000" w:themeColor="text1"/>
          <w:spacing w:val="-11"/>
          <w:kern w:val="0"/>
          <w:sz w:val="22"/>
          <w:szCs w:val="22"/>
          <w:lang w:eastAsia="ja-JP"/>
        </w:rPr>
        <w:t>して責任を負いません。</w:t>
      </w:r>
    </w:p>
    <w:p w:rsidRPr="008D4E97" w:rsidR="00493114" w:rsidP="07AD6A85" w:rsidRDefault="00493114" w14:paraId="0A28FDE0" w14:textId="4525A1D5">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社は、電</w:t>
      </w:r>
      <w:r w:rsidRPr="07AD6A85" w:rsidR="00167F1D">
        <w:rPr>
          <w:rFonts w:ascii="새굴림" w:hAnsi="새굴림" w:eastAsia="새굴림" w:cs="새굴림"/>
          <w:color w:val="000000" w:themeColor="text1"/>
          <w:spacing w:val="-11"/>
          <w:kern w:val="0"/>
          <w:sz w:val="22"/>
          <w:szCs w:val="22"/>
          <w:lang w:eastAsia="ja-JP"/>
        </w:rPr>
        <w:t>気</w:t>
      </w:r>
      <w:r w:rsidRPr="07AD6A85" w:rsidR="00167F1D">
        <w:rPr>
          <w:rFonts w:ascii="맑은 고딕" w:hAnsi="맑은 고딕" w:eastAsia="맑은 고딕" w:cs="맑은 고딕"/>
          <w:color w:val="000000" w:themeColor="text1"/>
          <w:spacing w:val="-11"/>
          <w:kern w:val="0"/>
          <w:sz w:val="22"/>
          <w:szCs w:val="22"/>
          <w:lang w:eastAsia="ja-JP"/>
        </w:rPr>
        <w:t>通信事業者が電</w:t>
      </w:r>
      <w:r w:rsidRPr="07AD6A85" w:rsidR="00167F1D">
        <w:rPr>
          <w:rFonts w:ascii="새굴림" w:hAnsi="새굴림" w:eastAsia="새굴림" w:cs="새굴림"/>
          <w:color w:val="000000" w:themeColor="text1"/>
          <w:spacing w:val="-11"/>
          <w:kern w:val="0"/>
          <w:sz w:val="22"/>
          <w:szCs w:val="22"/>
          <w:lang w:eastAsia="ja-JP"/>
        </w:rPr>
        <w:t>気</w:t>
      </w:r>
      <w:r w:rsidRPr="07AD6A85" w:rsidR="00167F1D">
        <w:rPr>
          <w:rFonts w:ascii="맑은 고딕" w:hAnsi="맑은 고딕" w:eastAsia="맑은 고딕" w:cs="맑은 고딕"/>
          <w:color w:val="000000" w:themeColor="text1"/>
          <w:spacing w:val="-11"/>
          <w:kern w:val="0"/>
          <w:sz w:val="22"/>
          <w:szCs w:val="22"/>
          <w:lang w:eastAsia="ja-JP"/>
        </w:rPr>
        <w:t>通信サ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ビスを中止、又は正常に提供しなかったことにより</w:t>
      </w:r>
      <w:r w:rsidRPr="07AD6A85" w:rsidR="00167F1D">
        <w:rPr>
          <w:rFonts w:ascii="새굴림" w:hAnsi="새굴림" w:eastAsia="새굴림" w:cs="새굴림"/>
          <w:color w:val="000000" w:themeColor="text1"/>
          <w:spacing w:val="-11"/>
          <w:kern w:val="0"/>
          <w:sz w:val="22"/>
          <w:szCs w:val="22"/>
          <w:lang w:eastAsia="ja-JP"/>
        </w:rPr>
        <w:t>発</w:t>
      </w:r>
      <w:r w:rsidRPr="07AD6A85" w:rsidR="00167F1D">
        <w:rPr>
          <w:rFonts w:ascii="맑은 고딕" w:hAnsi="맑은 고딕" w:eastAsia="맑은 고딕" w:cs="맑은 고딕"/>
          <w:color w:val="000000" w:themeColor="text1"/>
          <w:spacing w:val="-11"/>
          <w:kern w:val="0"/>
          <w:sz w:val="22"/>
          <w:szCs w:val="22"/>
          <w:lang w:eastAsia="ja-JP"/>
        </w:rPr>
        <w:t>生する、サ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ビスと</w:t>
      </w:r>
      <w:r w:rsidRPr="07AD6A85" w:rsidR="00167F1D">
        <w:rPr>
          <w:rFonts w:ascii="새굴림" w:hAnsi="새굴림" w:eastAsia="새굴림" w:cs="새굴림"/>
          <w:color w:val="000000" w:themeColor="text1"/>
          <w:spacing w:val="-11"/>
          <w:kern w:val="0"/>
          <w:sz w:val="22"/>
          <w:szCs w:val="22"/>
          <w:lang w:eastAsia="ja-JP"/>
        </w:rPr>
        <w:t>関</w:t>
      </w:r>
      <w:r w:rsidRPr="07AD6A85" w:rsidR="00167F1D">
        <w:rPr>
          <w:rFonts w:ascii="맑은 고딕" w:hAnsi="맑은 고딕" w:eastAsia="맑은 고딕" w:cs="맑은 고딕"/>
          <w:color w:val="000000" w:themeColor="text1"/>
          <w:spacing w:val="-11"/>
          <w:kern w:val="0"/>
          <w:sz w:val="22"/>
          <w:szCs w:val="22"/>
          <w:lang w:eastAsia="ja-JP"/>
        </w:rPr>
        <w:t>連した損害に</w:t>
      </w:r>
      <w:r w:rsidRPr="07AD6A85" w:rsidR="00167F1D">
        <w:rPr>
          <w:rFonts w:ascii="새굴림" w:hAnsi="새굴림" w:eastAsia="새굴림" w:cs="새굴림"/>
          <w:color w:val="000000" w:themeColor="text1"/>
          <w:spacing w:val="-11"/>
          <w:kern w:val="0"/>
          <w:sz w:val="22"/>
          <w:szCs w:val="22"/>
          <w:lang w:eastAsia="ja-JP"/>
        </w:rPr>
        <w:t>対</w:t>
      </w:r>
      <w:r w:rsidRPr="07AD6A85" w:rsidR="00167F1D">
        <w:rPr>
          <w:rFonts w:ascii="맑은 고딕" w:hAnsi="맑은 고딕" w:eastAsia="맑은 고딕" w:cs="맑은 고딕"/>
          <w:color w:val="000000" w:themeColor="text1"/>
          <w:spacing w:val="-11"/>
          <w:kern w:val="0"/>
          <w:sz w:val="22"/>
          <w:szCs w:val="22"/>
          <w:lang w:eastAsia="ja-JP"/>
        </w:rPr>
        <w:t>して責任を負いません。</w:t>
      </w:r>
    </w:p>
    <w:p w:rsidRPr="008D4E97" w:rsidR="00493114" w:rsidP="07AD6A85" w:rsidRDefault="00493114" w14:paraId="61A02CF3" w14:textId="18AEE193">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③ </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社は、事前に告知したサ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ビス用設備の補修、交換、定期点</w:t>
      </w:r>
      <w:r w:rsidRPr="07AD6A85" w:rsidR="00167F1D">
        <w:rPr>
          <w:rFonts w:ascii="새굴림" w:hAnsi="새굴림" w:eastAsia="새굴림" w:cs="새굴림"/>
          <w:color w:val="000000" w:themeColor="text1"/>
          <w:spacing w:val="-11"/>
          <w:kern w:val="0"/>
          <w:sz w:val="22"/>
          <w:szCs w:val="22"/>
          <w:lang w:eastAsia="ja-JP"/>
        </w:rPr>
        <w:t>検</w:t>
      </w:r>
      <w:r w:rsidRPr="07AD6A85" w:rsidR="00167F1D">
        <w:rPr>
          <w:rFonts w:ascii="맑은 고딕" w:hAnsi="맑은 고딕" w:eastAsia="맑은 고딕" w:cs="맑은 고딕"/>
          <w:color w:val="000000" w:themeColor="text1"/>
          <w:spacing w:val="-11"/>
          <w:kern w:val="0"/>
          <w:sz w:val="22"/>
          <w:szCs w:val="22"/>
          <w:lang w:eastAsia="ja-JP"/>
        </w:rPr>
        <w:t>、工事等、やむを得ない事由により</w:t>
      </w:r>
      <w:r w:rsidRPr="07AD6A85" w:rsidR="00167F1D">
        <w:rPr>
          <w:rFonts w:ascii="새굴림" w:hAnsi="새굴림" w:eastAsia="새굴림" w:cs="새굴림"/>
          <w:color w:val="000000" w:themeColor="text1"/>
          <w:spacing w:val="-11"/>
          <w:kern w:val="0"/>
          <w:sz w:val="22"/>
          <w:szCs w:val="22"/>
          <w:lang w:eastAsia="ja-JP"/>
        </w:rPr>
        <w:t>発</w:t>
      </w:r>
      <w:r w:rsidRPr="07AD6A85" w:rsidR="00167F1D">
        <w:rPr>
          <w:rFonts w:ascii="맑은 고딕" w:hAnsi="맑은 고딕" w:eastAsia="맑은 고딕" w:cs="맑은 고딕"/>
          <w:color w:val="000000" w:themeColor="text1"/>
          <w:spacing w:val="-11"/>
          <w:kern w:val="0"/>
          <w:sz w:val="22"/>
          <w:szCs w:val="22"/>
          <w:lang w:eastAsia="ja-JP"/>
        </w:rPr>
        <w:t>生した損害に</w:t>
      </w:r>
      <w:r w:rsidRPr="07AD6A85" w:rsidR="00167F1D">
        <w:rPr>
          <w:rFonts w:ascii="새굴림" w:hAnsi="새굴림" w:eastAsia="새굴림" w:cs="새굴림"/>
          <w:color w:val="000000" w:themeColor="text1"/>
          <w:spacing w:val="-11"/>
          <w:kern w:val="0"/>
          <w:sz w:val="22"/>
          <w:szCs w:val="22"/>
          <w:lang w:eastAsia="ja-JP"/>
        </w:rPr>
        <w:t>対</w:t>
      </w:r>
      <w:r w:rsidRPr="07AD6A85" w:rsidR="00167F1D">
        <w:rPr>
          <w:rFonts w:ascii="맑은 고딕" w:hAnsi="맑은 고딕" w:eastAsia="맑은 고딕" w:cs="맑은 고딕"/>
          <w:color w:val="000000" w:themeColor="text1"/>
          <w:spacing w:val="-11"/>
          <w:kern w:val="0"/>
          <w:sz w:val="22"/>
          <w:szCs w:val="22"/>
          <w:lang w:eastAsia="ja-JP"/>
        </w:rPr>
        <w:t>して責任を負いません。</w:t>
      </w:r>
    </w:p>
    <w:p w:rsidRPr="008D4E97" w:rsidR="00493114" w:rsidP="07AD6A85" w:rsidRDefault="00493114" w14:paraId="58E9576B" w14:textId="64B3FBAC">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④ </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社は、</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員がサ</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ビスと</w:t>
      </w:r>
      <w:r w:rsidRPr="07AD6A85" w:rsidR="00167F1D">
        <w:rPr>
          <w:rFonts w:ascii="새굴림" w:hAnsi="새굴림" w:eastAsia="새굴림" w:cs="새굴림"/>
          <w:color w:val="000000" w:themeColor="text1"/>
          <w:spacing w:val="-11"/>
          <w:kern w:val="0"/>
          <w:sz w:val="22"/>
          <w:szCs w:val="22"/>
          <w:lang w:eastAsia="ja-JP"/>
        </w:rPr>
        <w:t>関</w:t>
      </w:r>
      <w:r w:rsidRPr="07AD6A85" w:rsidR="00167F1D">
        <w:rPr>
          <w:rFonts w:ascii="맑은 고딕" w:hAnsi="맑은 고딕" w:eastAsia="맑은 고딕" w:cs="맑은 고딕"/>
          <w:color w:val="000000" w:themeColor="text1"/>
          <w:spacing w:val="-11"/>
          <w:kern w:val="0"/>
          <w:sz w:val="22"/>
          <w:szCs w:val="22"/>
          <w:lang w:eastAsia="ja-JP"/>
        </w:rPr>
        <w:t>連して</w:t>
      </w:r>
      <w:r w:rsidRPr="07AD6A85" w:rsidR="00167F1D">
        <w:rPr>
          <w:rFonts w:ascii="새굴림" w:hAnsi="새굴림" w:eastAsia="새굴림" w:cs="새굴림"/>
          <w:color w:val="000000" w:themeColor="text1"/>
          <w:spacing w:val="-11"/>
          <w:kern w:val="0"/>
          <w:sz w:val="22"/>
          <w:szCs w:val="22"/>
          <w:lang w:eastAsia="ja-JP"/>
        </w:rPr>
        <w:t>掲</w:t>
      </w:r>
      <w:r w:rsidRPr="07AD6A85" w:rsidR="00167F1D">
        <w:rPr>
          <w:rFonts w:ascii="맑은 고딕" w:hAnsi="맑은 고딕" w:eastAsia="맑은 고딕" w:cs="맑은 고딕"/>
          <w:color w:val="000000" w:themeColor="text1"/>
          <w:spacing w:val="-11"/>
          <w:kern w:val="0"/>
          <w:sz w:val="22"/>
          <w:szCs w:val="22"/>
          <w:lang w:eastAsia="ja-JP"/>
        </w:rPr>
        <w:t>載した情報、資料、事</w:t>
      </w:r>
      <w:r w:rsidRPr="07AD6A85" w:rsidR="00167F1D">
        <w:rPr>
          <w:rFonts w:ascii="새굴림" w:hAnsi="새굴림" w:eastAsia="새굴림" w:cs="새굴림"/>
          <w:color w:val="000000" w:themeColor="text1"/>
          <w:spacing w:val="-11"/>
          <w:kern w:val="0"/>
          <w:sz w:val="22"/>
          <w:szCs w:val="22"/>
          <w:lang w:eastAsia="ja-JP"/>
        </w:rPr>
        <w:t>実</w:t>
      </w:r>
      <w:r w:rsidRPr="07AD6A85" w:rsidR="00167F1D">
        <w:rPr>
          <w:rFonts w:ascii="맑은 고딕" w:hAnsi="맑은 고딕" w:eastAsia="맑은 고딕" w:cs="맑은 고딕"/>
          <w:color w:val="000000" w:themeColor="text1"/>
          <w:spacing w:val="-11"/>
          <w:kern w:val="0"/>
          <w:sz w:val="22"/>
          <w:szCs w:val="22"/>
          <w:lang w:eastAsia="ja-JP"/>
        </w:rPr>
        <w:t>の信</w:t>
      </w:r>
      <w:r w:rsidRPr="07AD6A85" w:rsidR="00167F1D">
        <w:rPr>
          <w:rFonts w:ascii="새굴림" w:hAnsi="새굴림" w:eastAsia="새굴림" w:cs="새굴림"/>
          <w:color w:val="000000" w:themeColor="text1"/>
          <w:spacing w:val="-11"/>
          <w:kern w:val="0"/>
          <w:sz w:val="22"/>
          <w:szCs w:val="22"/>
          <w:lang w:eastAsia="ja-JP"/>
        </w:rPr>
        <w:t>頼</w:t>
      </w:r>
      <w:r w:rsidRPr="07AD6A85" w:rsidR="00167F1D">
        <w:rPr>
          <w:rFonts w:ascii="맑은 고딕" w:hAnsi="맑은 고딕" w:eastAsia="맑은 고딕" w:cs="맑은 고딕"/>
          <w:color w:val="000000" w:themeColor="text1"/>
          <w:spacing w:val="-11"/>
          <w:kern w:val="0"/>
          <w:sz w:val="22"/>
          <w:szCs w:val="22"/>
          <w:lang w:eastAsia="ja-JP"/>
        </w:rPr>
        <w:t>度、正確性等の</w:t>
      </w:r>
      <w:r w:rsidRPr="07AD6A85" w:rsidR="00167F1D">
        <w:rPr>
          <w:rFonts w:ascii="새굴림" w:hAnsi="새굴림" w:eastAsia="새굴림" w:cs="새굴림"/>
          <w:color w:val="000000" w:themeColor="text1"/>
          <w:spacing w:val="-11"/>
          <w:kern w:val="0"/>
          <w:sz w:val="22"/>
          <w:szCs w:val="22"/>
          <w:lang w:eastAsia="ja-JP"/>
        </w:rPr>
        <w:t>内</w:t>
      </w:r>
      <w:r w:rsidRPr="07AD6A85" w:rsidR="00167F1D">
        <w:rPr>
          <w:rFonts w:ascii="맑은 고딕" w:hAnsi="맑은 고딕" w:eastAsia="맑은 고딕" w:cs="맑은 고딕"/>
          <w:color w:val="000000" w:themeColor="text1"/>
          <w:spacing w:val="-11"/>
          <w:kern w:val="0"/>
          <w:sz w:val="22"/>
          <w:szCs w:val="22"/>
          <w:lang w:eastAsia="ja-JP"/>
        </w:rPr>
        <w:t>容に</w:t>
      </w:r>
      <w:r w:rsidRPr="07AD6A85" w:rsidR="00167F1D">
        <w:rPr>
          <w:rFonts w:ascii="새굴림" w:hAnsi="새굴림" w:eastAsia="새굴림" w:cs="새굴림"/>
          <w:color w:val="000000" w:themeColor="text1"/>
          <w:spacing w:val="-11"/>
          <w:kern w:val="0"/>
          <w:sz w:val="22"/>
          <w:szCs w:val="22"/>
          <w:lang w:eastAsia="ja-JP"/>
        </w:rPr>
        <w:t>対</w:t>
      </w:r>
      <w:r w:rsidRPr="07AD6A85" w:rsidR="00167F1D">
        <w:rPr>
          <w:rFonts w:ascii="맑은 고딕" w:hAnsi="맑은 고딕" w:eastAsia="맑은 고딕" w:cs="맑은 고딕"/>
          <w:color w:val="000000" w:themeColor="text1"/>
          <w:spacing w:val="-11"/>
          <w:kern w:val="0"/>
          <w:sz w:val="22"/>
          <w:szCs w:val="22"/>
          <w:lang w:eastAsia="ja-JP"/>
        </w:rPr>
        <w:t>して責任を</w:t>
      </w:r>
      <w:r w:rsidRPr="07AD6A85" w:rsidR="00167F1D">
        <w:rPr>
          <w:color w:val="000000" w:themeColor="text1"/>
          <w:spacing w:val="-11"/>
          <w:kern w:val="0"/>
          <w:sz w:val="22"/>
          <w:szCs w:val="22"/>
          <w:lang w:eastAsia="ja-JP"/>
        </w:rPr>
        <w:t>負いません。</w:t>
      </w:r>
    </w:p>
    <w:p w:rsidRPr="008D4E97" w:rsidR="00493114" w:rsidP="07AD6A85" w:rsidRDefault="00493114" w14:paraId="0ACB885A" w14:textId="63AEFA88">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⑤ </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社は、利用者のコンピュ</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タ</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環境により</w:t>
      </w:r>
      <w:r w:rsidRPr="07AD6A85" w:rsidR="00167F1D">
        <w:rPr>
          <w:rFonts w:ascii="새굴림" w:hAnsi="새굴림" w:eastAsia="새굴림" w:cs="새굴림"/>
          <w:color w:val="000000" w:themeColor="text1"/>
          <w:spacing w:val="-11"/>
          <w:kern w:val="0"/>
          <w:sz w:val="22"/>
          <w:szCs w:val="22"/>
          <w:lang w:eastAsia="ja-JP"/>
        </w:rPr>
        <w:t>発</w:t>
      </w:r>
      <w:r w:rsidRPr="07AD6A85" w:rsidR="00167F1D">
        <w:rPr>
          <w:rFonts w:ascii="맑은 고딕" w:hAnsi="맑은 고딕" w:eastAsia="맑은 고딕" w:cs="맑은 고딕"/>
          <w:color w:val="000000" w:themeColor="text1"/>
          <w:spacing w:val="-11"/>
          <w:kern w:val="0"/>
          <w:sz w:val="22"/>
          <w:szCs w:val="22"/>
          <w:lang w:eastAsia="ja-JP"/>
        </w:rPr>
        <w:t>生する諸問題、又は</w:t>
      </w:r>
      <w:r w:rsidRPr="07AD6A85" w:rsidR="00167F1D">
        <w:rPr>
          <w:rFonts w:ascii="새굴림" w:hAnsi="새굴림" w:eastAsia="새굴림" w:cs="새굴림"/>
          <w:color w:val="000000" w:themeColor="text1"/>
          <w:spacing w:val="-11"/>
          <w:kern w:val="0"/>
          <w:sz w:val="22"/>
          <w:szCs w:val="22"/>
          <w:lang w:eastAsia="ja-JP"/>
        </w:rPr>
        <w:t>会</w:t>
      </w:r>
      <w:r w:rsidRPr="07AD6A85" w:rsidR="00167F1D">
        <w:rPr>
          <w:rFonts w:ascii="맑은 고딕" w:hAnsi="맑은 고딕" w:eastAsia="맑은 고딕" w:cs="맑은 고딕"/>
          <w:color w:val="000000" w:themeColor="text1"/>
          <w:spacing w:val="-11"/>
          <w:kern w:val="0"/>
          <w:sz w:val="22"/>
          <w:szCs w:val="22"/>
          <w:lang w:eastAsia="ja-JP"/>
        </w:rPr>
        <w:t>社の</w:t>
      </w:r>
      <w:r w:rsidRPr="07AD6A85" w:rsidR="00167F1D">
        <w:rPr>
          <w:rFonts w:ascii="새굴림" w:hAnsi="새굴림" w:eastAsia="새굴림" w:cs="새굴림"/>
          <w:color w:val="000000" w:themeColor="text1"/>
          <w:spacing w:val="-11"/>
          <w:kern w:val="0"/>
          <w:sz w:val="22"/>
          <w:szCs w:val="22"/>
          <w:lang w:eastAsia="ja-JP"/>
        </w:rPr>
        <w:t>帰</w:t>
      </w:r>
      <w:r w:rsidRPr="07AD6A85" w:rsidR="00167F1D">
        <w:rPr>
          <w:rFonts w:ascii="맑은 고딕" w:hAnsi="맑은 고딕" w:eastAsia="맑은 고딕" w:cs="맑은 고딕"/>
          <w:color w:val="000000" w:themeColor="text1"/>
          <w:spacing w:val="-11"/>
          <w:kern w:val="0"/>
          <w:sz w:val="22"/>
          <w:szCs w:val="22"/>
          <w:lang w:eastAsia="ja-JP"/>
        </w:rPr>
        <w:t>責事由がないネットワ</w:t>
      </w:r>
      <w:r w:rsidRPr="07AD6A85" w:rsidR="00167F1D">
        <w:rPr>
          <w:rFonts w:ascii="MS Gothic" w:hAnsi="MS Gothic" w:eastAsia="MS Gothic" w:cs="MS Gothic"/>
          <w:color w:val="000000" w:themeColor="text1"/>
          <w:spacing w:val="-11"/>
          <w:kern w:val="0"/>
          <w:sz w:val="22"/>
          <w:szCs w:val="22"/>
          <w:lang w:eastAsia="ja-JP"/>
        </w:rPr>
        <w:t>ー</w:t>
      </w:r>
      <w:r w:rsidRPr="07AD6A85" w:rsidR="00167F1D">
        <w:rPr>
          <w:rFonts w:ascii="맑은 고딕" w:hAnsi="맑은 고딕" w:eastAsia="맑은 고딕" w:cs="맑은 고딕"/>
          <w:color w:val="000000" w:themeColor="text1"/>
          <w:spacing w:val="-11"/>
          <w:kern w:val="0"/>
          <w:sz w:val="22"/>
          <w:szCs w:val="22"/>
          <w:lang w:eastAsia="ja-JP"/>
        </w:rPr>
        <w:t>ク環境等により</w:t>
      </w:r>
      <w:r w:rsidRPr="07AD6A85" w:rsidR="00167F1D">
        <w:rPr>
          <w:rFonts w:ascii="새굴림" w:hAnsi="새굴림" w:eastAsia="새굴림" w:cs="새굴림"/>
          <w:color w:val="000000" w:themeColor="text1"/>
          <w:spacing w:val="-11"/>
          <w:kern w:val="0"/>
          <w:sz w:val="22"/>
          <w:szCs w:val="22"/>
          <w:lang w:eastAsia="ja-JP"/>
        </w:rPr>
        <w:t>発</w:t>
      </w:r>
      <w:r w:rsidRPr="07AD6A85" w:rsidR="00167F1D">
        <w:rPr>
          <w:rFonts w:ascii="맑은 고딕" w:hAnsi="맑은 고딕" w:eastAsia="맑은 고딕" w:cs="맑은 고딕"/>
          <w:color w:val="000000" w:themeColor="text1"/>
          <w:spacing w:val="-11"/>
          <w:kern w:val="0"/>
          <w:sz w:val="22"/>
          <w:szCs w:val="22"/>
          <w:lang w:eastAsia="ja-JP"/>
        </w:rPr>
        <w:t>生する問題に</w:t>
      </w:r>
      <w:r w:rsidRPr="07AD6A85" w:rsidR="00167F1D">
        <w:rPr>
          <w:rFonts w:ascii="새굴림" w:hAnsi="새굴림" w:eastAsia="새굴림" w:cs="새굴림"/>
          <w:color w:val="000000" w:themeColor="text1"/>
          <w:spacing w:val="-11"/>
          <w:kern w:val="0"/>
          <w:sz w:val="22"/>
          <w:szCs w:val="22"/>
          <w:lang w:eastAsia="ja-JP"/>
        </w:rPr>
        <w:t>対</w:t>
      </w:r>
      <w:r w:rsidRPr="07AD6A85" w:rsidR="00167F1D">
        <w:rPr>
          <w:rFonts w:ascii="맑은 고딕" w:hAnsi="맑은 고딕" w:eastAsia="맑은 고딕" w:cs="맑은 고딕"/>
          <w:color w:val="000000" w:themeColor="text1"/>
          <w:spacing w:val="-11"/>
          <w:kern w:val="0"/>
          <w:sz w:val="22"/>
          <w:szCs w:val="22"/>
          <w:lang w:eastAsia="ja-JP"/>
        </w:rPr>
        <w:t>して責任を負いません。</w:t>
      </w:r>
    </w:p>
    <w:p w:rsidRPr="008D4E97" w:rsidR="00493114" w:rsidP="07AD6A85" w:rsidRDefault="00493114" w14:paraId="3D3AAE6D" w14:textId="350BE6FE">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⑥ </w:t>
      </w:r>
      <w:r w:rsidRPr="07AD6A85" w:rsidR="00F1726C">
        <w:rPr>
          <w:rFonts w:ascii="새굴림" w:hAnsi="새굴림" w:eastAsia="새굴림" w:cs="새굴림"/>
          <w:color w:val="000000" w:themeColor="text1"/>
          <w:spacing w:val="-11"/>
          <w:kern w:val="0"/>
          <w:sz w:val="22"/>
          <w:szCs w:val="22"/>
          <w:lang w:eastAsia="ja-JP"/>
        </w:rPr>
        <w:t>会</w:t>
      </w:r>
      <w:r w:rsidRPr="07AD6A85" w:rsidR="00F1726C">
        <w:rPr>
          <w:rFonts w:ascii="맑은 고딕" w:hAnsi="맑은 고딕" w:eastAsia="맑은 고딕" w:cs="맑은 고딕"/>
          <w:color w:val="000000" w:themeColor="text1"/>
          <w:spacing w:val="-11"/>
          <w:kern w:val="0"/>
          <w:sz w:val="22"/>
          <w:szCs w:val="22"/>
          <w:lang w:eastAsia="ja-JP"/>
        </w:rPr>
        <w:t>社は、利用者相互間又は利用者と第三者間においてサ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ビスを媒介として</w:t>
      </w:r>
      <w:r w:rsidRPr="07AD6A85" w:rsidR="00F1726C">
        <w:rPr>
          <w:rFonts w:ascii="새굴림" w:hAnsi="새굴림" w:eastAsia="새굴림" w:cs="새굴림"/>
          <w:color w:val="000000" w:themeColor="text1"/>
          <w:spacing w:val="-11"/>
          <w:kern w:val="0"/>
          <w:sz w:val="22"/>
          <w:szCs w:val="22"/>
          <w:lang w:eastAsia="ja-JP"/>
        </w:rPr>
        <w:t>発</w:t>
      </w:r>
      <w:r w:rsidRPr="07AD6A85" w:rsidR="00F1726C">
        <w:rPr>
          <w:rFonts w:ascii="맑은 고딕" w:hAnsi="맑은 고딕" w:eastAsia="맑은 고딕" w:cs="맑은 고딕"/>
          <w:color w:val="000000" w:themeColor="text1"/>
          <w:spacing w:val="-11"/>
          <w:kern w:val="0"/>
          <w:sz w:val="22"/>
          <w:szCs w:val="22"/>
          <w:lang w:eastAsia="ja-JP"/>
        </w:rPr>
        <w:t>生した紛</w:t>
      </w:r>
      <w:r w:rsidRPr="07AD6A85" w:rsidR="00F1726C">
        <w:rPr>
          <w:rFonts w:ascii="새굴림" w:hAnsi="새굴림" w:eastAsia="새굴림" w:cs="새굴림"/>
          <w:color w:val="000000" w:themeColor="text1"/>
          <w:spacing w:val="-11"/>
          <w:kern w:val="0"/>
          <w:sz w:val="22"/>
          <w:szCs w:val="22"/>
          <w:lang w:eastAsia="ja-JP"/>
        </w:rPr>
        <w:t>争</w:t>
      </w:r>
      <w:r w:rsidRPr="07AD6A85" w:rsidR="00F1726C">
        <w:rPr>
          <w:rFonts w:ascii="맑은 고딕" w:hAnsi="맑은 고딕" w:eastAsia="맑은 고딕" w:cs="맑은 고딕"/>
          <w:color w:val="000000" w:themeColor="text1"/>
          <w:spacing w:val="-11"/>
          <w:kern w:val="0"/>
          <w:sz w:val="22"/>
          <w:szCs w:val="22"/>
          <w:lang w:eastAsia="ja-JP"/>
        </w:rPr>
        <w:t>等に</w:t>
      </w:r>
      <w:r w:rsidRPr="07AD6A85" w:rsidR="00F1726C">
        <w:rPr>
          <w:rFonts w:ascii="새굴림" w:hAnsi="새굴림" w:eastAsia="새굴림" w:cs="새굴림"/>
          <w:color w:val="000000" w:themeColor="text1"/>
          <w:spacing w:val="-11"/>
          <w:kern w:val="0"/>
          <w:sz w:val="22"/>
          <w:szCs w:val="22"/>
          <w:lang w:eastAsia="ja-JP"/>
        </w:rPr>
        <w:t>対</w:t>
      </w:r>
      <w:r w:rsidRPr="07AD6A85" w:rsidR="00F1726C">
        <w:rPr>
          <w:rFonts w:ascii="맑은 고딕" w:hAnsi="맑은 고딕" w:eastAsia="맑은 고딕" w:cs="맑은 고딕"/>
          <w:color w:val="000000" w:themeColor="text1"/>
          <w:spacing w:val="-11"/>
          <w:kern w:val="0"/>
          <w:sz w:val="22"/>
          <w:szCs w:val="22"/>
          <w:lang w:eastAsia="ja-JP"/>
        </w:rPr>
        <w:t>して責任を負いません。</w:t>
      </w:r>
    </w:p>
    <w:p w:rsidRPr="008D4E97" w:rsidR="00493114" w:rsidP="07AD6A85" w:rsidRDefault="00493114" w14:paraId="0F425B40" w14:textId="144308B1">
      <w:pPr>
        <w:widowControl w:val="1"/>
        <w:shd w:val="clear" w:color="auto" w:fill="FDFDFD"/>
        <w:wordWrap/>
        <w:autoSpaceDE/>
        <w:autoSpaceDN/>
        <w:spacing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⑦ </w:t>
      </w:r>
      <w:r w:rsidRPr="07AD6A85" w:rsidR="00F1726C">
        <w:rPr>
          <w:rFonts w:ascii="새굴림" w:hAnsi="새굴림" w:eastAsia="새굴림" w:cs="새굴림"/>
          <w:color w:val="000000" w:themeColor="text1"/>
          <w:spacing w:val="-11"/>
          <w:kern w:val="0"/>
          <w:sz w:val="22"/>
          <w:szCs w:val="22"/>
          <w:lang w:eastAsia="ja-JP"/>
        </w:rPr>
        <w:t>会</w:t>
      </w:r>
      <w:r w:rsidRPr="07AD6A85" w:rsidR="00F1726C">
        <w:rPr>
          <w:rFonts w:ascii="맑은 고딕" w:hAnsi="맑은 고딕" w:eastAsia="맑은 고딕" w:cs="맑은 고딕"/>
          <w:color w:val="000000" w:themeColor="text1"/>
          <w:spacing w:val="-11"/>
          <w:kern w:val="0"/>
          <w:sz w:val="22"/>
          <w:szCs w:val="22"/>
          <w:lang w:eastAsia="ja-JP"/>
        </w:rPr>
        <w:t>社は、安定的なサ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ビス提供のための一定のサ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ビス点</w:t>
      </w:r>
      <w:r w:rsidRPr="07AD6A85" w:rsidR="00F1726C">
        <w:rPr>
          <w:rFonts w:ascii="새굴림" w:hAnsi="새굴림" w:eastAsia="새굴림" w:cs="새굴림"/>
          <w:color w:val="000000" w:themeColor="text1"/>
          <w:spacing w:val="-11"/>
          <w:kern w:val="0"/>
          <w:sz w:val="22"/>
          <w:szCs w:val="22"/>
          <w:lang w:eastAsia="ja-JP"/>
        </w:rPr>
        <w:t>検</w:t>
      </w:r>
      <w:r w:rsidRPr="07AD6A85" w:rsidR="00F1726C">
        <w:rPr>
          <w:rFonts w:ascii="맑은 고딕" w:hAnsi="맑은 고딕" w:eastAsia="맑은 고딕" w:cs="맑은 고딕"/>
          <w:color w:val="000000" w:themeColor="text1"/>
          <w:spacing w:val="-11"/>
          <w:kern w:val="0"/>
          <w:sz w:val="22"/>
          <w:szCs w:val="22"/>
          <w:lang w:eastAsia="ja-JP"/>
        </w:rPr>
        <w:t>について、事前にサ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ビス点</w:t>
      </w:r>
      <w:r w:rsidRPr="07AD6A85" w:rsidR="00F1726C">
        <w:rPr>
          <w:rFonts w:ascii="새굴림" w:hAnsi="새굴림" w:eastAsia="새굴림" w:cs="새굴림"/>
          <w:color w:val="000000" w:themeColor="text1"/>
          <w:spacing w:val="-11"/>
          <w:kern w:val="0"/>
          <w:sz w:val="22"/>
          <w:szCs w:val="22"/>
          <w:lang w:eastAsia="ja-JP"/>
        </w:rPr>
        <w:t>検</w:t>
      </w:r>
      <w:r w:rsidRPr="07AD6A85" w:rsidR="00F1726C">
        <w:rPr>
          <w:rFonts w:ascii="맑은 고딕" w:hAnsi="맑은 고딕" w:eastAsia="맑은 고딕" w:cs="맑은 고딕"/>
          <w:color w:val="000000" w:themeColor="text1"/>
          <w:spacing w:val="-11"/>
          <w:kern w:val="0"/>
          <w:sz w:val="22"/>
          <w:szCs w:val="22"/>
          <w:lang w:eastAsia="ja-JP"/>
        </w:rPr>
        <w:t>の日程等を告知した場合、</w:t>
      </w:r>
      <w:r w:rsidRPr="07AD6A85" w:rsidR="00F1726C">
        <w:rPr>
          <w:rFonts w:ascii="새굴림" w:hAnsi="새굴림" w:eastAsia="새굴림" w:cs="새굴림"/>
          <w:color w:val="000000" w:themeColor="text1"/>
          <w:spacing w:val="-11"/>
          <w:kern w:val="0"/>
          <w:sz w:val="22"/>
          <w:szCs w:val="22"/>
          <w:lang w:eastAsia="ja-JP"/>
        </w:rPr>
        <w:t>当</w:t>
      </w:r>
      <w:r w:rsidRPr="07AD6A85" w:rsidR="00F1726C">
        <w:rPr>
          <w:rFonts w:ascii="맑은 고딕" w:hAnsi="맑은 고딕" w:eastAsia="맑은 고딕" w:cs="맑은 고딕"/>
          <w:color w:val="000000" w:themeColor="text1"/>
          <w:spacing w:val="-11"/>
          <w:kern w:val="0"/>
          <w:sz w:val="22"/>
          <w:szCs w:val="22"/>
          <w:lang w:eastAsia="ja-JP"/>
        </w:rPr>
        <w:t>該サ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ビス点</w:t>
      </w:r>
      <w:r w:rsidRPr="07AD6A85" w:rsidR="00F1726C">
        <w:rPr>
          <w:rFonts w:ascii="새굴림" w:hAnsi="새굴림" w:eastAsia="새굴림" w:cs="새굴림"/>
          <w:color w:val="000000" w:themeColor="text1"/>
          <w:spacing w:val="-11"/>
          <w:kern w:val="0"/>
          <w:sz w:val="22"/>
          <w:szCs w:val="22"/>
          <w:lang w:eastAsia="ja-JP"/>
        </w:rPr>
        <w:t>検</w:t>
      </w:r>
      <w:r w:rsidRPr="07AD6A85" w:rsidR="00F1726C">
        <w:rPr>
          <w:rFonts w:ascii="맑은 고딕" w:hAnsi="맑은 고딕" w:eastAsia="맑은 고딕" w:cs="맑은 고딕"/>
          <w:color w:val="000000" w:themeColor="text1"/>
          <w:spacing w:val="-11"/>
          <w:kern w:val="0"/>
          <w:sz w:val="22"/>
          <w:szCs w:val="22"/>
          <w:lang w:eastAsia="ja-JP"/>
        </w:rPr>
        <w:t>時間の間に利用者のサ</w:t>
      </w:r>
      <w:r w:rsidRPr="07AD6A85" w:rsidR="00F1726C">
        <w:rPr>
          <w:rFonts w:ascii="MS Gothic" w:hAnsi="MS Gothic" w:eastAsia="MS Gothic" w:cs="MS Gothic"/>
          <w:color w:val="000000" w:themeColor="text1"/>
          <w:spacing w:val="-11"/>
          <w:kern w:val="0"/>
          <w:sz w:val="22"/>
          <w:szCs w:val="22"/>
          <w:lang w:eastAsia="ja-JP"/>
        </w:rPr>
        <w:t>ー</w:t>
      </w:r>
      <w:r w:rsidRPr="07AD6A85" w:rsidR="00F1726C">
        <w:rPr>
          <w:rFonts w:ascii="맑은 고딕" w:hAnsi="맑은 고딕" w:eastAsia="맑은 고딕" w:cs="맑은 고딕"/>
          <w:color w:val="000000" w:themeColor="text1"/>
          <w:spacing w:val="-11"/>
          <w:kern w:val="0"/>
          <w:sz w:val="22"/>
          <w:szCs w:val="22"/>
          <w:lang w:eastAsia="ja-JP"/>
        </w:rPr>
        <w:t>ビス利用が不可な場合に</w:t>
      </w:r>
      <w:r w:rsidRPr="07AD6A85" w:rsidR="00F1726C">
        <w:rPr>
          <w:rFonts w:ascii="새굴림" w:hAnsi="새굴림" w:eastAsia="새굴림" w:cs="새굴림"/>
          <w:color w:val="000000" w:themeColor="text1"/>
          <w:spacing w:val="-11"/>
          <w:kern w:val="0"/>
          <w:sz w:val="22"/>
          <w:szCs w:val="22"/>
          <w:lang w:eastAsia="ja-JP"/>
        </w:rPr>
        <w:t>対</w:t>
      </w:r>
      <w:r w:rsidRPr="07AD6A85" w:rsidR="00F1726C">
        <w:rPr>
          <w:rFonts w:ascii="맑은 고딕" w:hAnsi="맑은 고딕" w:eastAsia="맑은 고딕" w:cs="맑은 고딕"/>
          <w:color w:val="000000" w:themeColor="text1"/>
          <w:spacing w:val="-11"/>
          <w:kern w:val="0"/>
          <w:sz w:val="22"/>
          <w:szCs w:val="22"/>
          <w:lang w:eastAsia="ja-JP"/>
        </w:rPr>
        <w:t>して賠償責任を負いません。</w:t>
      </w:r>
    </w:p>
    <w:p w:rsidR="00CF7701" w:rsidP="009E158D" w:rsidRDefault="00CF7701" w14:paraId="1D06CD27" w14:textId="77777777">
      <w:pPr>
        <w:widowControl w:val="1"/>
        <w:shd w:val="clear" w:color="auto" w:fill="FDFDFD"/>
        <w:wordWrap/>
        <w:autoSpaceDE/>
        <w:autoSpaceDN/>
        <w:spacing w:after="210" w:line="240" w:lineRule="auto"/>
        <w:jc w:val="left"/>
        <w:outlineLvl w:val="2"/>
        <w:rPr>
          <w:b w:val="1"/>
          <w:bCs w:val="1"/>
          <w:color w:val="222222"/>
          <w:spacing w:val="-11"/>
          <w:kern w:val="0"/>
          <w:sz w:val="10"/>
          <w:szCs w:val="10"/>
          <w:lang w:eastAsia="ja-JP"/>
        </w:rPr>
      </w:pPr>
    </w:p>
    <w:p w:rsidRPr="007A6721" w:rsidR="00493114" w:rsidP="009E158D" w:rsidRDefault="00531BD7" w14:paraId="7FB35CF2" w14:textId="62FCA060">
      <w:pPr>
        <w:widowControl w:val="1"/>
        <w:shd w:val="clear" w:color="auto" w:fill="FDFDFD"/>
        <w:wordWrap/>
        <w:autoSpaceDE/>
        <w:autoSpaceDN/>
        <w:spacing w:after="210" w:line="240" w:lineRule="auto"/>
        <w:jc w:val="left"/>
        <w:outlineLvl w:val="2"/>
        <w:rPr>
          <w:b w:val="1"/>
          <w:bCs w:val="1"/>
          <w:color w:val="222222"/>
          <w:spacing w:val="-11"/>
          <w:kern w:val="0"/>
          <w:sz w:val="27"/>
          <w:szCs w:val="27"/>
          <w:lang w:eastAsia="ja-JP"/>
        </w:rPr>
      </w:pPr>
      <w:r w:rsidRPr="07AD6A85" w:rsidR="00531BD7">
        <w:rPr>
          <w:b w:val="1"/>
          <w:bCs w:val="1"/>
          <w:color w:val="222222"/>
          <w:spacing w:val="-11"/>
          <w:kern w:val="0"/>
          <w:sz w:val="27"/>
          <w:szCs w:val="27"/>
          <w:lang w:eastAsia="ja-JP"/>
        </w:rPr>
        <w:t>第</w:t>
      </w:r>
      <w:r w:rsidRPr="00531BD7" w:rsidR="00531BD7">
        <w:rPr>
          <w:b w:val="1"/>
          <w:bCs w:val="1"/>
          <w:color w:val="222222"/>
          <w:spacing w:val="-11"/>
          <w:kern w:val="0"/>
          <w:sz w:val="27"/>
          <w:szCs w:val="27"/>
          <w:lang w:eastAsia="ja-JP"/>
        </w:rPr>
        <w:t>16</w:t>
      </w:r>
      <w:r w:rsidRPr="00531BD7" w:rsidR="00531BD7">
        <w:rPr>
          <w:rFonts w:ascii="새굴림" w:hAnsi="새굴림" w:eastAsia="새굴림" w:cs="새굴림"/>
          <w:b w:val="1"/>
          <w:bCs w:val="1"/>
          <w:color w:val="222222"/>
          <w:spacing w:val="-11"/>
          <w:kern w:val="0"/>
          <w:sz w:val="27"/>
          <w:szCs w:val="27"/>
          <w:lang w:eastAsia="ja-JP"/>
        </w:rPr>
        <w:t>条</w:t>
      </w:r>
      <w:r w:rsidRPr="00531BD7" w:rsidR="00531BD7">
        <w:rPr>
          <w:b w:val="1"/>
          <w:bCs w:val="1"/>
          <w:color w:val="222222"/>
          <w:spacing w:val="-11"/>
          <w:kern w:val="0"/>
          <w:sz w:val="27"/>
          <w:szCs w:val="27"/>
          <w:lang w:eastAsia="ja-JP"/>
        </w:rPr>
        <w:t xml:space="preserve"> [紛</w:t>
      </w:r>
      <w:r w:rsidRPr="00531BD7" w:rsidR="00531BD7">
        <w:rPr>
          <w:rFonts w:ascii="새굴림" w:hAnsi="새굴림" w:eastAsia="새굴림" w:cs="새굴림"/>
          <w:b w:val="1"/>
          <w:bCs w:val="1"/>
          <w:color w:val="222222"/>
          <w:spacing w:val="-11"/>
          <w:kern w:val="0"/>
          <w:sz w:val="27"/>
          <w:szCs w:val="27"/>
          <w:lang w:eastAsia="ja-JP"/>
        </w:rPr>
        <w:t>争</w:t>
      </w:r>
      <w:r w:rsidRPr="00531BD7" w:rsidR="00531BD7">
        <w:rPr>
          <w:rFonts w:ascii="맑은 고딕" w:hAnsi="맑은 고딕" w:eastAsia="맑은 고딕" w:cs="맑은 고딕"/>
          <w:b w:val="1"/>
          <w:bCs w:val="1"/>
          <w:color w:val="222222"/>
          <w:spacing w:val="-11"/>
          <w:kern w:val="0"/>
          <w:sz w:val="27"/>
          <w:szCs w:val="27"/>
          <w:lang w:eastAsia="ja-JP"/>
        </w:rPr>
        <w:t>の解決</w:t>
      </w:r>
      <w:r w:rsidRPr="00531BD7" w:rsidR="00531BD7">
        <w:rPr>
          <w:b w:val="1"/>
          <w:bCs w:val="1"/>
          <w:color w:val="222222"/>
          <w:spacing w:val="-11"/>
          <w:kern w:val="0"/>
          <w:sz w:val="27"/>
          <w:szCs w:val="27"/>
          <w:lang w:eastAsia="ja-JP"/>
        </w:rPr>
        <w:t>]</w:t>
      </w:r>
    </w:p>
    <w:p w:rsidRPr="008D4E97" w:rsidR="00493114" w:rsidP="07AD6A85" w:rsidRDefault="00493114" w14:paraId="1F01A0AF" w14:textId="4A3A69D1">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社と</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員の間で</w:t>
      </w:r>
      <w:r w:rsidRPr="07AD6A85" w:rsidR="007870A3">
        <w:rPr>
          <w:rFonts w:ascii="새굴림" w:hAnsi="새굴림" w:eastAsia="새굴림" w:cs="새굴림"/>
          <w:color w:val="000000" w:themeColor="text1"/>
          <w:spacing w:val="-11"/>
          <w:kern w:val="0"/>
          <w:sz w:val="22"/>
          <w:szCs w:val="22"/>
          <w:lang w:eastAsia="ja-JP"/>
        </w:rPr>
        <w:t>発</w:t>
      </w:r>
      <w:r w:rsidRPr="07AD6A85" w:rsidR="007870A3">
        <w:rPr>
          <w:rFonts w:ascii="맑은 고딕" w:hAnsi="맑은 고딕" w:eastAsia="맑은 고딕" w:cs="맑은 고딕"/>
          <w:color w:val="000000" w:themeColor="text1"/>
          <w:spacing w:val="-11"/>
          <w:kern w:val="0"/>
          <w:sz w:val="22"/>
          <w:szCs w:val="22"/>
          <w:lang w:eastAsia="ja-JP"/>
        </w:rPr>
        <w:t>生した紛</w:t>
      </w:r>
      <w:r w:rsidRPr="07AD6A85" w:rsidR="007870A3">
        <w:rPr>
          <w:rFonts w:ascii="새굴림" w:hAnsi="새굴림" w:eastAsia="새굴림" w:cs="새굴림"/>
          <w:color w:val="000000" w:themeColor="text1"/>
          <w:spacing w:val="-11"/>
          <w:kern w:val="0"/>
          <w:sz w:val="22"/>
          <w:szCs w:val="22"/>
          <w:lang w:eastAsia="ja-JP"/>
        </w:rPr>
        <w:t>争</w:t>
      </w:r>
      <w:r w:rsidRPr="07AD6A85" w:rsidR="007870A3">
        <w:rPr>
          <w:rFonts w:ascii="맑은 고딕" w:hAnsi="맑은 고딕" w:eastAsia="맑은 고딕" w:cs="맑은 고딕"/>
          <w:color w:val="000000" w:themeColor="text1"/>
          <w:spacing w:val="-11"/>
          <w:kern w:val="0"/>
          <w:sz w:val="22"/>
          <w:szCs w:val="22"/>
          <w:lang w:eastAsia="ja-JP"/>
        </w:rPr>
        <w:t>につ</w:t>
      </w:r>
      <w:r w:rsidRPr="07AD6A85" w:rsidR="007870A3">
        <w:rPr>
          <w:color w:val="000000" w:themeColor="text1"/>
          <w:spacing w:val="-11"/>
          <w:kern w:val="0"/>
          <w:sz w:val="22"/>
          <w:szCs w:val="22"/>
          <w:lang w:eastAsia="ja-JP"/>
        </w:rPr>
        <w:t>いて、</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員が提起する正</w:t>
      </w:r>
      <w:r w:rsidRPr="07AD6A85" w:rsidR="007870A3">
        <w:rPr>
          <w:rFonts w:ascii="새굴림" w:hAnsi="새굴림" w:eastAsia="새굴림" w:cs="새굴림"/>
          <w:color w:val="000000" w:themeColor="text1"/>
          <w:spacing w:val="-11"/>
          <w:kern w:val="0"/>
          <w:sz w:val="22"/>
          <w:szCs w:val="22"/>
          <w:lang w:eastAsia="ja-JP"/>
        </w:rPr>
        <w:t>当</w:t>
      </w:r>
      <w:r w:rsidRPr="07AD6A85" w:rsidR="007870A3">
        <w:rPr>
          <w:rFonts w:ascii="맑은 고딕" w:hAnsi="맑은 고딕" w:eastAsia="맑은 고딕" w:cs="맑은 고딕"/>
          <w:color w:val="000000" w:themeColor="text1"/>
          <w:spacing w:val="-11"/>
          <w:kern w:val="0"/>
          <w:sz w:val="22"/>
          <w:szCs w:val="22"/>
          <w:lang w:eastAsia="ja-JP"/>
        </w:rPr>
        <w:t>な意見や不</w:t>
      </w:r>
      <w:r w:rsidRPr="07AD6A85" w:rsidR="007870A3">
        <w:rPr>
          <w:rFonts w:ascii="새굴림" w:hAnsi="새굴림" w:eastAsia="새굴림" w:cs="새굴림"/>
          <w:color w:val="000000" w:themeColor="text1"/>
          <w:spacing w:val="-11"/>
          <w:kern w:val="0"/>
          <w:sz w:val="22"/>
          <w:szCs w:val="22"/>
          <w:lang w:eastAsia="ja-JP"/>
        </w:rPr>
        <w:t>満</w:t>
      </w:r>
      <w:r w:rsidRPr="07AD6A85" w:rsidR="007870A3">
        <w:rPr>
          <w:rFonts w:ascii="맑은 고딕" w:hAnsi="맑은 고딕" w:eastAsia="맑은 고딕" w:cs="맑은 고딕"/>
          <w:color w:val="000000" w:themeColor="text1"/>
          <w:spacing w:val="-11"/>
          <w:kern w:val="0"/>
          <w:sz w:val="22"/>
          <w:szCs w:val="22"/>
          <w:lang w:eastAsia="ja-JP"/>
        </w:rPr>
        <w:t>を反映して適切で迅速に措置を取ります。但し、迅速な</w:t>
      </w:r>
      <w:r w:rsidRPr="07AD6A85" w:rsidR="007870A3">
        <w:rPr>
          <w:rFonts w:ascii="새굴림" w:hAnsi="새굴림" w:eastAsia="새굴림" w:cs="새굴림"/>
          <w:color w:val="000000" w:themeColor="text1"/>
          <w:spacing w:val="-11"/>
          <w:kern w:val="0"/>
          <w:sz w:val="22"/>
          <w:szCs w:val="22"/>
          <w:lang w:eastAsia="ja-JP"/>
        </w:rPr>
        <w:t>処</w:t>
      </w:r>
      <w:r w:rsidRPr="07AD6A85" w:rsidR="007870A3">
        <w:rPr>
          <w:rFonts w:ascii="맑은 고딕" w:hAnsi="맑은 고딕" w:eastAsia="맑은 고딕" w:cs="맑은 고딕"/>
          <w:color w:val="000000" w:themeColor="text1"/>
          <w:spacing w:val="-11"/>
          <w:kern w:val="0"/>
          <w:sz w:val="22"/>
          <w:szCs w:val="22"/>
          <w:lang w:eastAsia="ja-JP"/>
        </w:rPr>
        <w:t>理が困難な場合は、</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社は</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員にその事由と</w:t>
      </w:r>
      <w:r w:rsidRPr="07AD6A85" w:rsidR="007870A3">
        <w:rPr>
          <w:rFonts w:ascii="새굴림" w:hAnsi="새굴림" w:eastAsia="새굴림" w:cs="새굴림"/>
          <w:color w:val="000000" w:themeColor="text1"/>
          <w:spacing w:val="-11"/>
          <w:kern w:val="0"/>
          <w:sz w:val="22"/>
          <w:szCs w:val="22"/>
          <w:lang w:eastAsia="ja-JP"/>
        </w:rPr>
        <w:t>処</w:t>
      </w:r>
      <w:r w:rsidRPr="07AD6A85" w:rsidR="007870A3">
        <w:rPr>
          <w:rFonts w:ascii="맑은 고딕" w:hAnsi="맑은 고딕" w:eastAsia="맑은 고딕" w:cs="맑은 고딕"/>
          <w:color w:val="000000" w:themeColor="text1"/>
          <w:spacing w:val="-11"/>
          <w:kern w:val="0"/>
          <w:sz w:val="22"/>
          <w:szCs w:val="22"/>
          <w:lang w:eastAsia="ja-JP"/>
        </w:rPr>
        <w:t>理日程を通知しなければなりません。</w:t>
      </w:r>
    </w:p>
    <w:p w:rsidRPr="008D4E97" w:rsidR="00493114" w:rsidP="07AD6A85" w:rsidRDefault="00493114" w14:paraId="1C7E1B4A" w14:textId="1AA7F358">
      <w:pPr>
        <w:widowControl w:val="1"/>
        <w:shd w:val="clear" w:color="auto" w:fill="FDFDFD"/>
        <w:wordWrap/>
        <w:autoSpaceDE/>
        <w:autoSpaceDN/>
        <w:spacing w:after="0" w:line="240" w:lineRule="auto"/>
        <w:ind w:left="297" w:hanging="297" w:hangingChars="150"/>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② </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社と</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員の間で</w:t>
      </w:r>
      <w:r w:rsidRPr="07AD6A85" w:rsidR="007870A3">
        <w:rPr>
          <w:rFonts w:ascii="새굴림" w:hAnsi="새굴림" w:eastAsia="새굴림" w:cs="새굴림"/>
          <w:color w:val="000000" w:themeColor="text1"/>
          <w:spacing w:val="-11"/>
          <w:kern w:val="0"/>
          <w:sz w:val="22"/>
          <w:szCs w:val="22"/>
          <w:lang w:eastAsia="ja-JP"/>
        </w:rPr>
        <w:t>発</w:t>
      </w:r>
      <w:r w:rsidRPr="07AD6A85" w:rsidR="007870A3">
        <w:rPr>
          <w:rFonts w:ascii="맑은 고딕" w:hAnsi="맑은 고딕" w:eastAsia="맑은 고딕" w:cs="맑은 고딕"/>
          <w:color w:val="000000" w:themeColor="text1"/>
          <w:spacing w:val="-11"/>
          <w:kern w:val="0"/>
          <w:sz w:val="22"/>
          <w:szCs w:val="22"/>
          <w:lang w:eastAsia="ja-JP"/>
        </w:rPr>
        <w:t>生した紛</w:t>
      </w:r>
      <w:r w:rsidRPr="07AD6A85" w:rsidR="007870A3">
        <w:rPr>
          <w:rFonts w:ascii="새굴림" w:hAnsi="새굴림" w:eastAsia="새굴림" w:cs="새굴림"/>
          <w:color w:val="000000" w:themeColor="text1"/>
          <w:spacing w:val="-11"/>
          <w:kern w:val="0"/>
          <w:sz w:val="22"/>
          <w:szCs w:val="22"/>
          <w:lang w:eastAsia="ja-JP"/>
        </w:rPr>
        <w:t>争</w:t>
      </w:r>
      <w:r w:rsidRPr="07AD6A85" w:rsidR="007870A3">
        <w:rPr>
          <w:rFonts w:ascii="맑은 고딕" w:hAnsi="맑은 고딕" w:eastAsia="맑은 고딕" w:cs="맑은 고딕"/>
          <w:color w:val="000000" w:themeColor="text1"/>
          <w:spacing w:val="-11"/>
          <w:kern w:val="0"/>
          <w:sz w:val="22"/>
          <w:szCs w:val="22"/>
          <w:lang w:eastAsia="ja-JP"/>
        </w:rPr>
        <w:t>に</w:t>
      </w:r>
      <w:r w:rsidRPr="07AD6A85" w:rsidR="007870A3">
        <w:rPr>
          <w:rFonts w:ascii="새굴림" w:hAnsi="새굴림" w:eastAsia="새굴림" w:cs="새굴림"/>
          <w:color w:val="000000" w:themeColor="text1"/>
          <w:spacing w:val="-11"/>
          <w:kern w:val="0"/>
          <w:sz w:val="22"/>
          <w:szCs w:val="22"/>
          <w:lang w:eastAsia="ja-JP"/>
        </w:rPr>
        <w:t>関</w:t>
      </w:r>
      <w:r w:rsidRPr="07AD6A85" w:rsidR="007870A3">
        <w:rPr>
          <w:rFonts w:ascii="맑은 고딕" w:hAnsi="맑은 고딕" w:eastAsia="맑은 고딕" w:cs="맑은 고딕"/>
          <w:color w:val="000000" w:themeColor="text1"/>
          <w:spacing w:val="-11"/>
          <w:kern w:val="0"/>
          <w:sz w:val="22"/>
          <w:szCs w:val="22"/>
          <w:lang w:eastAsia="ja-JP"/>
        </w:rPr>
        <w:t>する訴訟は、提訴</w:t>
      </w:r>
      <w:r w:rsidRPr="07AD6A85" w:rsidR="007870A3">
        <w:rPr>
          <w:rFonts w:ascii="새굴림" w:hAnsi="새굴림" w:eastAsia="새굴림" w:cs="새굴림"/>
          <w:color w:val="000000" w:themeColor="text1"/>
          <w:spacing w:val="-11"/>
          <w:kern w:val="0"/>
          <w:sz w:val="22"/>
          <w:szCs w:val="22"/>
          <w:lang w:eastAsia="ja-JP"/>
        </w:rPr>
        <w:t>当</w:t>
      </w:r>
      <w:r w:rsidRPr="07AD6A85" w:rsidR="007870A3">
        <w:rPr>
          <w:rFonts w:ascii="맑은 고딕" w:hAnsi="맑은 고딕" w:eastAsia="맑은 고딕" w:cs="맑은 고딕"/>
          <w:color w:val="000000" w:themeColor="text1"/>
          <w:spacing w:val="-11"/>
          <w:kern w:val="0"/>
          <w:sz w:val="22"/>
          <w:szCs w:val="22"/>
          <w:lang w:eastAsia="ja-JP"/>
        </w:rPr>
        <w:t>時の</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員の住所又は居所を管轄する地方裁判所の</w:t>
      </w:r>
      <w:r w:rsidRPr="07AD6A85" w:rsidR="007870A3">
        <w:rPr>
          <w:rFonts w:ascii="새굴림" w:hAnsi="새굴림" w:eastAsia="새굴림" w:cs="새굴림"/>
          <w:color w:val="000000" w:themeColor="text1"/>
          <w:spacing w:val="-11"/>
          <w:kern w:val="0"/>
          <w:sz w:val="22"/>
          <w:szCs w:val="22"/>
          <w:lang w:eastAsia="ja-JP"/>
        </w:rPr>
        <w:t>専属</w:t>
      </w:r>
      <w:r w:rsidRPr="07AD6A85" w:rsidR="007870A3">
        <w:rPr>
          <w:rFonts w:ascii="맑은 고딕" w:hAnsi="맑은 고딕" w:eastAsia="맑은 고딕" w:cs="맑은 고딕"/>
          <w:color w:val="000000" w:themeColor="text1"/>
          <w:spacing w:val="-11"/>
          <w:kern w:val="0"/>
          <w:sz w:val="22"/>
          <w:szCs w:val="22"/>
          <w:lang w:eastAsia="ja-JP"/>
        </w:rPr>
        <w:t>管轄裁判所にします。但し、提訴</w:t>
      </w:r>
      <w:r w:rsidRPr="07AD6A85" w:rsidR="007870A3">
        <w:rPr>
          <w:rFonts w:ascii="새굴림" w:hAnsi="새굴림" w:eastAsia="새굴림" w:cs="새굴림"/>
          <w:color w:val="000000" w:themeColor="text1"/>
          <w:spacing w:val="-11"/>
          <w:kern w:val="0"/>
          <w:sz w:val="22"/>
          <w:szCs w:val="22"/>
          <w:lang w:eastAsia="ja-JP"/>
        </w:rPr>
        <w:t>当</w:t>
      </w:r>
      <w:r w:rsidRPr="07AD6A85" w:rsidR="007870A3">
        <w:rPr>
          <w:rFonts w:ascii="맑은 고딕" w:hAnsi="맑은 고딕" w:eastAsia="맑은 고딕" w:cs="맑은 고딕"/>
          <w:color w:val="000000" w:themeColor="text1"/>
          <w:spacing w:val="-11"/>
          <w:kern w:val="0"/>
          <w:sz w:val="22"/>
          <w:szCs w:val="22"/>
          <w:lang w:eastAsia="ja-JP"/>
        </w:rPr>
        <w:t>時の</w:t>
      </w:r>
      <w:r w:rsidRPr="07AD6A85" w:rsidR="007870A3">
        <w:rPr>
          <w:rFonts w:ascii="새굴림" w:hAnsi="새굴림" w:eastAsia="새굴림" w:cs="새굴림"/>
          <w:color w:val="000000" w:themeColor="text1"/>
          <w:spacing w:val="-11"/>
          <w:kern w:val="0"/>
          <w:sz w:val="22"/>
          <w:szCs w:val="22"/>
          <w:lang w:eastAsia="ja-JP"/>
        </w:rPr>
        <w:t>会</w:t>
      </w:r>
      <w:r w:rsidRPr="07AD6A85" w:rsidR="007870A3">
        <w:rPr>
          <w:rFonts w:ascii="맑은 고딕" w:hAnsi="맑은 고딕" w:eastAsia="맑은 고딕" w:cs="맑은 고딕"/>
          <w:color w:val="000000" w:themeColor="text1"/>
          <w:spacing w:val="-11"/>
          <w:kern w:val="0"/>
          <w:sz w:val="22"/>
          <w:szCs w:val="22"/>
          <w:lang w:eastAsia="ja-JP"/>
        </w:rPr>
        <w:t>員の住所又は居所が不明な場合には、「民事訴訟法」による管轄裁判所にします。</w:t>
      </w:r>
    </w:p>
    <w:p w:rsidRPr="008D4E97" w:rsidR="00493114" w:rsidP="07AD6A85" w:rsidRDefault="00493114" w14:paraId="2CE9A4D3" w14:textId="475C8DFA">
      <w:pPr>
        <w:widowControl w:val="1"/>
        <w:shd w:val="clear" w:color="auto" w:fill="FDFDFD"/>
        <w:wordWrap/>
        <w:autoSpaceDE/>
        <w:autoSpaceDN/>
        <w:spacing w:after="0" w:line="240" w:lineRule="auto"/>
        <w:ind w:left="220" w:hanging="220" w:hangingChars="100"/>
        <w:jc w:val="left"/>
        <w:rPr>
          <w:strike w:val="1"/>
          <w:color w:val="000000" w:themeColor="text1"/>
          <w:spacing w:val="-11"/>
          <w:kern w:val="0"/>
          <w:sz w:val="22"/>
          <w:szCs w:val="22"/>
          <w:lang w:eastAsia="ja-JP"/>
        </w:rPr>
      </w:pPr>
      <w:r w:rsidRPr="07AD6A85" w:rsidR="00493114">
        <w:rPr>
          <w:color w:val="000000" w:themeColor="text1" w:themeTint="FF" w:themeShade="FF"/>
          <w:sz w:val="22"/>
          <w:szCs w:val="22"/>
          <w:lang w:eastAsia="ja-JP"/>
        </w:rPr>
        <w:t xml:space="preserve">③ </w:t>
      </w:r>
      <w:r w:rsidRPr="07AD6A85" w:rsidR="007870A3">
        <w:rPr>
          <w:rFonts w:ascii="새굴림" w:hAnsi="새굴림" w:eastAsia="새굴림" w:cs="새굴림"/>
          <w:color w:val="000000" w:themeColor="text1" w:themeTint="FF" w:themeShade="FF"/>
          <w:sz w:val="22"/>
          <w:szCs w:val="22"/>
          <w:lang w:eastAsia="ja-JP"/>
        </w:rPr>
        <w:t>会</w:t>
      </w:r>
      <w:r w:rsidRPr="07AD6A85" w:rsidR="007870A3">
        <w:rPr>
          <w:rFonts w:ascii="맑은 고딕" w:hAnsi="맑은 고딕" w:eastAsia="맑은 고딕" w:cs="맑은 고딕"/>
          <w:color w:val="000000" w:themeColor="text1" w:themeTint="FF" w:themeShade="FF"/>
          <w:sz w:val="22"/>
          <w:szCs w:val="22"/>
          <w:lang w:eastAsia="ja-JP"/>
        </w:rPr>
        <w:t>社と</w:t>
      </w:r>
      <w:r w:rsidRPr="07AD6A85" w:rsidR="007870A3">
        <w:rPr>
          <w:rFonts w:ascii="새굴림" w:hAnsi="새굴림" w:eastAsia="새굴림" w:cs="새굴림"/>
          <w:color w:val="000000" w:themeColor="text1" w:themeTint="FF" w:themeShade="FF"/>
          <w:sz w:val="22"/>
          <w:szCs w:val="22"/>
          <w:lang w:eastAsia="ja-JP"/>
        </w:rPr>
        <w:t>会</w:t>
      </w:r>
      <w:r w:rsidRPr="07AD6A85" w:rsidR="007870A3">
        <w:rPr>
          <w:rFonts w:ascii="맑은 고딕" w:hAnsi="맑은 고딕" w:eastAsia="맑은 고딕" w:cs="맑은 고딕"/>
          <w:color w:val="000000" w:themeColor="text1" w:themeTint="FF" w:themeShade="FF"/>
          <w:sz w:val="22"/>
          <w:szCs w:val="22"/>
          <w:lang w:eastAsia="ja-JP"/>
        </w:rPr>
        <w:t>員の間で提起された訴訟は、大韓民</w:t>
      </w:r>
      <w:r w:rsidRPr="07AD6A85" w:rsidR="007870A3">
        <w:rPr>
          <w:rFonts w:ascii="새굴림" w:hAnsi="새굴림" w:eastAsia="새굴림" w:cs="새굴림"/>
          <w:color w:val="000000" w:themeColor="text1" w:themeTint="FF" w:themeShade="FF"/>
          <w:sz w:val="22"/>
          <w:szCs w:val="22"/>
          <w:lang w:eastAsia="ja-JP"/>
        </w:rPr>
        <w:t>国</w:t>
      </w:r>
      <w:r w:rsidRPr="07AD6A85" w:rsidR="007870A3">
        <w:rPr>
          <w:rFonts w:ascii="맑은 고딕" w:hAnsi="맑은 고딕" w:eastAsia="맑은 고딕" w:cs="맑은 고딕"/>
          <w:color w:val="000000" w:themeColor="text1" w:themeTint="FF" w:themeShade="FF"/>
          <w:sz w:val="22"/>
          <w:szCs w:val="22"/>
          <w:lang w:eastAsia="ja-JP"/>
        </w:rPr>
        <w:t>の法律を準</w:t>
      </w:r>
      <w:r w:rsidRPr="07AD6A85" w:rsidR="007870A3">
        <w:rPr>
          <w:rFonts w:ascii="새굴림" w:hAnsi="새굴림" w:eastAsia="새굴림" w:cs="새굴림"/>
          <w:color w:val="000000" w:themeColor="text1" w:themeTint="FF" w:themeShade="FF"/>
          <w:sz w:val="22"/>
          <w:szCs w:val="22"/>
          <w:lang w:eastAsia="ja-JP"/>
        </w:rPr>
        <w:t>拠</w:t>
      </w:r>
      <w:r w:rsidRPr="07AD6A85" w:rsidR="007870A3">
        <w:rPr>
          <w:rFonts w:ascii="맑은 고딕" w:hAnsi="맑은 고딕" w:eastAsia="맑은 고딕" w:cs="맑은 고딕"/>
          <w:color w:val="000000" w:themeColor="text1" w:themeTint="FF" w:themeShade="FF"/>
          <w:sz w:val="22"/>
          <w:szCs w:val="22"/>
          <w:lang w:eastAsia="ja-JP"/>
        </w:rPr>
        <w:t>法とします。</w:t>
      </w:r>
      <w:r>
        <w:br/>
      </w:r>
    </w:p>
    <w:p w:rsidRPr="007A6721" w:rsidR="00493114" w:rsidP="009E158D" w:rsidRDefault="00B10384" w14:paraId="1A64FC4F" w14:textId="18F25E3B">
      <w:pPr>
        <w:widowControl w:val="1"/>
        <w:shd w:val="clear" w:color="auto" w:fill="FDFDFD"/>
        <w:wordWrap/>
        <w:autoSpaceDE/>
        <w:autoSpaceDN/>
        <w:spacing w:after="210" w:line="240" w:lineRule="auto"/>
        <w:jc w:val="left"/>
        <w:outlineLvl w:val="2"/>
        <w:rPr>
          <w:del w:author="Eunha La" w:date="2023-12-11T01:41:27.166Z" w:id="820053495"/>
          <w:b w:val="1"/>
          <w:bCs w:val="1"/>
          <w:color w:val="222222"/>
          <w:spacing w:val="-11"/>
          <w:kern w:val="0"/>
          <w:sz w:val="27"/>
          <w:szCs w:val="27"/>
          <w:lang w:eastAsia="ja-JP"/>
        </w:rPr>
      </w:pPr>
      <w:r w:rsidRPr="07AD6A85" w:rsidR="00B10384">
        <w:rPr>
          <w:b w:val="1"/>
          <w:bCs w:val="1"/>
          <w:color w:val="222222"/>
          <w:spacing w:val="-11"/>
          <w:kern w:val="0"/>
          <w:sz w:val="27"/>
          <w:szCs w:val="27"/>
          <w:lang w:eastAsia="ja-JP"/>
        </w:rPr>
        <w:t>付則</w:t>
      </w:r>
    </w:p>
    <w:p w:rsidR="00C71FCF" w:rsidP="07AD6A85" w:rsidRDefault="00493114" w14:paraId="57AA2792" w14:textId="373C2CF7">
      <w:pPr>
        <w:widowControl w:val="1"/>
        <w:shd w:val="clear" w:color="auto" w:fill="FDFDFD"/>
        <w:wordWrap/>
        <w:autoSpaceDE/>
        <w:autoSpaceDN/>
        <w:spacing w:line="240" w:lineRule="auto"/>
        <w:jc w:val="left"/>
        <w:rPr>
          <w:color w:val="000000" w:themeColor="text1"/>
          <w:spacing w:val="-11"/>
          <w:kern w:val="0"/>
          <w:sz w:val="22"/>
          <w:szCs w:val="22"/>
          <w:lang w:eastAsia="ja-JP"/>
        </w:rPr>
      </w:pPr>
      <w:r w:rsidRPr="07AD6A85" w:rsidR="00493114">
        <w:rPr>
          <w:color w:val="000000" w:themeColor="text1"/>
          <w:spacing w:val="-11"/>
          <w:kern w:val="0"/>
          <w:sz w:val="22"/>
          <w:szCs w:val="22"/>
          <w:lang w:eastAsia="ja-JP"/>
        </w:rPr>
        <w:t>① </w:t>
      </w:r>
      <w:r w:rsidRPr="07AD6A85" w:rsidR="00B10384">
        <w:rPr>
          <w:color w:val="000000" w:themeColor="text1"/>
          <w:spacing w:val="-11"/>
          <w:kern w:val="0"/>
          <w:sz w:val="22"/>
          <w:szCs w:val="22"/>
          <w:lang w:eastAsia="ja-JP"/>
        </w:rPr>
        <w:t>本規約は、</w:t>
      </w:r>
      <w:del w:author="Eunha La" w:date="2023-12-01T10:51:00Z" w:id="1295476242">
        <w:r w:rsidRPr="07AD6A85" w:rsidDel="00B10384">
          <w:rPr>
            <w:color w:val="000000" w:themeColor="text1" w:themeTint="FF" w:themeShade="FF"/>
            <w:sz w:val="22"/>
            <w:szCs w:val="22"/>
            <w:lang w:eastAsia="ja-JP"/>
          </w:rPr>
          <w:delText>2023</w:delText>
        </w:r>
      </w:del>
      <w:ins w:author="Eunha La" w:date="2023-12-01T10:51:00Z" w:id="1616515133">
        <w:r w:rsidRPr="07AD6A85" w:rsidR="00040576">
          <w:rPr>
            <w:color w:val="000000" w:themeColor="text1" w:themeTint="FF" w:themeShade="FF"/>
            <w:sz w:val="22"/>
            <w:szCs w:val="22"/>
            <w:lang w:eastAsia="ja-JP"/>
          </w:rPr>
          <w:t>202</w:t>
        </w:r>
        <w:r w:rsidRPr="07AD6A85" w:rsidR="00040576">
          <w:rPr>
            <w:color w:val="000000" w:themeColor="text1" w:themeTint="FF" w:themeShade="FF"/>
            <w:sz w:val="22"/>
            <w:szCs w:val="22"/>
            <w:lang w:eastAsia="ja-JP"/>
          </w:rPr>
          <w:t>4</w:t>
        </w:r>
      </w:ins>
      <w:r w:rsidRPr="07AD6A85" w:rsidR="00B10384">
        <w:rPr>
          <w:color w:val="000000" w:themeColor="text1"/>
          <w:spacing w:val="-11"/>
          <w:kern w:val="0"/>
          <w:sz w:val="22"/>
          <w:szCs w:val="22"/>
          <w:lang w:eastAsia="ja-JP"/>
        </w:rPr>
        <w:t>年</w:t>
      </w:r>
      <w:ins w:author="Eunha La" w:date="2023-12-01T10:51:00Z" w:id="286818939">
        <w:r w:rsidRPr="07AD6A85" w:rsidR="00040576">
          <w:rPr>
            <w:color w:val="000000" w:themeColor="text1" w:themeTint="FF" w:themeShade="FF"/>
            <w:sz w:val="22"/>
            <w:szCs w:val="22"/>
            <w:lang w:eastAsia="ja-JP"/>
          </w:rPr>
          <w:t>1</w:t>
        </w:r>
      </w:ins>
      <w:del w:author="Eunha La" w:date="2023-12-01T10:51:00Z" w:id="1279535526">
        <w:r w:rsidRPr="07AD6A85" w:rsidDel="00B10384">
          <w:rPr>
            <w:color w:val="000000" w:themeColor="text1" w:themeTint="FF" w:themeShade="FF"/>
            <w:sz w:val="22"/>
            <w:szCs w:val="22"/>
            <w:lang w:eastAsia="ja-JP"/>
          </w:rPr>
          <w:delText>4</w:delText>
        </w:r>
      </w:del>
      <w:r w:rsidRPr="07AD6A85" w:rsidR="00B10384">
        <w:rPr>
          <w:color w:val="000000" w:themeColor="text1"/>
          <w:spacing w:val="-11"/>
          <w:kern w:val="0"/>
          <w:sz w:val="22"/>
          <w:szCs w:val="22"/>
          <w:lang w:eastAsia="ja-JP"/>
        </w:rPr>
        <w:t>月2</w:t>
      </w:r>
      <w:del w:author="Eunha La" w:date="2023-12-01T10:51:00Z" w:id="1564831283">
        <w:r w:rsidRPr="07AD6A85" w:rsidDel="00B10384">
          <w:rPr>
            <w:color w:val="000000" w:themeColor="text1" w:themeTint="FF" w:themeShade="FF"/>
            <w:sz w:val="22"/>
            <w:szCs w:val="22"/>
            <w:lang w:eastAsia="ja-JP"/>
          </w:rPr>
          <w:delText>7</w:delText>
        </w:r>
      </w:del>
      <w:r w:rsidRPr="07AD6A85" w:rsidR="00B10384">
        <w:rPr>
          <w:color w:val="000000" w:themeColor="text1"/>
          <w:spacing w:val="-11"/>
          <w:kern w:val="0"/>
          <w:sz w:val="22"/>
          <w:szCs w:val="22"/>
          <w:lang w:eastAsia="ja-JP"/>
        </w:rPr>
        <w:t>日より適用されます。</w:t>
      </w:r>
    </w:p>
    <w:p w:rsidRPr="0036429B" w:rsidR="00526B66" w:rsidP="07AD6A85" w:rsidRDefault="00C71FCF" w14:paraId="672A6659" w14:textId="4A83F45E">
      <w:pPr>
        <w:widowControl w:val="1"/>
        <w:shd w:val="clear" w:color="auto" w:fill="FDFDFD"/>
        <w:wordWrap/>
        <w:autoSpaceDE/>
        <w:autoSpaceDN/>
        <w:spacing w:line="240" w:lineRule="auto"/>
        <w:ind w:left="297" w:hanging="297" w:hangingChars="150"/>
        <w:jc w:val="left"/>
        <w:rPr>
          <w:color w:val="000000" w:themeColor="text1"/>
          <w:sz w:val="22"/>
          <w:szCs w:val="22"/>
          <w:shd w:val="clear" w:color="auto" w:fill="FDFDFD"/>
          <w:lang w:eastAsia="ja-JP"/>
        </w:rPr>
      </w:pPr>
      <w:r w:rsidRPr="07AD6A85" w:rsidR="00C71FCF">
        <w:rPr>
          <w:color w:val="000000" w:themeColor="text1"/>
          <w:spacing w:val="-11"/>
          <w:kern w:val="0"/>
          <w:sz w:val="22"/>
          <w:szCs w:val="22"/>
          <w:lang w:eastAsia="ja-JP"/>
        </w:rPr>
        <w:t>② </w:t>
      </w:r>
      <w:r w:rsidRPr="07AD6A85" w:rsidR="00B10384">
        <w:rPr>
          <w:color w:val="000000" w:themeColor="text1"/>
          <w:sz w:val="22"/>
          <w:szCs w:val="22"/>
          <w:shd w:val="clear" w:color="auto" w:fill="FDFDFD"/>
          <w:lang w:eastAsia="ja-JP"/>
        </w:rPr>
        <w:t>本規約の適用前に</w:t>
      </w:r>
      <w:r w:rsidRPr="07AD6A85" w:rsidR="00B10384">
        <w:rPr>
          <w:rFonts w:ascii="새굴림" w:hAnsi="새굴림" w:eastAsia="새굴림" w:cs="새굴림"/>
          <w:color w:val="000000" w:themeColor="text1"/>
          <w:sz w:val="22"/>
          <w:szCs w:val="22"/>
          <w:shd w:val="clear" w:color="auto" w:fill="FDFDFD"/>
          <w:lang w:eastAsia="ja-JP"/>
        </w:rPr>
        <w:t>既</w:t>
      </w:r>
      <w:r w:rsidRPr="07AD6A85" w:rsidR="00B10384">
        <w:rPr>
          <w:rFonts w:ascii="맑은 고딕" w:hAnsi="맑은 고딕" w:eastAsia="맑은 고딕" w:cs="맑은 고딕"/>
          <w:color w:val="000000" w:themeColor="text1"/>
          <w:sz w:val="22"/>
          <w:szCs w:val="22"/>
          <w:shd w:val="clear" w:color="auto" w:fill="FDFDFD"/>
          <w:lang w:eastAsia="ja-JP"/>
        </w:rPr>
        <w:t>に</w:t>
      </w:r>
      <w:r w:rsidRPr="07AD6A85" w:rsidR="00B10384">
        <w:rPr>
          <w:rFonts w:ascii="새굴림" w:hAnsi="새굴림" w:eastAsia="새굴림" w:cs="새굴림"/>
          <w:color w:val="000000" w:themeColor="text1"/>
          <w:sz w:val="22"/>
          <w:szCs w:val="22"/>
          <w:shd w:val="clear" w:color="auto" w:fill="FDFDFD"/>
          <w:lang w:eastAsia="ja-JP"/>
        </w:rPr>
        <w:t>会</w:t>
      </w:r>
      <w:r w:rsidRPr="07AD6A85" w:rsidR="00B10384">
        <w:rPr>
          <w:rFonts w:ascii="맑은 고딕" w:hAnsi="맑은 고딕" w:eastAsia="맑은 고딕" w:cs="맑은 고딕"/>
          <w:color w:val="000000" w:themeColor="text1"/>
          <w:sz w:val="22"/>
          <w:szCs w:val="22"/>
          <w:shd w:val="clear" w:color="auto" w:fill="FDFDFD"/>
          <w:lang w:eastAsia="ja-JP"/>
        </w:rPr>
        <w:t>員登</w:t>
      </w:r>
      <w:r w:rsidRPr="07AD6A85" w:rsidR="00B10384">
        <w:rPr>
          <w:rFonts w:ascii="새굴림" w:hAnsi="새굴림" w:eastAsia="새굴림" w:cs="새굴림"/>
          <w:color w:val="000000" w:themeColor="text1"/>
          <w:sz w:val="22"/>
          <w:szCs w:val="22"/>
          <w:shd w:val="clear" w:color="auto" w:fill="FDFDFD"/>
          <w:lang w:eastAsia="ja-JP"/>
        </w:rPr>
        <w:t>録</w:t>
      </w:r>
      <w:r w:rsidRPr="07AD6A85" w:rsidR="00B10384">
        <w:rPr>
          <w:rFonts w:ascii="맑은 고딕" w:hAnsi="맑은 고딕" w:eastAsia="맑은 고딕" w:cs="맑은 고딕"/>
          <w:color w:val="000000" w:themeColor="text1"/>
          <w:sz w:val="22"/>
          <w:szCs w:val="22"/>
          <w:shd w:val="clear" w:color="auto" w:fill="FDFDFD"/>
          <w:lang w:eastAsia="ja-JP"/>
        </w:rPr>
        <w:t>を完了した</w:t>
      </w:r>
      <w:r w:rsidRPr="07AD6A85" w:rsidR="00B10384">
        <w:rPr>
          <w:rFonts w:ascii="새굴림" w:hAnsi="새굴림" w:eastAsia="새굴림" w:cs="새굴림"/>
          <w:color w:val="000000" w:themeColor="text1"/>
          <w:sz w:val="22"/>
          <w:szCs w:val="22"/>
          <w:shd w:val="clear" w:color="auto" w:fill="FDFDFD"/>
          <w:lang w:eastAsia="ja-JP"/>
        </w:rPr>
        <w:t>会</w:t>
      </w:r>
      <w:r w:rsidRPr="07AD6A85" w:rsidR="00B10384">
        <w:rPr>
          <w:rFonts w:ascii="맑은 고딕" w:hAnsi="맑은 고딕" w:eastAsia="맑은 고딕" w:cs="맑은 고딕"/>
          <w:color w:val="000000" w:themeColor="text1"/>
          <w:sz w:val="22"/>
          <w:szCs w:val="22"/>
          <w:shd w:val="clear" w:color="auto" w:fill="FDFDFD"/>
          <w:lang w:eastAsia="ja-JP"/>
        </w:rPr>
        <w:t>員は、原則として</w:t>
      </w:r>
      <w:r w:rsidRPr="07AD6A85" w:rsidR="00B10384">
        <w:rPr>
          <w:rFonts w:ascii="새굴림" w:hAnsi="새굴림" w:eastAsia="새굴림" w:cs="새굴림"/>
          <w:color w:val="000000" w:themeColor="text1"/>
          <w:sz w:val="22"/>
          <w:szCs w:val="22"/>
          <w:shd w:val="clear" w:color="auto" w:fill="FDFDFD"/>
          <w:lang w:eastAsia="ja-JP"/>
        </w:rPr>
        <w:t>変</w:t>
      </w:r>
      <w:r w:rsidRPr="07AD6A85" w:rsidR="00B10384">
        <w:rPr>
          <w:rFonts w:ascii="맑은 고딕" w:hAnsi="맑은 고딕" w:eastAsia="맑은 고딕" w:cs="맑은 고딕"/>
          <w:color w:val="000000" w:themeColor="text1"/>
          <w:sz w:val="22"/>
          <w:szCs w:val="22"/>
          <w:shd w:val="clear" w:color="auto" w:fill="FDFDFD"/>
          <w:lang w:eastAsia="ja-JP"/>
        </w:rPr>
        <w:t>更前の規約が適用されます。但し、告知したところにより、</w:t>
      </w:r>
      <w:r w:rsidRPr="07AD6A85" w:rsidR="00B10384">
        <w:rPr>
          <w:rFonts w:ascii="새굴림" w:hAnsi="새굴림" w:eastAsia="새굴림" w:cs="새굴림"/>
          <w:color w:val="000000" w:themeColor="text1"/>
          <w:sz w:val="22"/>
          <w:szCs w:val="22"/>
          <w:shd w:val="clear" w:color="auto" w:fill="FDFDFD"/>
          <w:lang w:eastAsia="ja-JP"/>
        </w:rPr>
        <w:t>変</w:t>
      </w:r>
      <w:r w:rsidRPr="07AD6A85" w:rsidR="00B10384">
        <w:rPr>
          <w:rFonts w:ascii="맑은 고딕" w:hAnsi="맑은 고딕" w:eastAsia="맑은 고딕" w:cs="맑은 고딕"/>
          <w:color w:val="000000" w:themeColor="text1"/>
          <w:sz w:val="22"/>
          <w:szCs w:val="22"/>
          <w:shd w:val="clear" w:color="auto" w:fill="FDFDFD"/>
          <w:lang w:eastAsia="ja-JP"/>
        </w:rPr>
        <w:t>更された規約の適用日以後も本規約によるサ</w:t>
      </w:r>
      <w:r w:rsidRPr="07AD6A85" w:rsidR="00B10384">
        <w:rPr>
          <w:rFonts w:ascii="MS Gothic" w:hAnsi="MS Gothic" w:eastAsia="MS Gothic" w:cs="MS Gothic"/>
          <w:color w:val="000000" w:themeColor="text1"/>
          <w:sz w:val="22"/>
          <w:szCs w:val="22"/>
          <w:shd w:val="clear" w:color="auto" w:fill="FDFDFD"/>
          <w:lang w:eastAsia="ja-JP"/>
        </w:rPr>
        <w:t>ー</w:t>
      </w:r>
      <w:r w:rsidRPr="07AD6A85" w:rsidR="00B10384">
        <w:rPr>
          <w:rFonts w:ascii="맑은 고딕" w:hAnsi="맑은 고딕" w:eastAsia="맑은 고딕" w:cs="맑은 고딕"/>
          <w:color w:val="000000" w:themeColor="text1"/>
          <w:sz w:val="22"/>
          <w:szCs w:val="22"/>
          <w:shd w:val="clear" w:color="auto" w:fill="FDFDFD"/>
          <w:lang w:eastAsia="ja-JP"/>
        </w:rPr>
        <w:t>ビスを</w:t>
      </w:r>
      <w:r w:rsidRPr="07AD6A85" w:rsidR="00B10384">
        <w:rPr>
          <w:rFonts w:ascii="새굴림" w:hAnsi="새굴림" w:eastAsia="새굴림" w:cs="새굴림"/>
          <w:color w:val="000000" w:themeColor="text1"/>
          <w:sz w:val="22"/>
          <w:szCs w:val="22"/>
          <w:shd w:val="clear" w:color="auto" w:fill="FDFDFD"/>
          <w:lang w:eastAsia="ja-JP"/>
        </w:rPr>
        <w:t>継続</w:t>
      </w:r>
      <w:r w:rsidRPr="07AD6A85" w:rsidR="00B10384">
        <w:rPr>
          <w:rFonts w:ascii="맑은 고딕" w:hAnsi="맑은 고딕" w:eastAsia="맑은 고딕" w:cs="맑은 고딕"/>
          <w:color w:val="000000" w:themeColor="text1"/>
          <w:sz w:val="22"/>
          <w:szCs w:val="22"/>
          <w:shd w:val="clear" w:color="auto" w:fill="FDFDFD"/>
          <w:lang w:eastAsia="ja-JP"/>
        </w:rPr>
        <w:t>して利用する場合には、</w:t>
      </w:r>
      <w:r w:rsidRPr="07AD6A85" w:rsidR="00B10384">
        <w:rPr>
          <w:rFonts w:ascii="새굴림" w:hAnsi="새굴림" w:eastAsia="새굴림" w:cs="새굴림"/>
          <w:color w:val="000000" w:themeColor="text1"/>
          <w:sz w:val="22"/>
          <w:szCs w:val="22"/>
          <w:shd w:val="clear" w:color="auto" w:fill="FDFDFD"/>
          <w:lang w:eastAsia="ja-JP"/>
        </w:rPr>
        <w:t>変</w:t>
      </w:r>
      <w:r w:rsidRPr="07AD6A85" w:rsidR="00B10384">
        <w:rPr>
          <w:rFonts w:ascii="맑은 고딕" w:hAnsi="맑은 고딕" w:eastAsia="맑은 고딕" w:cs="맑은 고딕"/>
          <w:color w:val="000000" w:themeColor="text1"/>
          <w:sz w:val="22"/>
          <w:szCs w:val="22"/>
          <w:shd w:val="clear" w:color="auto" w:fill="FDFDFD"/>
          <w:lang w:eastAsia="ja-JP"/>
        </w:rPr>
        <w:t>更後の規約に同意したものとみなします。</w:t>
      </w:r>
    </w:p>
    <w:sectPr w:rsidRPr="0036429B" w:rsidR="00526B66" w:rsidSect="0069448D">
      <w:headerReference w:type="default" r:id="rId13"/>
      <w:footerReference w:type="default" r:id="rId14"/>
      <w:pgSz w:w="11906" w:h="16838" w:orient="portrait"/>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76CA" w:rsidP="007A6721" w:rsidRDefault="009D76CA" w14:paraId="0D84C9BE" w14:textId="77777777">
      <w:pPr>
        <w:spacing w:after="0" w:line="240" w:lineRule="auto"/>
      </w:pPr>
      <w:r>
        <w:separator/>
      </w:r>
    </w:p>
  </w:endnote>
  <w:endnote w:type="continuationSeparator" w:id="0">
    <w:p w:rsidR="009D76CA" w:rsidP="007A6721" w:rsidRDefault="009D76CA" w14:paraId="30CE1DF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8F57B6" w:rsidTr="6E8F57B6" w14:paraId="60D0B31C" w14:textId="77777777">
      <w:trPr>
        <w:trHeight w:val="300"/>
      </w:trPr>
      <w:tc>
        <w:tcPr>
          <w:tcW w:w="3005" w:type="dxa"/>
        </w:tcPr>
        <w:p w:rsidR="6E8F57B6" w:rsidP="6E8F57B6" w:rsidRDefault="6E8F57B6" w14:paraId="6DB339B5" w14:textId="0C730303">
          <w:pPr>
            <w:pStyle w:val="a6"/>
            <w:ind w:left="-115"/>
            <w:jc w:val="left"/>
          </w:pPr>
        </w:p>
      </w:tc>
      <w:tc>
        <w:tcPr>
          <w:tcW w:w="3005" w:type="dxa"/>
        </w:tcPr>
        <w:p w:rsidR="6E8F57B6" w:rsidP="6E8F57B6" w:rsidRDefault="6E8F57B6" w14:paraId="6558115A" w14:textId="17856F6E">
          <w:pPr>
            <w:pStyle w:val="a6"/>
            <w:jc w:val="center"/>
          </w:pPr>
        </w:p>
      </w:tc>
      <w:tc>
        <w:tcPr>
          <w:tcW w:w="3005" w:type="dxa"/>
        </w:tcPr>
        <w:p w:rsidR="6E8F57B6" w:rsidP="6E8F57B6" w:rsidRDefault="6E8F57B6" w14:paraId="62A9B068" w14:textId="200B0A09">
          <w:pPr>
            <w:pStyle w:val="a6"/>
            <w:ind w:right="-115"/>
            <w:jc w:val="right"/>
          </w:pPr>
        </w:p>
      </w:tc>
    </w:tr>
  </w:tbl>
  <w:p w:rsidR="6E8F57B6" w:rsidP="6E8F57B6" w:rsidRDefault="6E8F57B6" w14:paraId="7B1C672A" w14:textId="7355A1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76CA" w:rsidP="007A6721" w:rsidRDefault="009D76CA" w14:paraId="78451F8A" w14:textId="77777777">
      <w:pPr>
        <w:spacing w:after="0" w:line="240" w:lineRule="auto"/>
      </w:pPr>
      <w:r>
        <w:separator/>
      </w:r>
    </w:p>
  </w:footnote>
  <w:footnote w:type="continuationSeparator" w:id="0">
    <w:p w:rsidR="009D76CA" w:rsidP="007A6721" w:rsidRDefault="009D76CA" w14:paraId="0D2FC38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E8F57B6" w:rsidTr="6E8F57B6" w14:paraId="45857F9C" w14:textId="77777777">
      <w:trPr>
        <w:trHeight w:val="300"/>
      </w:trPr>
      <w:tc>
        <w:tcPr>
          <w:tcW w:w="3005" w:type="dxa"/>
        </w:tcPr>
        <w:p w:rsidR="6E8F57B6" w:rsidP="6E8F57B6" w:rsidRDefault="6E8F57B6" w14:paraId="1EDA6EE1" w14:textId="7E1D8B4A">
          <w:pPr>
            <w:pStyle w:val="a6"/>
            <w:ind w:left="-115"/>
            <w:jc w:val="left"/>
          </w:pPr>
        </w:p>
      </w:tc>
      <w:tc>
        <w:tcPr>
          <w:tcW w:w="3005" w:type="dxa"/>
        </w:tcPr>
        <w:p w:rsidR="6E8F57B6" w:rsidP="6E8F57B6" w:rsidRDefault="6E8F57B6" w14:paraId="27B42BE6" w14:textId="603D11DA">
          <w:pPr>
            <w:pStyle w:val="a6"/>
            <w:jc w:val="center"/>
          </w:pPr>
        </w:p>
      </w:tc>
      <w:tc>
        <w:tcPr>
          <w:tcW w:w="3005" w:type="dxa"/>
        </w:tcPr>
        <w:p w:rsidR="6E8F57B6" w:rsidP="6E8F57B6" w:rsidRDefault="6E8F57B6" w14:paraId="0BBB00F8" w14:textId="0EBA642B">
          <w:pPr>
            <w:pStyle w:val="a6"/>
            <w:ind w:right="-115"/>
            <w:jc w:val="right"/>
          </w:pPr>
        </w:p>
      </w:tc>
    </w:tr>
  </w:tbl>
  <w:p w:rsidR="6E8F57B6" w:rsidP="6E8F57B6" w:rsidRDefault="6E8F57B6" w14:paraId="42DF5AFB" w14:textId="3922BD9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2774"/>
    <w:multiLevelType w:val="multilevel"/>
    <w:tmpl w:val="8D72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93346"/>
    <w:multiLevelType w:val="multilevel"/>
    <w:tmpl w:val="6B60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BBF"/>
    <w:multiLevelType w:val="hybridMultilevel"/>
    <w:tmpl w:val="B1687538"/>
    <w:lvl w:ilvl="0" w:tplc="6D583E1C">
      <w:start w:val="1"/>
      <w:numFmt w:val="decimal"/>
      <w:lvlText w:val="%1)"/>
      <w:lvlJc w:val="left"/>
      <w:pPr>
        <w:ind w:left="800" w:hanging="400"/>
      </w:pPr>
    </w:lvl>
    <w:lvl w:ilvl="1" w:tplc="080AB8BC">
      <w:start w:val="1"/>
      <w:numFmt w:val="lowerLetter"/>
      <w:lvlText w:val="%2."/>
      <w:lvlJc w:val="left"/>
      <w:pPr>
        <w:ind w:left="1200" w:hanging="400"/>
      </w:pPr>
    </w:lvl>
    <w:lvl w:ilvl="2" w:tplc="946090AC">
      <w:start w:val="1"/>
      <w:numFmt w:val="lowerRoman"/>
      <w:lvlText w:val="%3."/>
      <w:lvlJc w:val="right"/>
      <w:pPr>
        <w:ind w:left="1600" w:hanging="400"/>
      </w:pPr>
    </w:lvl>
    <w:lvl w:ilvl="3" w:tplc="B8E4906A">
      <w:start w:val="1"/>
      <w:numFmt w:val="decimal"/>
      <w:lvlText w:val="%4."/>
      <w:lvlJc w:val="left"/>
      <w:pPr>
        <w:ind w:left="2000" w:hanging="400"/>
      </w:pPr>
    </w:lvl>
    <w:lvl w:ilvl="4" w:tplc="C27E0682">
      <w:start w:val="1"/>
      <w:numFmt w:val="lowerLetter"/>
      <w:lvlText w:val="%5."/>
      <w:lvlJc w:val="left"/>
      <w:pPr>
        <w:ind w:left="2400" w:hanging="400"/>
      </w:pPr>
    </w:lvl>
    <w:lvl w:ilvl="5" w:tplc="EBD4BF92">
      <w:start w:val="1"/>
      <w:numFmt w:val="lowerRoman"/>
      <w:lvlText w:val="%6."/>
      <w:lvlJc w:val="right"/>
      <w:pPr>
        <w:ind w:left="2800" w:hanging="400"/>
      </w:pPr>
    </w:lvl>
    <w:lvl w:ilvl="6" w:tplc="D91ED04A">
      <w:start w:val="1"/>
      <w:numFmt w:val="decimal"/>
      <w:lvlText w:val="%7."/>
      <w:lvlJc w:val="left"/>
      <w:pPr>
        <w:ind w:left="3200" w:hanging="400"/>
      </w:pPr>
    </w:lvl>
    <w:lvl w:ilvl="7" w:tplc="1EB200C0">
      <w:start w:val="1"/>
      <w:numFmt w:val="lowerLetter"/>
      <w:lvlText w:val="%8."/>
      <w:lvlJc w:val="left"/>
      <w:pPr>
        <w:ind w:left="3600" w:hanging="400"/>
      </w:pPr>
    </w:lvl>
    <w:lvl w:ilvl="8" w:tplc="22BCD99A">
      <w:start w:val="1"/>
      <w:numFmt w:val="lowerRoman"/>
      <w:lvlText w:val="%9."/>
      <w:lvlJc w:val="right"/>
      <w:pPr>
        <w:ind w:left="4000" w:hanging="400"/>
      </w:pPr>
    </w:lvl>
  </w:abstractNum>
  <w:abstractNum w:abstractNumId="3" w15:restartNumberingAfterBreak="0">
    <w:nsid w:val="0E520159"/>
    <w:multiLevelType w:val="multilevel"/>
    <w:tmpl w:val="C924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73BD9"/>
    <w:multiLevelType w:val="multilevel"/>
    <w:tmpl w:val="5A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B0DB7"/>
    <w:multiLevelType w:val="hybridMultilevel"/>
    <w:tmpl w:val="218EB644"/>
    <w:lvl w:ilvl="0" w:tplc="EF50980A">
      <w:start w:val="1"/>
      <w:numFmt w:val="decimal"/>
      <w:lvlText w:val="%1)"/>
      <w:lvlJc w:val="left"/>
      <w:pPr>
        <w:ind w:left="800" w:hanging="400"/>
      </w:pPr>
    </w:lvl>
    <w:lvl w:ilvl="1" w:tplc="41222AEA">
      <w:start w:val="1"/>
      <w:numFmt w:val="lowerLetter"/>
      <w:lvlText w:val="%2."/>
      <w:lvlJc w:val="left"/>
      <w:pPr>
        <w:ind w:left="1200" w:hanging="400"/>
      </w:pPr>
    </w:lvl>
    <w:lvl w:ilvl="2" w:tplc="97528D62">
      <w:start w:val="1"/>
      <w:numFmt w:val="lowerRoman"/>
      <w:lvlText w:val="%3."/>
      <w:lvlJc w:val="right"/>
      <w:pPr>
        <w:ind w:left="1600" w:hanging="400"/>
      </w:pPr>
    </w:lvl>
    <w:lvl w:ilvl="3" w:tplc="4FEA356A">
      <w:start w:val="1"/>
      <w:numFmt w:val="decimal"/>
      <w:lvlText w:val="%4."/>
      <w:lvlJc w:val="left"/>
      <w:pPr>
        <w:ind w:left="2000" w:hanging="400"/>
      </w:pPr>
    </w:lvl>
    <w:lvl w:ilvl="4" w:tplc="91EEFC0E">
      <w:start w:val="1"/>
      <w:numFmt w:val="lowerLetter"/>
      <w:lvlText w:val="%5."/>
      <w:lvlJc w:val="left"/>
      <w:pPr>
        <w:ind w:left="2400" w:hanging="400"/>
      </w:pPr>
    </w:lvl>
    <w:lvl w:ilvl="5" w:tplc="5BD69770">
      <w:start w:val="1"/>
      <w:numFmt w:val="lowerRoman"/>
      <w:lvlText w:val="%6."/>
      <w:lvlJc w:val="right"/>
      <w:pPr>
        <w:ind w:left="2800" w:hanging="400"/>
      </w:pPr>
    </w:lvl>
    <w:lvl w:ilvl="6" w:tplc="357AE762">
      <w:start w:val="1"/>
      <w:numFmt w:val="decimal"/>
      <w:lvlText w:val="%7."/>
      <w:lvlJc w:val="left"/>
      <w:pPr>
        <w:ind w:left="3200" w:hanging="400"/>
      </w:pPr>
    </w:lvl>
    <w:lvl w:ilvl="7" w:tplc="4836AC10">
      <w:start w:val="1"/>
      <w:numFmt w:val="lowerLetter"/>
      <w:lvlText w:val="%8."/>
      <w:lvlJc w:val="left"/>
      <w:pPr>
        <w:ind w:left="3600" w:hanging="400"/>
      </w:pPr>
    </w:lvl>
    <w:lvl w:ilvl="8" w:tplc="4EC40694">
      <w:start w:val="1"/>
      <w:numFmt w:val="lowerRoman"/>
      <w:lvlText w:val="%9."/>
      <w:lvlJc w:val="right"/>
      <w:pPr>
        <w:ind w:left="4000" w:hanging="400"/>
      </w:pPr>
    </w:lvl>
  </w:abstractNum>
  <w:abstractNum w:abstractNumId="6" w15:restartNumberingAfterBreak="0">
    <w:nsid w:val="10845D96"/>
    <w:multiLevelType w:val="hybridMultilevel"/>
    <w:tmpl w:val="30ACAF98"/>
    <w:lvl w:ilvl="0" w:tplc="EB34CFBA">
      <w:start w:val="1"/>
      <w:numFmt w:val="decimal"/>
      <w:lvlText w:val="%1)"/>
      <w:lvlJc w:val="left"/>
      <w:pPr>
        <w:ind w:left="800" w:hanging="400"/>
      </w:pPr>
    </w:lvl>
    <w:lvl w:ilvl="1" w:tplc="9324624A">
      <w:start w:val="1"/>
      <w:numFmt w:val="lowerLetter"/>
      <w:lvlText w:val="%2."/>
      <w:lvlJc w:val="left"/>
      <w:pPr>
        <w:ind w:left="1200" w:hanging="400"/>
      </w:pPr>
    </w:lvl>
    <w:lvl w:ilvl="2" w:tplc="47E8079A">
      <w:start w:val="1"/>
      <w:numFmt w:val="lowerRoman"/>
      <w:lvlText w:val="%3."/>
      <w:lvlJc w:val="right"/>
      <w:pPr>
        <w:ind w:left="1600" w:hanging="400"/>
      </w:pPr>
    </w:lvl>
    <w:lvl w:ilvl="3" w:tplc="E27E8A06">
      <w:start w:val="1"/>
      <w:numFmt w:val="decimal"/>
      <w:lvlText w:val="%4."/>
      <w:lvlJc w:val="left"/>
      <w:pPr>
        <w:ind w:left="2000" w:hanging="400"/>
      </w:pPr>
    </w:lvl>
    <w:lvl w:ilvl="4" w:tplc="735C1DEC">
      <w:start w:val="1"/>
      <w:numFmt w:val="lowerLetter"/>
      <w:lvlText w:val="%5."/>
      <w:lvlJc w:val="left"/>
      <w:pPr>
        <w:ind w:left="2400" w:hanging="400"/>
      </w:pPr>
    </w:lvl>
    <w:lvl w:ilvl="5" w:tplc="2ED4074E">
      <w:start w:val="1"/>
      <w:numFmt w:val="lowerRoman"/>
      <w:lvlText w:val="%6."/>
      <w:lvlJc w:val="right"/>
      <w:pPr>
        <w:ind w:left="2800" w:hanging="400"/>
      </w:pPr>
    </w:lvl>
    <w:lvl w:ilvl="6" w:tplc="947A909C">
      <w:start w:val="1"/>
      <w:numFmt w:val="decimal"/>
      <w:lvlText w:val="%7."/>
      <w:lvlJc w:val="left"/>
      <w:pPr>
        <w:ind w:left="3200" w:hanging="400"/>
      </w:pPr>
    </w:lvl>
    <w:lvl w:ilvl="7" w:tplc="47D0698E">
      <w:start w:val="1"/>
      <w:numFmt w:val="lowerLetter"/>
      <w:lvlText w:val="%8."/>
      <w:lvlJc w:val="left"/>
      <w:pPr>
        <w:ind w:left="3600" w:hanging="400"/>
      </w:pPr>
    </w:lvl>
    <w:lvl w:ilvl="8" w:tplc="E820BE32">
      <w:start w:val="1"/>
      <w:numFmt w:val="lowerRoman"/>
      <w:lvlText w:val="%9."/>
      <w:lvlJc w:val="right"/>
      <w:pPr>
        <w:ind w:left="4000" w:hanging="400"/>
      </w:pPr>
    </w:lvl>
  </w:abstractNum>
  <w:abstractNum w:abstractNumId="7" w15:restartNumberingAfterBreak="0">
    <w:nsid w:val="15D71362"/>
    <w:multiLevelType w:val="multilevel"/>
    <w:tmpl w:val="71D0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F261D"/>
    <w:multiLevelType w:val="multilevel"/>
    <w:tmpl w:val="A2368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92F99"/>
    <w:multiLevelType w:val="multilevel"/>
    <w:tmpl w:val="61461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04A5"/>
    <w:multiLevelType w:val="multilevel"/>
    <w:tmpl w:val="9BD0E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424F"/>
    <w:multiLevelType w:val="multilevel"/>
    <w:tmpl w:val="124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8101A"/>
    <w:multiLevelType w:val="multilevel"/>
    <w:tmpl w:val="F62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666BB"/>
    <w:multiLevelType w:val="multilevel"/>
    <w:tmpl w:val="DA4C4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B7F77"/>
    <w:multiLevelType w:val="multilevel"/>
    <w:tmpl w:val="BCD2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30D59"/>
    <w:multiLevelType w:val="multilevel"/>
    <w:tmpl w:val="6C70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C22AA"/>
    <w:multiLevelType w:val="multilevel"/>
    <w:tmpl w:val="1844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73860"/>
    <w:multiLevelType w:val="multilevel"/>
    <w:tmpl w:val="F66C0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00F79"/>
    <w:multiLevelType w:val="multilevel"/>
    <w:tmpl w:val="727E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60CB4"/>
    <w:multiLevelType w:val="multilevel"/>
    <w:tmpl w:val="08D2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A014F"/>
    <w:multiLevelType w:val="multilevel"/>
    <w:tmpl w:val="DC24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E96430"/>
    <w:multiLevelType w:val="hybridMultilevel"/>
    <w:tmpl w:val="694280AC"/>
    <w:lvl w:ilvl="0" w:tplc="21A07AA4">
      <w:start w:val="1"/>
      <w:numFmt w:val="decimalEnclosedCircle"/>
      <w:lvlText w:val="%1"/>
      <w:lvlJc w:val="left"/>
      <w:pPr>
        <w:ind w:left="360" w:hanging="360"/>
      </w:pPr>
      <w:rPr>
        <w:rFonts w:hint="default" w:cs="맑은 고딕"/>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15:restartNumberingAfterBreak="0">
    <w:nsid w:val="457D5887"/>
    <w:multiLevelType w:val="hybridMultilevel"/>
    <w:tmpl w:val="B900EF06"/>
    <w:lvl w:ilvl="0" w:tplc="749CDDCC">
      <w:start w:val="1"/>
      <w:numFmt w:val="bullet"/>
      <w:lvlText w:val=""/>
      <w:lvlJc w:val="left"/>
      <w:pPr>
        <w:ind w:left="800" w:hanging="400"/>
      </w:pPr>
      <w:rPr>
        <w:rFonts w:hint="default" w:ascii="Symbol" w:hAnsi="Symbol"/>
      </w:rPr>
    </w:lvl>
    <w:lvl w:ilvl="1" w:tplc="8D1009D4">
      <w:start w:val="1"/>
      <w:numFmt w:val="bullet"/>
      <w:lvlText w:val="-"/>
      <w:lvlJc w:val="left"/>
      <w:pPr>
        <w:ind w:left="1200" w:hanging="400"/>
      </w:pPr>
      <w:rPr>
        <w:rFonts w:hint="default" w:ascii="맑은 고딕" w:hAnsi="맑은 고딕"/>
      </w:rPr>
    </w:lvl>
    <w:lvl w:ilvl="2" w:tplc="5A888AE4">
      <w:start w:val="1"/>
      <w:numFmt w:val="bullet"/>
      <w:lvlText w:val=""/>
      <w:lvlJc w:val="left"/>
      <w:pPr>
        <w:ind w:left="1600" w:hanging="400"/>
      </w:pPr>
      <w:rPr>
        <w:rFonts w:hint="default" w:ascii="Wingdings" w:hAnsi="Wingdings"/>
      </w:rPr>
    </w:lvl>
    <w:lvl w:ilvl="3" w:tplc="DD34BB50">
      <w:start w:val="1"/>
      <w:numFmt w:val="bullet"/>
      <w:lvlText w:val=""/>
      <w:lvlJc w:val="left"/>
      <w:pPr>
        <w:ind w:left="2000" w:hanging="400"/>
      </w:pPr>
      <w:rPr>
        <w:rFonts w:hint="default" w:ascii="Symbol" w:hAnsi="Symbol"/>
      </w:rPr>
    </w:lvl>
    <w:lvl w:ilvl="4" w:tplc="9A0C35FE">
      <w:start w:val="1"/>
      <w:numFmt w:val="bullet"/>
      <w:lvlText w:val="o"/>
      <w:lvlJc w:val="left"/>
      <w:pPr>
        <w:ind w:left="2400" w:hanging="400"/>
      </w:pPr>
      <w:rPr>
        <w:rFonts w:hint="default" w:ascii="Courier New" w:hAnsi="Courier New"/>
      </w:rPr>
    </w:lvl>
    <w:lvl w:ilvl="5" w:tplc="C02E3F68">
      <w:start w:val="1"/>
      <w:numFmt w:val="bullet"/>
      <w:lvlText w:val=""/>
      <w:lvlJc w:val="left"/>
      <w:pPr>
        <w:ind w:left="2800" w:hanging="400"/>
      </w:pPr>
      <w:rPr>
        <w:rFonts w:hint="default" w:ascii="Wingdings" w:hAnsi="Wingdings"/>
      </w:rPr>
    </w:lvl>
    <w:lvl w:ilvl="6" w:tplc="CCA4514A">
      <w:start w:val="1"/>
      <w:numFmt w:val="bullet"/>
      <w:lvlText w:val=""/>
      <w:lvlJc w:val="left"/>
      <w:pPr>
        <w:ind w:left="3200" w:hanging="400"/>
      </w:pPr>
      <w:rPr>
        <w:rFonts w:hint="default" w:ascii="Symbol" w:hAnsi="Symbol"/>
      </w:rPr>
    </w:lvl>
    <w:lvl w:ilvl="7" w:tplc="D6D2CAB8">
      <w:start w:val="1"/>
      <w:numFmt w:val="bullet"/>
      <w:lvlText w:val="o"/>
      <w:lvlJc w:val="left"/>
      <w:pPr>
        <w:ind w:left="3600" w:hanging="400"/>
      </w:pPr>
      <w:rPr>
        <w:rFonts w:hint="default" w:ascii="Courier New" w:hAnsi="Courier New"/>
      </w:rPr>
    </w:lvl>
    <w:lvl w:ilvl="8" w:tplc="7EBA2374">
      <w:start w:val="1"/>
      <w:numFmt w:val="bullet"/>
      <w:lvlText w:val=""/>
      <w:lvlJc w:val="left"/>
      <w:pPr>
        <w:ind w:left="4000" w:hanging="400"/>
      </w:pPr>
      <w:rPr>
        <w:rFonts w:hint="default" w:ascii="Wingdings" w:hAnsi="Wingdings"/>
      </w:rPr>
    </w:lvl>
  </w:abstractNum>
  <w:abstractNum w:abstractNumId="23" w15:restartNumberingAfterBreak="0">
    <w:nsid w:val="45B27805"/>
    <w:multiLevelType w:val="multilevel"/>
    <w:tmpl w:val="68DE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F48DA"/>
    <w:multiLevelType w:val="hybridMultilevel"/>
    <w:tmpl w:val="B6C63B04"/>
    <w:lvl w:ilvl="0" w:tplc="328EFA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B1A6C17"/>
    <w:multiLevelType w:val="multilevel"/>
    <w:tmpl w:val="EB6C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246EE"/>
    <w:multiLevelType w:val="multilevel"/>
    <w:tmpl w:val="9726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FE19AE"/>
    <w:multiLevelType w:val="multilevel"/>
    <w:tmpl w:val="A41C6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FC75F5"/>
    <w:multiLevelType w:val="hybridMultilevel"/>
    <w:tmpl w:val="2AD8FABE"/>
    <w:lvl w:ilvl="0" w:tplc="EA16E49E">
      <w:start w:val="1"/>
      <w:numFmt w:val="decimalEnclosedCircle"/>
      <w:lvlText w:val="%1"/>
      <w:lvlJc w:val="left"/>
      <w:pPr>
        <w:ind w:left="760" w:hanging="360"/>
      </w:pPr>
      <w:rPr>
        <w:rFonts w:hint="default" w:cs="맑은 고딕"/>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F73BFC"/>
    <w:multiLevelType w:val="multilevel"/>
    <w:tmpl w:val="EEBE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782EE4"/>
    <w:multiLevelType w:val="hybridMultilevel"/>
    <w:tmpl w:val="B1FCA4FA"/>
    <w:lvl w:ilvl="0" w:tplc="A7D64D9C">
      <w:start w:val="1"/>
      <w:numFmt w:val="decimalEnclosedCircle"/>
      <w:lvlText w:val="%1"/>
      <w:lvlJc w:val="left"/>
      <w:pPr>
        <w:ind w:left="760" w:hanging="360"/>
      </w:pPr>
      <w:rPr>
        <w:rFonts w:hint="default" w:cs="맑은 고딕"/>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8C759AE"/>
    <w:multiLevelType w:val="multilevel"/>
    <w:tmpl w:val="6A80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75709D"/>
    <w:multiLevelType w:val="multilevel"/>
    <w:tmpl w:val="12186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8B3CDE"/>
    <w:multiLevelType w:val="multilevel"/>
    <w:tmpl w:val="B5B8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955C68"/>
    <w:multiLevelType w:val="multilevel"/>
    <w:tmpl w:val="8C705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7B5CF4"/>
    <w:multiLevelType w:val="multilevel"/>
    <w:tmpl w:val="AA72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117813">
    <w:abstractNumId w:val="6"/>
  </w:num>
  <w:num w:numId="2" w16cid:durableId="549222726">
    <w:abstractNumId w:val="5"/>
  </w:num>
  <w:num w:numId="3" w16cid:durableId="1855877692">
    <w:abstractNumId w:val="2"/>
  </w:num>
  <w:num w:numId="4" w16cid:durableId="539436666">
    <w:abstractNumId w:val="22"/>
  </w:num>
  <w:num w:numId="5" w16cid:durableId="1165442057">
    <w:abstractNumId w:val="20"/>
  </w:num>
  <w:num w:numId="6" w16cid:durableId="682558706">
    <w:abstractNumId w:val="3"/>
  </w:num>
  <w:num w:numId="7" w16cid:durableId="1233350160">
    <w:abstractNumId w:val="34"/>
  </w:num>
  <w:num w:numId="8" w16cid:durableId="1905069834">
    <w:abstractNumId w:val="11"/>
  </w:num>
  <w:num w:numId="9" w16cid:durableId="500586417">
    <w:abstractNumId w:val="4"/>
  </w:num>
  <w:num w:numId="10" w16cid:durableId="1519388490">
    <w:abstractNumId w:val="14"/>
  </w:num>
  <w:num w:numId="11" w16cid:durableId="1946158601">
    <w:abstractNumId w:val="26"/>
  </w:num>
  <w:num w:numId="12" w16cid:durableId="1328292412">
    <w:abstractNumId w:val="1"/>
  </w:num>
  <w:num w:numId="13" w16cid:durableId="252058114">
    <w:abstractNumId w:val="27"/>
  </w:num>
  <w:num w:numId="14" w16cid:durableId="734856898">
    <w:abstractNumId w:val="8"/>
  </w:num>
  <w:num w:numId="15" w16cid:durableId="1696030295">
    <w:abstractNumId w:val="23"/>
  </w:num>
  <w:num w:numId="16" w16cid:durableId="677003439">
    <w:abstractNumId w:val="32"/>
  </w:num>
  <w:num w:numId="17" w16cid:durableId="1343047610">
    <w:abstractNumId w:val="12"/>
  </w:num>
  <w:num w:numId="18" w16cid:durableId="824512408">
    <w:abstractNumId w:val="19"/>
  </w:num>
  <w:num w:numId="19" w16cid:durableId="1144393901">
    <w:abstractNumId w:val="9"/>
  </w:num>
  <w:num w:numId="20" w16cid:durableId="220602075">
    <w:abstractNumId w:val="25"/>
  </w:num>
  <w:num w:numId="21" w16cid:durableId="257904533">
    <w:abstractNumId w:val="17"/>
  </w:num>
  <w:num w:numId="22" w16cid:durableId="356545536">
    <w:abstractNumId w:val="10"/>
  </w:num>
  <w:num w:numId="23" w16cid:durableId="512647617">
    <w:abstractNumId w:val="15"/>
  </w:num>
  <w:num w:numId="24" w16cid:durableId="381565926">
    <w:abstractNumId w:val="29"/>
  </w:num>
  <w:num w:numId="25" w16cid:durableId="386421393">
    <w:abstractNumId w:val="18"/>
  </w:num>
  <w:num w:numId="26" w16cid:durableId="1673990920">
    <w:abstractNumId w:val="31"/>
  </w:num>
  <w:num w:numId="27" w16cid:durableId="1939829474">
    <w:abstractNumId w:val="13"/>
  </w:num>
  <w:num w:numId="28" w16cid:durableId="182405646">
    <w:abstractNumId w:val="33"/>
  </w:num>
  <w:num w:numId="29" w16cid:durableId="1996254860">
    <w:abstractNumId w:val="35"/>
  </w:num>
  <w:num w:numId="30" w16cid:durableId="520630496">
    <w:abstractNumId w:val="7"/>
  </w:num>
  <w:num w:numId="31" w16cid:durableId="1497576860">
    <w:abstractNumId w:val="16"/>
  </w:num>
  <w:num w:numId="32" w16cid:durableId="1361931330">
    <w:abstractNumId w:val="0"/>
  </w:num>
  <w:num w:numId="33" w16cid:durableId="694617332">
    <w:abstractNumId w:val="21"/>
  </w:num>
  <w:num w:numId="34" w16cid:durableId="156846177">
    <w:abstractNumId w:val="24"/>
  </w:num>
  <w:num w:numId="35" w16cid:durableId="1165632516">
    <w:abstractNumId w:val="30"/>
  </w:num>
  <w:num w:numId="36" w16cid:durableId="68440468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unha La">
    <w15:presenceInfo w15:providerId="AD" w15:userId="S::laeunha@gomcorp.com::db029c3f-ed65-4e43-aa98-30d6f1837959"/>
  </w15:person>
  <w15:person w15:author="choiyoonseon">
    <w15:presenceInfo w15:providerId="None" w15:userId="choiyoonse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lang="ko-KR" w:vendorID="64" w:dllVersion="0" w:nlCheck="1" w:checkStyle="0" w:appName="MSWord"/>
  <w:trackRevisions w:val="true"/>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B98"/>
    <w:rsid w:val="0000426E"/>
    <w:rsid w:val="000272FC"/>
    <w:rsid w:val="00040576"/>
    <w:rsid w:val="000449A9"/>
    <w:rsid w:val="0004788A"/>
    <w:rsid w:val="00054B9C"/>
    <w:rsid w:val="00062595"/>
    <w:rsid w:val="0007058B"/>
    <w:rsid w:val="000A2D29"/>
    <w:rsid w:val="000A2E51"/>
    <w:rsid w:val="000A7726"/>
    <w:rsid w:val="000B3F3A"/>
    <w:rsid w:val="000B4306"/>
    <w:rsid w:val="000E1077"/>
    <w:rsid w:val="000E2C4A"/>
    <w:rsid w:val="000E3EF1"/>
    <w:rsid w:val="000E7004"/>
    <w:rsid w:val="000F1920"/>
    <w:rsid w:val="000F2B35"/>
    <w:rsid w:val="00100A30"/>
    <w:rsid w:val="00107E37"/>
    <w:rsid w:val="0011509E"/>
    <w:rsid w:val="00117F35"/>
    <w:rsid w:val="00153BFB"/>
    <w:rsid w:val="00155733"/>
    <w:rsid w:val="00167F1D"/>
    <w:rsid w:val="001730B9"/>
    <w:rsid w:val="00177760"/>
    <w:rsid w:val="00183B96"/>
    <w:rsid w:val="00187F1F"/>
    <w:rsid w:val="00190BDD"/>
    <w:rsid w:val="00193CAA"/>
    <w:rsid w:val="001F09F0"/>
    <w:rsid w:val="001F3EB1"/>
    <w:rsid w:val="0021084A"/>
    <w:rsid w:val="0021251A"/>
    <w:rsid w:val="0021557A"/>
    <w:rsid w:val="00224A02"/>
    <w:rsid w:val="0022607C"/>
    <w:rsid w:val="00226457"/>
    <w:rsid w:val="00226793"/>
    <w:rsid w:val="002340FA"/>
    <w:rsid w:val="00240982"/>
    <w:rsid w:val="0024421D"/>
    <w:rsid w:val="00250228"/>
    <w:rsid w:val="002614A0"/>
    <w:rsid w:val="00261BF5"/>
    <w:rsid w:val="00261DD3"/>
    <w:rsid w:val="002621A6"/>
    <w:rsid w:val="00270980"/>
    <w:rsid w:val="002948B8"/>
    <w:rsid w:val="002959C6"/>
    <w:rsid w:val="00296AD7"/>
    <w:rsid w:val="002C245A"/>
    <w:rsid w:val="002C4505"/>
    <w:rsid w:val="002E25ED"/>
    <w:rsid w:val="002E47BE"/>
    <w:rsid w:val="002E6F3E"/>
    <w:rsid w:val="002E7BAD"/>
    <w:rsid w:val="002F40C6"/>
    <w:rsid w:val="002F6FB2"/>
    <w:rsid w:val="002F7FB4"/>
    <w:rsid w:val="00304F58"/>
    <w:rsid w:val="00306694"/>
    <w:rsid w:val="00312167"/>
    <w:rsid w:val="00313A6D"/>
    <w:rsid w:val="00316001"/>
    <w:rsid w:val="003225C7"/>
    <w:rsid w:val="003257A3"/>
    <w:rsid w:val="003273B5"/>
    <w:rsid w:val="0033430B"/>
    <w:rsid w:val="00340332"/>
    <w:rsid w:val="00344140"/>
    <w:rsid w:val="003463D2"/>
    <w:rsid w:val="00346461"/>
    <w:rsid w:val="00350969"/>
    <w:rsid w:val="003543A1"/>
    <w:rsid w:val="00363216"/>
    <w:rsid w:val="0036429B"/>
    <w:rsid w:val="0036740B"/>
    <w:rsid w:val="00373CAA"/>
    <w:rsid w:val="00376E54"/>
    <w:rsid w:val="003A5042"/>
    <w:rsid w:val="003B3B98"/>
    <w:rsid w:val="003C7AA4"/>
    <w:rsid w:val="003D0C3E"/>
    <w:rsid w:val="003D580E"/>
    <w:rsid w:val="003E1F4F"/>
    <w:rsid w:val="003F3FFD"/>
    <w:rsid w:val="003F71E2"/>
    <w:rsid w:val="00403DD5"/>
    <w:rsid w:val="00414313"/>
    <w:rsid w:val="004269E6"/>
    <w:rsid w:val="0043BFAA"/>
    <w:rsid w:val="004400F8"/>
    <w:rsid w:val="00441613"/>
    <w:rsid w:val="00445077"/>
    <w:rsid w:val="00446583"/>
    <w:rsid w:val="004861F5"/>
    <w:rsid w:val="0049228C"/>
    <w:rsid w:val="00492738"/>
    <w:rsid w:val="00493114"/>
    <w:rsid w:val="004937DA"/>
    <w:rsid w:val="004A2BCE"/>
    <w:rsid w:val="004A406C"/>
    <w:rsid w:val="004C33E0"/>
    <w:rsid w:val="004C3BC5"/>
    <w:rsid w:val="004C58E9"/>
    <w:rsid w:val="004E3759"/>
    <w:rsid w:val="005058BD"/>
    <w:rsid w:val="005255CF"/>
    <w:rsid w:val="00526B66"/>
    <w:rsid w:val="00531BD7"/>
    <w:rsid w:val="005322B6"/>
    <w:rsid w:val="0053378D"/>
    <w:rsid w:val="00536FC3"/>
    <w:rsid w:val="00540A94"/>
    <w:rsid w:val="00542B03"/>
    <w:rsid w:val="005447DE"/>
    <w:rsid w:val="0055151F"/>
    <w:rsid w:val="00571BC5"/>
    <w:rsid w:val="0057305C"/>
    <w:rsid w:val="00574290"/>
    <w:rsid w:val="00597B57"/>
    <w:rsid w:val="005B07DB"/>
    <w:rsid w:val="005B618D"/>
    <w:rsid w:val="005E54BD"/>
    <w:rsid w:val="005F08AE"/>
    <w:rsid w:val="005F78DA"/>
    <w:rsid w:val="00602BFD"/>
    <w:rsid w:val="00607B9A"/>
    <w:rsid w:val="006108EA"/>
    <w:rsid w:val="00621152"/>
    <w:rsid w:val="00622051"/>
    <w:rsid w:val="00625541"/>
    <w:rsid w:val="00626E05"/>
    <w:rsid w:val="0062D50F"/>
    <w:rsid w:val="00640537"/>
    <w:rsid w:val="00643FA2"/>
    <w:rsid w:val="006457C0"/>
    <w:rsid w:val="00646D4B"/>
    <w:rsid w:val="0065164F"/>
    <w:rsid w:val="00665CD0"/>
    <w:rsid w:val="006668AC"/>
    <w:rsid w:val="00676A6D"/>
    <w:rsid w:val="0067E8DA"/>
    <w:rsid w:val="006837AF"/>
    <w:rsid w:val="00684C42"/>
    <w:rsid w:val="0069448D"/>
    <w:rsid w:val="00694549"/>
    <w:rsid w:val="006950EC"/>
    <w:rsid w:val="006A4038"/>
    <w:rsid w:val="006B2DAD"/>
    <w:rsid w:val="006B3B25"/>
    <w:rsid w:val="006C20B0"/>
    <w:rsid w:val="006C2D50"/>
    <w:rsid w:val="006C42BE"/>
    <w:rsid w:val="006C5FEB"/>
    <w:rsid w:val="006C7CE2"/>
    <w:rsid w:val="006D47CF"/>
    <w:rsid w:val="006D723A"/>
    <w:rsid w:val="006F1BD2"/>
    <w:rsid w:val="006F38B5"/>
    <w:rsid w:val="007055F6"/>
    <w:rsid w:val="00706124"/>
    <w:rsid w:val="00717F70"/>
    <w:rsid w:val="00737FF4"/>
    <w:rsid w:val="00754ACE"/>
    <w:rsid w:val="0076165C"/>
    <w:rsid w:val="00764F6F"/>
    <w:rsid w:val="0076743B"/>
    <w:rsid w:val="00773A19"/>
    <w:rsid w:val="00773C29"/>
    <w:rsid w:val="00781334"/>
    <w:rsid w:val="00785F8A"/>
    <w:rsid w:val="007868BF"/>
    <w:rsid w:val="007870A3"/>
    <w:rsid w:val="00791E17"/>
    <w:rsid w:val="00794AF9"/>
    <w:rsid w:val="007A2146"/>
    <w:rsid w:val="007A6721"/>
    <w:rsid w:val="007A72A0"/>
    <w:rsid w:val="007B7740"/>
    <w:rsid w:val="007C7367"/>
    <w:rsid w:val="007D333D"/>
    <w:rsid w:val="007D483E"/>
    <w:rsid w:val="00800D34"/>
    <w:rsid w:val="008042B1"/>
    <w:rsid w:val="0081234B"/>
    <w:rsid w:val="0081386F"/>
    <w:rsid w:val="0081675B"/>
    <w:rsid w:val="008207AF"/>
    <w:rsid w:val="008230FE"/>
    <w:rsid w:val="00825E0E"/>
    <w:rsid w:val="008304A4"/>
    <w:rsid w:val="008579B2"/>
    <w:rsid w:val="008711AE"/>
    <w:rsid w:val="00884CE9"/>
    <w:rsid w:val="0088552E"/>
    <w:rsid w:val="00886786"/>
    <w:rsid w:val="00886F75"/>
    <w:rsid w:val="008C0384"/>
    <w:rsid w:val="008C5075"/>
    <w:rsid w:val="008D4E97"/>
    <w:rsid w:val="008E308C"/>
    <w:rsid w:val="008F783C"/>
    <w:rsid w:val="009005DA"/>
    <w:rsid w:val="00914E9B"/>
    <w:rsid w:val="00916C2A"/>
    <w:rsid w:val="009177F5"/>
    <w:rsid w:val="00926FAE"/>
    <w:rsid w:val="0093324E"/>
    <w:rsid w:val="00934074"/>
    <w:rsid w:val="0094465F"/>
    <w:rsid w:val="0095249E"/>
    <w:rsid w:val="00961D55"/>
    <w:rsid w:val="00962025"/>
    <w:rsid w:val="00967CCB"/>
    <w:rsid w:val="00975DA0"/>
    <w:rsid w:val="009908C6"/>
    <w:rsid w:val="00993C11"/>
    <w:rsid w:val="00993DF2"/>
    <w:rsid w:val="009A0CFD"/>
    <w:rsid w:val="009B1682"/>
    <w:rsid w:val="009C4B62"/>
    <w:rsid w:val="009D76CA"/>
    <w:rsid w:val="009E0175"/>
    <w:rsid w:val="009E158D"/>
    <w:rsid w:val="009E420B"/>
    <w:rsid w:val="009F1898"/>
    <w:rsid w:val="009F1DE1"/>
    <w:rsid w:val="009F74B1"/>
    <w:rsid w:val="00A17404"/>
    <w:rsid w:val="00A26030"/>
    <w:rsid w:val="00A33F44"/>
    <w:rsid w:val="00A35B10"/>
    <w:rsid w:val="00A371AF"/>
    <w:rsid w:val="00A42B95"/>
    <w:rsid w:val="00A43C9C"/>
    <w:rsid w:val="00A57EC0"/>
    <w:rsid w:val="00A70C0E"/>
    <w:rsid w:val="00A72360"/>
    <w:rsid w:val="00A90CB8"/>
    <w:rsid w:val="00A913F1"/>
    <w:rsid w:val="00A97393"/>
    <w:rsid w:val="00AB3B33"/>
    <w:rsid w:val="00AB553A"/>
    <w:rsid w:val="00AC03C0"/>
    <w:rsid w:val="00AD1427"/>
    <w:rsid w:val="00AD2D1D"/>
    <w:rsid w:val="00AD495E"/>
    <w:rsid w:val="00AE3F05"/>
    <w:rsid w:val="00B01697"/>
    <w:rsid w:val="00B10384"/>
    <w:rsid w:val="00B105D2"/>
    <w:rsid w:val="00B21E55"/>
    <w:rsid w:val="00B24B3D"/>
    <w:rsid w:val="00B2695D"/>
    <w:rsid w:val="00B35EA7"/>
    <w:rsid w:val="00B46EE1"/>
    <w:rsid w:val="00B524BD"/>
    <w:rsid w:val="00B61807"/>
    <w:rsid w:val="00B64336"/>
    <w:rsid w:val="00B646DF"/>
    <w:rsid w:val="00B71FBF"/>
    <w:rsid w:val="00B87672"/>
    <w:rsid w:val="00B90FD1"/>
    <w:rsid w:val="00B935D9"/>
    <w:rsid w:val="00BA7B17"/>
    <w:rsid w:val="00BB41C7"/>
    <w:rsid w:val="00BC072C"/>
    <w:rsid w:val="00BC12B6"/>
    <w:rsid w:val="00BC2258"/>
    <w:rsid w:val="00BC22EC"/>
    <w:rsid w:val="00BC26A2"/>
    <w:rsid w:val="00BC37F3"/>
    <w:rsid w:val="00BD087D"/>
    <w:rsid w:val="00BD3BC0"/>
    <w:rsid w:val="00BE0F55"/>
    <w:rsid w:val="00BE2442"/>
    <w:rsid w:val="00C10F21"/>
    <w:rsid w:val="00C114E3"/>
    <w:rsid w:val="00C15D8E"/>
    <w:rsid w:val="00C170F7"/>
    <w:rsid w:val="00C178D1"/>
    <w:rsid w:val="00C22900"/>
    <w:rsid w:val="00C24A7C"/>
    <w:rsid w:val="00C30B64"/>
    <w:rsid w:val="00C3100E"/>
    <w:rsid w:val="00C34EC1"/>
    <w:rsid w:val="00C41076"/>
    <w:rsid w:val="00C4356D"/>
    <w:rsid w:val="00C71FCF"/>
    <w:rsid w:val="00C947A8"/>
    <w:rsid w:val="00CB0BDC"/>
    <w:rsid w:val="00CD0E66"/>
    <w:rsid w:val="00CD23E1"/>
    <w:rsid w:val="00CD438B"/>
    <w:rsid w:val="00CE03D0"/>
    <w:rsid w:val="00CE78EF"/>
    <w:rsid w:val="00CF7701"/>
    <w:rsid w:val="00D003B0"/>
    <w:rsid w:val="00D00952"/>
    <w:rsid w:val="00D20F7F"/>
    <w:rsid w:val="00D239EE"/>
    <w:rsid w:val="00D3175B"/>
    <w:rsid w:val="00D31FF2"/>
    <w:rsid w:val="00D41C95"/>
    <w:rsid w:val="00D6035F"/>
    <w:rsid w:val="00D60856"/>
    <w:rsid w:val="00D7576D"/>
    <w:rsid w:val="00D76B68"/>
    <w:rsid w:val="00D80EAD"/>
    <w:rsid w:val="00D81837"/>
    <w:rsid w:val="00D962F6"/>
    <w:rsid w:val="00DA1BC1"/>
    <w:rsid w:val="00DA3DC6"/>
    <w:rsid w:val="00DB145F"/>
    <w:rsid w:val="00DC2B84"/>
    <w:rsid w:val="00DE6EEE"/>
    <w:rsid w:val="00DF0727"/>
    <w:rsid w:val="00DF3CB2"/>
    <w:rsid w:val="00E32C2F"/>
    <w:rsid w:val="00E53DDA"/>
    <w:rsid w:val="00E54E94"/>
    <w:rsid w:val="00E65CDD"/>
    <w:rsid w:val="00E76009"/>
    <w:rsid w:val="00E83BF7"/>
    <w:rsid w:val="00E85E96"/>
    <w:rsid w:val="00E94A5B"/>
    <w:rsid w:val="00E94F9D"/>
    <w:rsid w:val="00E971BD"/>
    <w:rsid w:val="00EA2043"/>
    <w:rsid w:val="00EA6497"/>
    <w:rsid w:val="00EB6A51"/>
    <w:rsid w:val="00EC6E2E"/>
    <w:rsid w:val="00EC7375"/>
    <w:rsid w:val="00EF3B8D"/>
    <w:rsid w:val="00F03BDC"/>
    <w:rsid w:val="00F06C90"/>
    <w:rsid w:val="00F122D9"/>
    <w:rsid w:val="00F14FBF"/>
    <w:rsid w:val="00F1726C"/>
    <w:rsid w:val="00F21567"/>
    <w:rsid w:val="00F33084"/>
    <w:rsid w:val="00F35963"/>
    <w:rsid w:val="00F3723A"/>
    <w:rsid w:val="00F43C53"/>
    <w:rsid w:val="00F44B7D"/>
    <w:rsid w:val="00F44D0C"/>
    <w:rsid w:val="00F5431F"/>
    <w:rsid w:val="00F6759F"/>
    <w:rsid w:val="00F814A0"/>
    <w:rsid w:val="00F860B3"/>
    <w:rsid w:val="00FB1BFD"/>
    <w:rsid w:val="00FB2302"/>
    <w:rsid w:val="00FC3656"/>
    <w:rsid w:val="00FC6834"/>
    <w:rsid w:val="00FD2A33"/>
    <w:rsid w:val="00FF2667"/>
    <w:rsid w:val="00FF2D5E"/>
    <w:rsid w:val="00FF405B"/>
    <w:rsid w:val="00FF7D74"/>
    <w:rsid w:val="012B1CA2"/>
    <w:rsid w:val="0140B170"/>
    <w:rsid w:val="0143390D"/>
    <w:rsid w:val="01563E04"/>
    <w:rsid w:val="0175218D"/>
    <w:rsid w:val="01C1265A"/>
    <w:rsid w:val="01F38917"/>
    <w:rsid w:val="0281B115"/>
    <w:rsid w:val="02823C31"/>
    <w:rsid w:val="02BF0B20"/>
    <w:rsid w:val="035CF6BB"/>
    <w:rsid w:val="0361A79E"/>
    <w:rsid w:val="038D7CA9"/>
    <w:rsid w:val="03BA3303"/>
    <w:rsid w:val="0413DFBD"/>
    <w:rsid w:val="04259323"/>
    <w:rsid w:val="04642B94"/>
    <w:rsid w:val="04AFFFAA"/>
    <w:rsid w:val="05428F68"/>
    <w:rsid w:val="05A1E7BC"/>
    <w:rsid w:val="05F0F4AD"/>
    <w:rsid w:val="06637816"/>
    <w:rsid w:val="0694977D"/>
    <w:rsid w:val="06C6FA3A"/>
    <w:rsid w:val="07AD6A85"/>
    <w:rsid w:val="07EA0591"/>
    <w:rsid w:val="07EC7B5F"/>
    <w:rsid w:val="08855582"/>
    <w:rsid w:val="0903F50B"/>
    <w:rsid w:val="090819D4"/>
    <w:rsid w:val="090E14F8"/>
    <w:rsid w:val="093C2CA4"/>
    <w:rsid w:val="095A11F8"/>
    <w:rsid w:val="096DCA20"/>
    <w:rsid w:val="09FE9AFC"/>
    <w:rsid w:val="0A16008B"/>
    <w:rsid w:val="0A1E3849"/>
    <w:rsid w:val="0A39AD9B"/>
    <w:rsid w:val="0A41C0EB"/>
    <w:rsid w:val="0A8363C2"/>
    <w:rsid w:val="0B093631"/>
    <w:rsid w:val="0B22100A"/>
    <w:rsid w:val="0B7E84CB"/>
    <w:rsid w:val="0BB1D0EC"/>
    <w:rsid w:val="0BD6B4C9"/>
    <w:rsid w:val="0BEECE9D"/>
    <w:rsid w:val="0CD2A081"/>
    <w:rsid w:val="0D13E385"/>
    <w:rsid w:val="0D2242B2"/>
    <w:rsid w:val="0D331A39"/>
    <w:rsid w:val="0DDE1C62"/>
    <w:rsid w:val="0DF79BF4"/>
    <w:rsid w:val="0E4FB97C"/>
    <w:rsid w:val="0EB089A8"/>
    <w:rsid w:val="0EB6258D"/>
    <w:rsid w:val="0EBE1313"/>
    <w:rsid w:val="0F34A3C5"/>
    <w:rsid w:val="0F5DCD18"/>
    <w:rsid w:val="0F6CC569"/>
    <w:rsid w:val="0F775B58"/>
    <w:rsid w:val="0FC310DD"/>
    <w:rsid w:val="1067720A"/>
    <w:rsid w:val="1190D5C9"/>
    <w:rsid w:val="12ADFC07"/>
    <w:rsid w:val="12B2CABE"/>
    <w:rsid w:val="12B9A7D5"/>
    <w:rsid w:val="12E2B246"/>
    <w:rsid w:val="12FB8409"/>
    <w:rsid w:val="13D420EC"/>
    <w:rsid w:val="13E5BC26"/>
    <w:rsid w:val="14111DAB"/>
    <w:rsid w:val="147BA15E"/>
    <w:rsid w:val="15493B29"/>
    <w:rsid w:val="1581F869"/>
    <w:rsid w:val="15F78571"/>
    <w:rsid w:val="16031E13"/>
    <w:rsid w:val="160EBEBB"/>
    <w:rsid w:val="1615B97B"/>
    <w:rsid w:val="16778336"/>
    <w:rsid w:val="16E4697A"/>
    <w:rsid w:val="174C8659"/>
    <w:rsid w:val="177C108B"/>
    <w:rsid w:val="178217A7"/>
    <w:rsid w:val="17DC790C"/>
    <w:rsid w:val="17F0D5D9"/>
    <w:rsid w:val="182BF969"/>
    <w:rsid w:val="18415FFD"/>
    <w:rsid w:val="18763030"/>
    <w:rsid w:val="18A276C9"/>
    <w:rsid w:val="18E856BA"/>
    <w:rsid w:val="192F3FC9"/>
    <w:rsid w:val="1944F1E9"/>
    <w:rsid w:val="19731F87"/>
    <w:rsid w:val="1982485B"/>
    <w:rsid w:val="19EA498F"/>
    <w:rsid w:val="19F795D3"/>
    <w:rsid w:val="19F8D834"/>
    <w:rsid w:val="1A20DA31"/>
    <w:rsid w:val="1AB3717C"/>
    <w:rsid w:val="1AE98341"/>
    <w:rsid w:val="1BA5F55D"/>
    <w:rsid w:val="1BC8BB65"/>
    <w:rsid w:val="1BCFE23C"/>
    <w:rsid w:val="1C7730B1"/>
    <w:rsid w:val="1D21EA51"/>
    <w:rsid w:val="1D3078F6"/>
    <w:rsid w:val="1D3EA91B"/>
    <w:rsid w:val="1D648BC6"/>
    <w:rsid w:val="1DC2655C"/>
    <w:rsid w:val="1DE069BA"/>
    <w:rsid w:val="1E002F21"/>
    <w:rsid w:val="1E2A7C2A"/>
    <w:rsid w:val="1E9E405C"/>
    <w:rsid w:val="1ED436DD"/>
    <w:rsid w:val="1FAB884D"/>
    <w:rsid w:val="2098B83F"/>
    <w:rsid w:val="20A70E6B"/>
    <w:rsid w:val="20B79CB1"/>
    <w:rsid w:val="20E602DF"/>
    <w:rsid w:val="210A2DDB"/>
    <w:rsid w:val="217C047B"/>
    <w:rsid w:val="218F0918"/>
    <w:rsid w:val="21A80EF8"/>
    <w:rsid w:val="21AD2C4A"/>
    <w:rsid w:val="21F0FBBC"/>
    <w:rsid w:val="223F23C0"/>
    <w:rsid w:val="2287FD8D"/>
    <w:rsid w:val="229ABC86"/>
    <w:rsid w:val="22BF2F92"/>
    <w:rsid w:val="23993F86"/>
    <w:rsid w:val="23C163AB"/>
    <w:rsid w:val="23DEA5C8"/>
    <w:rsid w:val="242B96C7"/>
    <w:rsid w:val="24A6FC11"/>
    <w:rsid w:val="24F50719"/>
    <w:rsid w:val="254E8992"/>
    <w:rsid w:val="2556754E"/>
    <w:rsid w:val="258A61BE"/>
    <w:rsid w:val="25CEC748"/>
    <w:rsid w:val="264C3273"/>
    <w:rsid w:val="272A2514"/>
    <w:rsid w:val="277C5E3B"/>
    <w:rsid w:val="2785C970"/>
    <w:rsid w:val="27D32AB6"/>
    <w:rsid w:val="27DAB780"/>
    <w:rsid w:val="27ED2F79"/>
    <w:rsid w:val="28EBAB36"/>
    <w:rsid w:val="2920E4B4"/>
    <w:rsid w:val="2929C8D4"/>
    <w:rsid w:val="29719A4B"/>
    <w:rsid w:val="29796067"/>
    <w:rsid w:val="299AE126"/>
    <w:rsid w:val="2A2E4029"/>
    <w:rsid w:val="2A3EEB81"/>
    <w:rsid w:val="2A45569A"/>
    <w:rsid w:val="2B68DB39"/>
    <w:rsid w:val="2B711D8F"/>
    <w:rsid w:val="2BAA76C9"/>
    <w:rsid w:val="2BDABBE2"/>
    <w:rsid w:val="2C28766F"/>
    <w:rsid w:val="2CA93B0D"/>
    <w:rsid w:val="2CB8BA58"/>
    <w:rsid w:val="2CBFE027"/>
    <w:rsid w:val="2CF21DE2"/>
    <w:rsid w:val="2D631DF7"/>
    <w:rsid w:val="2D6AC54D"/>
    <w:rsid w:val="2D870FF1"/>
    <w:rsid w:val="2DD27762"/>
    <w:rsid w:val="2DE34AF1"/>
    <w:rsid w:val="2E248E98"/>
    <w:rsid w:val="2E488FD8"/>
    <w:rsid w:val="2E5C70FD"/>
    <w:rsid w:val="2E77B4F7"/>
    <w:rsid w:val="2E7C6D08"/>
    <w:rsid w:val="2EE26D21"/>
    <w:rsid w:val="2EE57DC7"/>
    <w:rsid w:val="2EEE9345"/>
    <w:rsid w:val="2F1058D3"/>
    <w:rsid w:val="2F39BFBC"/>
    <w:rsid w:val="2F601731"/>
    <w:rsid w:val="2F658614"/>
    <w:rsid w:val="2F68E468"/>
    <w:rsid w:val="2FE93FEA"/>
    <w:rsid w:val="303E9579"/>
    <w:rsid w:val="307E3D82"/>
    <w:rsid w:val="3081965C"/>
    <w:rsid w:val="30B70D49"/>
    <w:rsid w:val="30FBE792"/>
    <w:rsid w:val="3118A973"/>
    <w:rsid w:val="31543247"/>
    <w:rsid w:val="319411BF"/>
    <w:rsid w:val="31A4620A"/>
    <w:rsid w:val="3213E43D"/>
    <w:rsid w:val="321F1A05"/>
    <w:rsid w:val="324D95ED"/>
    <w:rsid w:val="32A4FC7F"/>
    <w:rsid w:val="33AFB49E"/>
    <w:rsid w:val="33D73095"/>
    <w:rsid w:val="3433CD33"/>
    <w:rsid w:val="3481505F"/>
    <w:rsid w:val="34F293F8"/>
    <w:rsid w:val="350851AF"/>
    <w:rsid w:val="35599C2B"/>
    <w:rsid w:val="35C3DE45"/>
    <w:rsid w:val="360F43C2"/>
    <w:rsid w:val="3637A1A9"/>
    <w:rsid w:val="36501D53"/>
    <w:rsid w:val="3691F987"/>
    <w:rsid w:val="369F0DDF"/>
    <w:rsid w:val="37B3BF64"/>
    <w:rsid w:val="37C6B64E"/>
    <w:rsid w:val="389CB1AF"/>
    <w:rsid w:val="38CCE183"/>
    <w:rsid w:val="38E5375F"/>
    <w:rsid w:val="396BA6D9"/>
    <w:rsid w:val="398187DA"/>
    <w:rsid w:val="3991346E"/>
    <w:rsid w:val="39F44AED"/>
    <w:rsid w:val="3A2D0D4E"/>
    <w:rsid w:val="3AE39B1C"/>
    <w:rsid w:val="3B4F3D57"/>
    <w:rsid w:val="3BA9741B"/>
    <w:rsid w:val="3BF4234D"/>
    <w:rsid w:val="3C66CBDF"/>
    <w:rsid w:val="3D279957"/>
    <w:rsid w:val="3DE507E2"/>
    <w:rsid w:val="3EBCDBD8"/>
    <w:rsid w:val="3EDAB61C"/>
    <w:rsid w:val="3F13221E"/>
    <w:rsid w:val="3F2456B2"/>
    <w:rsid w:val="3FA1AEEC"/>
    <w:rsid w:val="3FC9DE30"/>
    <w:rsid w:val="3FEFACB8"/>
    <w:rsid w:val="4027A6EB"/>
    <w:rsid w:val="402BD9CF"/>
    <w:rsid w:val="406667EE"/>
    <w:rsid w:val="4151CB70"/>
    <w:rsid w:val="415B685C"/>
    <w:rsid w:val="418B7D19"/>
    <w:rsid w:val="41BF4195"/>
    <w:rsid w:val="41C1C5BA"/>
    <w:rsid w:val="422991E2"/>
    <w:rsid w:val="427C75D5"/>
    <w:rsid w:val="42BF09C4"/>
    <w:rsid w:val="42DC8510"/>
    <w:rsid w:val="4317B0D2"/>
    <w:rsid w:val="4333EEC6"/>
    <w:rsid w:val="433C5071"/>
    <w:rsid w:val="43806863"/>
    <w:rsid w:val="4394478B"/>
    <w:rsid w:val="43C9CB29"/>
    <w:rsid w:val="4439C8DD"/>
    <w:rsid w:val="454D3A97"/>
    <w:rsid w:val="45548978"/>
    <w:rsid w:val="4569DE77"/>
    <w:rsid w:val="456B9008"/>
    <w:rsid w:val="45973566"/>
    <w:rsid w:val="459C55FB"/>
    <w:rsid w:val="45B95A1B"/>
    <w:rsid w:val="45BC70E1"/>
    <w:rsid w:val="469AC696"/>
    <w:rsid w:val="46B228AE"/>
    <w:rsid w:val="46CBE84D"/>
    <w:rsid w:val="472B240C"/>
    <w:rsid w:val="474039A3"/>
    <w:rsid w:val="475780CD"/>
    <w:rsid w:val="481EB097"/>
    <w:rsid w:val="4880B81D"/>
    <w:rsid w:val="48A44D12"/>
    <w:rsid w:val="49251F01"/>
    <w:rsid w:val="4939E263"/>
    <w:rsid w:val="49DE5753"/>
    <w:rsid w:val="4A59AD79"/>
    <w:rsid w:val="4AB5B0BB"/>
    <w:rsid w:val="4B40235A"/>
    <w:rsid w:val="4B43C9DA"/>
    <w:rsid w:val="4B8C1262"/>
    <w:rsid w:val="4C4A13F3"/>
    <w:rsid w:val="4C661108"/>
    <w:rsid w:val="4D4A4FF3"/>
    <w:rsid w:val="4D6153E7"/>
    <w:rsid w:val="4DDCB612"/>
    <w:rsid w:val="4E113343"/>
    <w:rsid w:val="4EA3B457"/>
    <w:rsid w:val="4EA581BC"/>
    <w:rsid w:val="4ED3CE9B"/>
    <w:rsid w:val="4EDE8814"/>
    <w:rsid w:val="4FA078C7"/>
    <w:rsid w:val="4FC6C967"/>
    <w:rsid w:val="501671CF"/>
    <w:rsid w:val="517F210A"/>
    <w:rsid w:val="51A7F7A5"/>
    <w:rsid w:val="5227A78B"/>
    <w:rsid w:val="522C164D"/>
    <w:rsid w:val="5268D595"/>
    <w:rsid w:val="533F48DD"/>
    <w:rsid w:val="53EC32F3"/>
    <w:rsid w:val="549E634B"/>
    <w:rsid w:val="54D17C71"/>
    <w:rsid w:val="55394B87"/>
    <w:rsid w:val="5548D5C3"/>
    <w:rsid w:val="55C344F2"/>
    <w:rsid w:val="55CC6E45"/>
    <w:rsid w:val="5615577C"/>
    <w:rsid w:val="56176CC1"/>
    <w:rsid w:val="56672E01"/>
    <w:rsid w:val="56DE2865"/>
    <w:rsid w:val="572DFF44"/>
    <w:rsid w:val="575BC5A9"/>
    <w:rsid w:val="57C338C3"/>
    <w:rsid w:val="57DF0190"/>
    <w:rsid w:val="58351E7D"/>
    <w:rsid w:val="5848D6A5"/>
    <w:rsid w:val="584F188E"/>
    <w:rsid w:val="587E0FCD"/>
    <w:rsid w:val="58F7960A"/>
    <w:rsid w:val="58FABD64"/>
    <w:rsid w:val="591222F3"/>
    <w:rsid w:val="597AD1F1"/>
    <w:rsid w:val="59F13F1E"/>
    <w:rsid w:val="59F4F823"/>
    <w:rsid w:val="5A11F5BE"/>
    <w:rsid w:val="5A34CD48"/>
    <w:rsid w:val="5A44817E"/>
    <w:rsid w:val="5AFE0894"/>
    <w:rsid w:val="5B0BC166"/>
    <w:rsid w:val="5B61DB2A"/>
    <w:rsid w:val="5B90C884"/>
    <w:rsid w:val="5BB56174"/>
    <w:rsid w:val="5BD78E53"/>
    <w:rsid w:val="5BFD4F37"/>
    <w:rsid w:val="5C32565B"/>
    <w:rsid w:val="5CBC92A0"/>
    <w:rsid w:val="5CEAAA4C"/>
    <w:rsid w:val="5DE59416"/>
    <w:rsid w:val="5E146E2C"/>
    <w:rsid w:val="5E997BEC"/>
    <w:rsid w:val="5EC49B01"/>
    <w:rsid w:val="5FDD8922"/>
    <w:rsid w:val="5FF43362"/>
    <w:rsid w:val="6007609B"/>
    <w:rsid w:val="601A90BA"/>
    <w:rsid w:val="6052117B"/>
    <w:rsid w:val="6086C4B9"/>
    <w:rsid w:val="60A0A1FB"/>
    <w:rsid w:val="60D75CEE"/>
    <w:rsid w:val="60F46D08"/>
    <w:rsid w:val="6105CF49"/>
    <w:rsid w:val="614495E9"/>
    <w:rsid w:val="61795983"/>
    <w:rsid w:val="619003C3"/>
    <w:rsid w:val="6196D71C"/>
    <w:rsid w:val="61D7780B"/>
    <w:rsid w:val="623C725C"/>
    <w:rsid w:val="623E24B7"/>
    <w:rsid w:val="62722621"/>
    <w:rsid w:val="630329C6"/>
    <w:rsid w:val="634D81BD"/>
    <w:rsid w:val="6388182F"/>
    <w:rsid w:val="639473E6"/>
    <w:rsid w:val="63A79B87"/>
    <w:rsid w:val="63A80190"/>
    <w:rsid w:val="64027242"/>
    <w:rsid w:val="6415691E"/>
    <w:rsid w:val="6437CAA5"/>
    <w:rsid w:val="6456381F"/>
    <w:rsid w:val="64632724"/>
    <w:rsid w:val="647B0490"/>
    <w:rsid w:val="649BA7E4"/>
    <w:rsid w:val="657E72D2"/>
    <w:rsid w:val="65F6BA27"/>
    <w:rsid w:val="66BABBD5"/>
    <w:rsid w:val="66EF0225"/>
    <w:rsid w:val="67E2908F"/>
    <w:rsid w:val="67F8F48D"/>
    <w:rsid w:val="67FAFBB2"/>
    <w:rsid w:val="68228677"/>
    <w:rsid w:val="68694748"/>
    <w:rsid w:val="68A055C5"/>
    <w:rsid w:val="68DE45FA"/>
    <w:rsid w:val="69EB1AA9"/>
    <w:rsid w:val="6A0B66A8"/>
    <w:rsid w:val="6A7BFF82"/>
    <w:rsid w:val="6AA398DB"/>
    <w:rsid w:val="6AB09779"/>
    <w:rsid w:val="6AE7E455"/>
    <w:rsid w:val="6B795B3D"/>
    <w:rsid w:val="6C19B5A0"/>
    <w:rsid w:val="6C1E2B2F"/>
    <w:rsid w:val="6CCCBB46"/>
    <w:rsid w:val="6CEF507B"/>
    <w:rsid w:val="6D0FA144"/>
    <w:rsid w:val="6D139E6F"/>
    <w:rsid w:val="6D280A1C"/>
    <w:rsid w:val="6DA45EF7"/>
    <w:rsid w:val="6DB9FB90"/>
    <w:rsid w:val="6E0B3DB5"/>
    <w:rsid w:val="6E8F57B6"/>
    <w:rsid w:val="6F831860"/>
    <w:rsid w:val="7006E073"/>
    <w:rsid w:val="70273401"/>
    <w:rsid w:val="702A76D3"/>
    <w:rsid w:val="7071958A"/>
    <w:rsid w:val="708A03F9"/>
    <w:rsid w:val="7113096E"/>
    <w:rsid w:val="71402002"/>
    <w:rsid w:val="718B5B68"/>
    <w:rsid w:val="71B460EE"/>
    <w:rsid w:val="7205E5FE"/>
    <w:rsid w:val="72098B51"/>
    <w:rsid w:val="72AED9CF"/>
    <w:rsid w:val="72D9A3B4"/>
    <w:rsid w:val="730EFBF1"/>
    <w:rsid w:val="73BD6BD4"/>
    <w:rsid w:val="74216116"/>
    <w:rsid w:val="74331897"/>
    <w:rsid w:val="74A51AAC"/>
    <w:rsid w:val="74C6C29D"/>
    <w:rsid w:val="7541BFB1"/>
    <w:rsid w:val="75862B1F"/>
    <w:rsid w:val="75904539"/>
    <w:rsid w:val="75A68916"/>
    <w:rsid w:val="75B5D1DA"/>
    <w:rsid w:val="75CBEA03"/>
    <w:rsid w:val="75CEE8F8"/>
    <w:rsid w:val="761E8556"/>
    <w:rsid w:val="762D5ACC"/>
    <w:rsid w:val="763F873B"/>
    <w:rsid w:val="76576AC0"/>
    <w:rsid w:val="76C83BFE"/>
    <w:rsid w:val="7734645B"/>
    <w:rsid w:val="77478D76"/>
    <w:rsid w:val="77543346"/>
    <w:rsid w:val="777ABED6"/>
    <w:rsid w:val="77824AF2"/>
    <w:rsid w:val="77DB579C"/>
    <w:rsid w:val="781D5697"/>
    <w:rsid w:val="782E60E2"/>
    <w:rsid w:val="7836429F"/>
    <w:rsid w:val="7849E89B"/>
    <w:rsid w:val="78695139"/>
    <w:rsid w:val="78C586B4"/>
    <w:rsid w:val="7910FA00"/>
    <w:rsid w:val="791E1B53"/>
    <w:rsid w:val="79D5D787"/>
    <w:rsid w:val="7A3E249F"/>
    <w:rsid w:val="7AA77AEF"/>
    <w:rsid w:val="7AE80FD9"/>
    <w:rsid w:val="7B0CA118"/>
    <w:rsid w:val="7B0CC810"/>
    <w:rsid w:val="7B686100"/>
    <w:rsid w:val="7B94B21D"/>
    <w:rsid w:val="7B9BAD21"/>
    <w:rsid w:val="7BFF3564"/>
    <w:rsid w:val="7C3E2A7C"/>
    <w:rsid w:val="7CAFAFAE"/>
    <w:rsid w:val="7D4A20C9"/>
    <w:rsid w:val="7D8B6DA1"/>
    <w:rsid w:val="7DD9FADD"/>
    <w:rsid w:val="7E252F08"/>
    <w:rsid w:val="7E3F3C2D"/>
    <w:rsid w:val="7EA644A4"/>
    <w:rsid w:val="7F3D1860"/>
    <w:rsid w:val="7F5E840F"/>
    <w:rsid w:val="7F850BA5"/>
    <w:rsid w:val="7F89398A"/>
    <w:rsid w:val="7FB2FA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E28DA9"/>
  <w15:chartTrackingRefBased/>
  <w15:docId w15:val="{26C7BE44-C4F0-4B3E-A695-A0ED6092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0449A9"/>
    <w:pPr>
      <w:widowControl w:val="0"/>
      <w:wordWrap w:val="0"/>
      <w:autoSpaceDE w:val="0"/>
      <w:autoSpaceDN w:val="0"/>
    </w:pPr>
  </w:style>
  <w:style w:type="paragraph" w:styleId="3">
    <w:name w:val="heading 3"/>
    <w:basedOn w:val="a"/>
    <w:link w:val="3Char"/>
    <w:uiPriority w:val="9"/>
    <w:qFormat/>
    <w:rsid w:val="003B3B98"/>
    <w:pPr>
      <w:widowControl/>
      <w:wordWrap/>
      <w:autoSpaceDE/>
      <w:autoSpaceDN/>
      <w:spacing w:before="100" w:beforeAutospacing="1" w:after="100" w:afterAutospacing="1" w:line="240" w:lineRule="auto"/>
      <w:jc w:val="left"/>
      <w:outlineLvl w:val="2"/>
    </w:pPr>
    <w:rPr>
      <w:rFonts w:ascii="굴림" w:hAnsi="굴림" w:eastAsia="굴림" w:cs="굴림"/>
      <w:b/>
      <w:bCs/>
      <w:kern w:val="0"/>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3Char" w:customStyle="1">
    <w:name w:val="제목 3 Char"/>
    <w:basedOn w:val="a0"/>
    <w:link w:val="3"/>
    <w:uiPriority w:val="9"/>
    <w:rsid w:val="003B3B98"/>
    <w:rPr>
      <w:rFonts w:ascii="굴림" w:hAnsi="굴림" w:eastAsia="굴림" w:cs="굴림"/>
      <w:b/>
      <w:bCs/>
      <w:kern w:val="0"/>
      <w:sz w:val="27"/>
      <w:szCs w:val="27"/>
    </w:rPr>
  </w:style>
  <w:style w:type="paragraph" w:styleId="a3">
    <w:name w:val="Normal (Web)"/>
    <w:basedOn w:val="a"/>
    <w:uiPriority w:val="99"/>
    <w:semiHidden/>
    <w:unhideWhenUsed/>
    <w:rsid w:val="003B3B98"/>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character" w:styleId="a4">
    <w:name w:val="Hyperlink"/>
    <w:basedOn w:val="a0"/>
    <w:uiPriority w:val="99"/>
    <w:unhideWhenUsed/>
    <w:rsid w:val="003B3B98"/>
    <w:rPr>
      <w:color w:val="0000FF"/>
      <w:u w:val="single"/>
    </w:rPr>
  </w:style>
  <w:style w:type="character" w:styleId="a5">
    <w:name w:val="Emphasis"/>
    <w:basedOn w:val="a0"/>
    <w:uiPriority w:val="20"/>
    <w:qFormat/>
    <w:rsid w:val="003B3B98"/>
    <w:rPr>
      <w:i/>
      <w:iCs/>
    </w:rPr>
  </w:style>
  <w:style w:type="paragraph" w:styleId="a6">
    <w:name w:val="header"/>
    <w:basedOn w:val="a"/>
    <w:link w:val="Char"/>
    <w:uiPriority w:val="99"/>
    <w:unhideWhenUsed/>
    <w:rsid w:val="007A6721"/>
    <w:pPr>
      <w:tabs>
        <w:tab w:val="center" w:pos="4513"/>
        <w:tab w:val="right" w:pos="9026"/>
      </w:tabs>
      <w:snapToGrid w:val="0"/>
    </w:pPr>
  </w:style>
  <w:style w:type="character" w:styleId="Char" w:customStyle="1">
    <w:name w:val="머리글 Char"/>
    <w:basedOn w:val="a0"/>
    <w:link w:val="a6"/>
    <w:uiPriority w:val="99"/>
    <w:rsid w:val="007A6721"/>
  </w:style>
  <w:style w:type="paragraph" w:styleId="a7">
    <w:name w:val="footer"/>
    <w:basedOn w:val="a"/>
    <w:link w:val="Char0"/>
    <w:uiPriority w:val="99"/>
    <w:unhideWhenUsed/>
    <w:rsid w:val="007A6721"/>
    <w:pPr>
      <w:tabs>
        <w:tab w:val="center" w:pos="4513"/>
        <w:tab w:val="right" w:pos="9026"/>
      </w:tabs>
      <w:snapToGrid w:val="0"/>
    </w:pPr>
  </w:style>
  <w:style w:type="character" w:styleId="Char0" w:customStyle="1">
    <w:name w:val="바닥글 Char"/>
    <w:basedOn w:val="a0"/>
    <w:link w:val="a7"/>
    <w:uiPriority w:val="99"/>
    <w:rsid w:val="007A6721"/>
  </w:style>
  <w:style w:type="character" w:styleId="a8">
    <w:name w:val="annotation reference"/>
    <w:basedOn w:val="a0"/>
    <w:uiPriority w:val="99"/>
    <w:semiHidden/>
    <w:unhideWhenUsed/>
    <w:rsid w:val="00B21E55"/>
    <w:rPr>
      <w:sz w:val="18"/>
      <w:szCs w:val="18"/>
    </w:rPr>
  </w:style>
  <w:style w:type="paragraph" w:styleId="a9">
    <w:name w:val="annotation text"/>
    <w:basedOn w:val="a"/>
    <w:link w:val="Char1"/>
    <w:uiPriority w:val="99"/>
    <w:semiHidden/>
    <w:unhideWhenUsed/>
    <w:rsid w:val="00B21E55"/>
    <w:pPr>
      <w:jc w:val="left"/>
    </w:pPr>
  </w:style>
  <w:style w:type="character" w:styleId="Char1" w:customStyle="1">
    <w:name w:val="메모 텍스트 Char"/>
    <w:basedOn w:val="a0"/>
    <w:link w:val="a9"/>
    <w:uiPriority w:val="99"/>
    <w:semiHidden/>
    <w:rsid w:val="00B21E55"/>
  </w:style>
  <w:style w:type="paragraph" w:styleId="aa">
    <w:name w:val="annotation subject"/>
    <w:basedOn w:val="a9"/>
    <w:next w:val="a9"/>
    <w:link w:val="Char2"/>
    <w:uiPriority w:val="99"/>
    <w:semiHidden/>
    <w:unhideWhenUsed/>
    <w:rsid w:val="00B21E55"/>
    <w:rPr>
      <w:b/>
      <w:bCs/>
    </w:rPr>
  </w:style>
  <w:style w:type="character" w:styleId="Char2" w:customStyle="1">
    <w:name w:val="메모 주제 Char"/>
    <w:basedOn w:val="Char1"/>
    <w:link w:val="aa"/>
    <w:uiPriority w:val="99"/>
    <w:semiHidden/>
    <w:rsid w:val="00B21E55"/>
    <w:rPr>
      <w:b/>
      <w:bCs/>
    </w:rPr>
  </w:style>
  <w:style w:type="paragraph" w:styleId="ab">
    <w:name w:val="Balloon Text"/>
    <w:basedOn w:val="a"/>
    <w:link w:val="Char3"/>
    <w:uiPriority w:val="99"/>
    <w:semiHidden/>
    <w:unhideWhenUsed/>
    <w:rsid w:val="00B21E55"/>
    <w:pPr>
      <w:spacing w:after="0" w:line="240" w:lineRule="auto"/>
    </w:pPr>
    <w:rPr>
      <w:rFonts w:asciiTheme="majorHAnsi" w:hAnsiTheme="majorHAnsi" w:eastAsiaTheme="majorEastAsia" w:cstheme="majorBidi"/>
      <w:sz w:val="18"/>
      <w:szCs w:val="18"/>
    </w:rPr>
  </w:style>
  <w:style w:type="character" w:styleId="Char3" w:customStyle="1">
    <w:name w:val="풍선 도움말 텍스트 Char"/>
    <w:basedOn w:val="a0"/>
    <w:link w:val="ab"/>
    <w:uiPriority w:val="99"/>
    <w:semiHidden/>
    <w:rsid w:val="00B21E55"/>
    <w:rPr>
      <w:rFonts w:asciiTheme="majorHAnsi" w:hAnsiTheme="majorHAnsi" w:eastAsiaTheme="majorEastAsia" w:cstheme="majorBidi"/>
      <w:sz w:val="18"/>
      <w:szCs w:val="18"/>
    </w:rPr>
  </w:style>
  <w:style w:type="table" w:styleId="ac">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0" w:customStyle="1">
    <w:name w:val="0"/>
    <w:basedOn w:val="a"/>
    <w:rsid w:val="00640537"/>
    <w:pPr>
      <w:widowControl/>
      <w:wordWrap/>
      <w:autoSpaceDE/>
      <w:autoSpaceDN/>
      <w:spacing w:before="100" w:beforeAutospacing="1" w:after="100" w:afterAutospacing="1" w:line="240" w:lineRule="auto"/>
      <w:jc w:val="left"/>
    </w:pPr>
    <w:rPr>
      <w:rFonts w:ascii="굴림" w:hAnsi="굴림" w:eastAsia="굴림" w:cs="굴림"/>
      <w:kern w:val="0"/>
      <w:sz w:val="24"/>
      <w:szCs w:val="24"/>
    </w:rPr>
  </w:style>
  <w:style w:type="paragraph" w:styleId="ad">
    <w:name w:val="List Paragraph"/>
    <w:basedOn w:val="a"/>
    <w:uiPriority w:val="34"/>
    <w:qFormat/>
    <w:rsid w:val="00640537"/>
    <w:pPr>
      <w:ind w:left="800" w:leftChars="400"/>
    </w:pPr>
  </w:style>
  <w:style w:type="character" w:styleId="1" w:customStyle="1">
    <w:name w:val="멘션1"/>
    <w:basedOn w:val="a0"/>
    <w:uiPriority w:val="99"/>
    <w:unhideWhenUsed/>
    <w:rPr>
      <w:color w:val="2B579A"/>
      <w:shd w:val="clear" w:color="auto" w:fill="E6E6E6"/>
    </w:rPr>
  </w:style>
  <w:style w:type="paragraph" w:styleId="ae">
    <w:name w:val="Revision"/>
    <w:hidden/>
    <w:uiPriority w:val="99"/>
    <w:semiHidden/>
    <w:rsid w:val="00224A02"/>
    <w:pPr>
      <w:spacing w:after="0" w:line="240" w:lineRule="auto"/>
      <w:jc w:val="left"/>
    </w:pPr>
  </w:style>
  <w:style w:type="character" w:styleId="normaltextrun" w:customStyle="1">
    <w:name w:val="normaltextrun"/>
    <w:basedOn w:val="a0"/>
    <w:rsid w:val="00E54E94"/>
  </w:style>
  <w:style w:type="character" w:styleId="eop" w:customStyle="1">
    <w:name w:val="eop"/>
    <w:basedOn w:val="a0"/>
    <w:rsid w:val="00E54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690">
      <w:bodyDiv w:val="1"/>
      <w:marLeft w:val="0"/>
      <w:marRight w:val="0"/>
      <w:marTop w:val="0"/>
      <w:marBottom w:val="0"/>
      <w:divBdr>
        <w:top w:val="none" w:sz="0" w:space="0" w:color="auto"/>
        <w:left w:val="none" w:sz="0" w:space="0" w:color="auto"/>
        <w:bottom w:val="none" w:sz="0" w:space="0" w:color="auto"/>
        <w:right w:val="none" w:sz="0" w:space="0" w:color="auto"/>
      </w:divBdr>
      <w:divsChild>
        <w:div w:id="194315423">
          <w:marLeft w:val="0"/>
          <w:marRight w:val="0"/>
          <w:marTop w:val="0"/>
          <w:marBottom w:val="660"/>
          <w:divBdr>
            <w:top w:val="none" w:sz="0" w:space="0" w:color="auto"/>
            <w:left w:val="none" w:sz="0" w:space="0" w:color="auto"/>
            <w:bottom w:val="none" w:sz="0" w:space="0" w:color="auto"/>
            <w:right w:val="none" w:sz="0" w:space="0" w:color="auto"/>
          </w:divBdr>
        </w:div>
        <w:div w:id="329211178">
          <w:marLeft w:val="0"/>
          <w:marRight w:val="0"/>
          <w:marTop w:val="0"/>
          <w:marBottom w:val="660"/>
          <w:divBdr>
            <w:top w:val="none" w:sz="0" w:space="0" w:color="auto"/>
            <w:left w:val="none" w:sz="0" w:space="0" w:color="auto"/>
            <w:bottom w:val="none" w:sz="0" w:space="0" w:color="auto"/>
            <w:right w:val="none" w:sz="0" w:space="0" w:color="auto"/>
          </w:divBdr>
        </w:div>
        <w:div w:id="435947675">
          <w:marLeft w:val="0"/>
          <w:marRight w:val="0"/>
          <w:marTop w:val="0"/>
          <w:marBottom w:val="660"/>
          <w:divBdr>
            <w:top w:val="none" w:sz="0" w:space="0" w:color="auto"/>
            <w:left w:val="none" w:sz="0" w:space="0" w:color="auto"/>
            <w:bottom w:val="none" w:sz="0" w:space="0" w:color="auto"/>
            <w:right w:val="none" w:sz="0" w:space="0" w:color="auto"/>
          </w:divBdr>
        </w:div>
        <w:div w:id="544947123">
          <w:marLeft w:val="0"/>
          <w:marRight w:val="0"/>
          <w:marTop w:val="0"/>
          <w:marBottom w:val="660"/>
          <w:divBdr>
            <w:top w:val="none" w:sz="0" w:space="0" w:color="auto"/>
            <w:left w:val="none" w:sz="0" w:space="0" w:color="auto"/>
            <w:bottom w:val="none" w:sz="0" w:space="0" w:color="auto"/>
            <w:right w:val="none" w:sz="0" w:space="0" w:color="auto"/>
          </w:divBdr>
        </w:div>
        <w:div w:id="698235569">
          <w:marLeft w:val="0"/>
          <w:marRight w:val="0"/>
          <w:marTop w:val="0"/>
          <w:marBottom w:val="660"/>
          <w:divBdr>
            <w:top w:val="none" w:sz="0" w:space="0" w:color="auto"/>
            <w:left w:val="none" w:sz="0" w:space="0" w:color="auto"/>
            <w:bottom w:val="none" w:sz="0" w:space="0" w:color="auto"/>
            <w:right w:val="none" w:sz="0" w:space="0" w:color="auto"/>
          </w:divBdr>
        </w:div>
        <w:div w:id="815997031">
          <w:marLeft w:val="0"/>
          <w:marRight w:val="0"/>
          <w:marTop w:val="0"/>
          <w:marBottom w:val="660"/>
          <w:divBdr>
            <w:top w:val="none" w:sz="0" w:space="0" w:color="auto"/>
            <w:left w:val="none" w:sz="0" w:space="0" w:color="auto"/>
            <w:bottom w:val="none" w:sz="0" w:space="0" w:color="auto"/>
            <w:right w:val="none" w:sz="0" w:space="0" w:color="auto"/>
          </w:divBdr>
        </w:div>
        <w:div w:id="832987694">
          <w:marLeft w:val="0"/>
          <w:marRight w:val="0"/>
          <w:marTop w:val="0"/>
          <w:marBottom w:val="660"/>
          <w:divBdr>
            <w:top w:val="none" w:sz="0" w:space="0" w:color="auto"/>
            <w:left w:val="none" w:sz="0" w:space="0" w:color="auto"/>
            <w:bottom w:val="none" w:sz="0" w:space="0" w:color="auto"/>
            <w:right w:val="none" w:sz="0" w:space="0" w:color="auto"/>
          </w:divBdr>
        </w:div>
        <w:div w:id="978342578">
          <w:marLeft w:val="0"/>
          <w:marRight w:val="0"/>
          <w:marTop w:val="0"/>
          <w:marBottom w:val="660"/>
          <w:divBdr>
            <w:top w:val="none" w:sz="0" w:space="0" w:color="auto"/>
            <w:left w:val="none" w:sz="0" w:space="0" w:color="auto"/>
            <w:bottom w:val="none" w:sz="0" w:space="0" w:color="auto"/>
            <w:right w:val="none" w:sz="0" w:space="0" w:color="auto"/>
          </w:divBdr>
        </w:div>
        <w:div w:id="1017005420">
          <w:marLeft w:val="0"/>
          <w:marRight w:val="0"/>
          <w:marTop w:val="0"/>
          <w:marBottom w:val="660"/>
          <w:divBdr>
            <w:top w:val="none" w:sz="0" w:space="0" w:color="auto"/>
            <w:left w:val="none" w:sz="0" w:space="0" w:color="auto"/>
            <w:bottom w:val="none" w:sz="0" w:space="0" w:color="auto"/>
            <w:right w:val="none" w:sz="0" w:space="0" w:color="auto"/>
          </w:divBdr>
        </w:div>
        <w:div w:id="1071925591">
          <w:marLeft w:val="0"/>
          <w:marRight w:val="0"/>
          <w:marTop w:val="0"/>
          <w:marBottom w:val="660"/>
          <w:divBdr>
            <w:top w:val="none" w:sz="0" w:space="0" w:color="auto"/>
            <w:left w:val="none" w:sz="0" w:space="0" w:color="auto"/>
            <w:bottom w:val="none" w:sz="0" w:space="0" w:color="auto"/>
            <w:right w:val="none" w:sz="0" w:space="0" w:color="auto"/>
          </w:divBdr>
        </w:div>
        <w:div w:id="1186292554">
          <w:marLeft w:val="0"/>
          <w:marRight w:val="0"/>
          <w:marTop w:val="0"/>
          <w:marBottom w:val="660"/>
          <w:divBdr>
            <w:top w:val="none" w:sz="0" w:space="0" w:color="auto"/>
            <w:left w:val="none" w:sz="0" w:space="0" w:color="auto"/>
            <w:bottom w:val="none" w:sz="0" w:space="0" w:color="auto"/>
            <w:right w:val="none" w:sz="0" w:space="0" w:color="auto"/>
          </w:divBdr>
        </w:div>
        <w:div w:id="1224372950">
          <w:marLeft w:val="0"/>
          <w:marRight w:val="0"/>
          <w:marTop w:val="0"/>
          <w:marBottom w:val="660"/>
          <w:divBdr>
            <w:top w:val="none" w:sz="0" w:space="0" w:color="auto"/>
            <w:left w:val="none" w:sz="0" w:space="0" w:color="auto"/>
            <w:bottom w:val="none" w:sz="0" w:space="0" w:color="auto"/>
            <w:right w:val="none" w:sz="0" w:space="0" w:color="auto"/>
          </w:divBdr>
        </w:div>
        <w:div w:id="1337806681">
          <w:marLeft w:val="0"/>
          <w:marRight w:val="0"/>
          <w:marTop w:val="0"/>
          <w:marBottom w:val="660"/>
          <w:divBdr>
            <w:top w:val="none" w:sz="0" w:space="0" w:color="auto"/>
            <w:left w:val="none" w:sz="0" w:space="0" w:color="auto"/>
            <w:bottom w:val="none" w:sz="0" w:space="0" w:color="auto"/>
            <w:right w:val="none" w:sz="0" w:space="0" w:color="auto"/>
          </w:divBdr>
        </w:div>
        <w:div w:id="1439717275">
          <w:marLeft w:val="0"/>
          <w:marRight w:val="0"/>
          <w:marTop w:val="0"/>
          <w:marBottom w:val="660"/>
          <w:divBdr>
            <w:top w:val="none" w:sz="0" w:space="0" w:color="auto"/>
            <w:left w:val="none" w:sz="0" w:space="0" w:color="auto"/>
            <w:bottom w:val="none" w:sz="0" w:space="0" w:color="auto"/>
            <w:right w:val="none" w:sz="0" w:space="0" w:color="auto"/>
          </w:divBdr>
        </w:div>
        <w:div w:id="1457989194">
          <w:marLeft w:val="0"/>
          <w:marRight w:val="0"/>
          <w:marTop w:val="0"/>
          <w:marBottom w:val="660"/>
          <w:divBdr>
            <w:top w:val="none" w:sz="0" w:space="0" w:color="auto"/>
            <w:left w:val="none" w:sz="0" w:space="0" w:color="auto"/>
            <w:bottom w:val="none" w:sz="0" w:space="0" w:color="auto"/>
            <w:right w:val="none" w:sz="0" w:space="0" w:color="auto"/>
          </w:divBdr>
        </w:div>
        <w:div w:id="1794639329">
          <w:marLeft w:val="0"/>
          <w:marRight w:val="0"/>
          <w:marTop w:val="0"/>
          <w:marBottom w:val="660"/>
          <w:divBdr>
            <w:top w:val="none" w:sz="0" w:space="0" w:color="auto"/>
            <w:left w:val="none" w:sz="0" w:space="0" w:color="auto"/>
            <w:bottom w:val="none" w:sz="0" w:space="0" w:color="auto"/>
            <w:right w:val="none" w:sz="0" w:space="0" w:color="auto"/>
          </w:divBdr>
        </w:div>
        <w:div w:id="2116897894">
          <w:marLeft w:val="0"/>
          <w:marRight w:val="0"/>
          <w:marTop w:val="0"/>
          <w:marBottom w:val="660"/>
          <w:divBdr>
            <w:top w:val="none" w:sz="0" w:space="0" w:color="auto"/>
            <w:left w:val="none" w:sz="0" w:space="0" w:color="auto"/>
            <w:bottom w:val="none" w:sz="0" w:space="0" w:color="auto"/>
            <w:right w:val="none" w:sz="0" w:space="0" w:color="auto"/>
          </w:divBdr>
        </w:div>
      </w:divsChild>
    </w:div>
    <w:div w:id="667901338">
      <w:bodyDiv w:val="1"/>
      <w:marLeft w:val="0"/>
      <w:marRight w:val="0"/>
      <w:marTop w:val="0"/>
      <w:marBottom w:val="0"/>
      <w:divBdr>
        <w:top w:val="none" w:sz="0" w:space="0" w:color="auto"/>
        <w:left w:val="none" w:sz="0" w:space="0" w:color="auto"/>
        <w:bottom w:val="none" w:sz="0" w:space="0" w:color="auto"/>
        <w:right w:val="none" w:sz="0" w:space="0" w:color="auto"/>
      </w:divBdr>
    </w:div>
    <w:div w:id="693464385">
      <w:bodyDiv w:val="1"/>
      <w:marLeft w:val="0"/>
      <w:marRight w:val="0"/>
      <w:marTop w:val="0"/>
      <w:marBottom w:val="0"/>
      <w:divBdr>
        <w:top w:val="none" w:sz="0" w:space="0" w:color="auto"/>
        <w:left w:val="none" w:sz="0" w:space="0" w:color="auto"/>
        <w:bottom w:val="none" w:sz="0" w:space="0" w:color="auto"/>
        <w:right w:val="none" w:sz="0" w:space="0" w:color="auto"/>
      </w:divBdr>
      <w:divsChild>
        <w:div w:id="8796606">
          <w:marLeft w:val="0"/>
          <w:marRight w:val="0"/>
          <w:marTop w:val="0"/>
          <w:marBottom w:val="660"/>
          <w:divBdr>
            <w:top w:val="none" w:sz="0" w:space="0" w:color="auto"/>
            <w:left w:val="none" w:sz="0" w:space="0" w:color="auto"/>
            <w:bottom w:val="none" w:sz="0" w:space="0" w:color="auto"/>
            <w:right w:val="none" w:sz="0" w:space="0" w:color="auto"/>
          </w:divBdr>
        </w:div>
        <w:div w:id="66416305">
          <w:marLeft w:val="0"/>
          <w:marRight w:val="0"/>
          <w:marTop w:val="0"/>
          <w:marBottom w:val="660"/>
          <w:divBdr>
            <w:top w:val="none" w:sz="0" w:space="0" w:color="auto"/>
            <w:left w:val="none" w:sz="0" w:space="0" w:color="auto"/>
            <w:bottom w:val="none" w:sz="0" w:space="0" w:color="auto"/>
            <w:right w:val="none" w:sz="0" w:space="0" w:color="auto"/>
          </w:divBdr>
        </w:div>
        <w:div w:id="168908326">
          <w:marLeft w:val="0"/>
          <w:marRight w:val="0"/>
          <w:marTop w:val="0"/>
          <w:marBottom w:val="660"/>
          <w:divBdr>
            <w:top w:val="none" w:sz="0" w:space="0" w:color="auto"/>
            <w:left w:val="none" w:sz="0" w:space="0" w:color="auto"/>
            <w:bottom w:val="none" w:sz="0" w:space="0" w:color="auto"/>
            <w:right w:val="none" w:sz="0" w:space="0" w:color="auto"/>
          </w:divBdr>
        </w:div>
        <w:div w:id="170343898">
          <w:marLeft w:val="0"/>
          <w:marRight w:val="0"/>
          <w:marTop w:val="0"/>
          <w:marBottom w:val="660"/>
          <w:divBdr>
            <w:top w:val="none" w:sz="0" w:space="0" w:color="auto"/>
            <w:left w:val="none" w:sz="0" w:space="0" w:color="auto"/>
            <w:bottom w:val="none" w:sz="0" w:space="0" w:color="auto"/>
            <w:right w:val="none" w:sz="0" w:space="0" w:color="auto"/>
          </w:divBdr>
        </w:div>
        <w:div w:id="312608462">
          <w:marLeft w:val="0"/>
          <w:marRight w:val="0"/>
          <w:marTop w:val="0"/>
          <w:marBottom w:val="660"/>
          <w:divBdr>
            <w:top w:val="none" w:sz="0" w:space="0" w:color="auto"/>
            <w:left w:val="none" w:sz="0" w:space="0" w:color="auto"/>
            <w:bottom w:val="none" w:sz="0" w:space="0" w:color="auto"/>
            <w:right w:val="none" w:sz="0" w:space="0" w:color="auto"/>
          </w:divBdr>
        </w:div>
        <w:div w:id="551766535">
          <w:marLeft w:val="0"/>
          <w:marRight w:val="0"/>
          <w:marTop w:val="0"/>
          <w:marBottom w:val="660"/>
          <w:divBdr>
            <w:top w:val="none" w:sz="0" w:space="0" w:color="auto"/>
            <w:left w:val="none" w:sz="0" w:space="0" w:color="auto"/>
            <w:bottom w:val="none" w:sz="0" w:space="0" w:color="auto"/>
            <w:right w:val="none" w:sz="0" w:space="0" w:color="auto"/>
          </w:divBdr>
        </w:div>
        <w:div w:id="799302697">
          <w:marLeft w:val="0"/>
          <w:marRight w:val="0"/>
          <w:marTop w:val="0"/>
          <w:marBottom w:val="660"/>
          <w:divBdr>
            <w:top w:val="none" w:sz="0" w:space="0" w:color="auto"/>
            <w:left w:val="none" w:sz="0" w:space="0" w:color="auto"/>
            <w:bottom w:val="none" w:sz="0" w:space="0" w:color="auto"/>
            <w:right w:val="none" w:sz="0" w:space="0" w:color="auto"/>
          </w:divBdr>
        </w:div>
        <w:div w:id="924729870">
          <w:marLeft w:val="0"/>
          <w:marRight w:val="0"/>
          <w:marTop w:val="0"/>
          <w:marBottom w:val="660"/>
          <w:divBdr>
            <w:top w:val="none" w:sz="0" w:space="0" w:color="auto"/>
            <w:left w:val="none" w:sz="0" w:space="0" w:color="auto"/>
            <w:bottom w:val="none" w:sz="0" w:space="0" w:color="auto"/>
            <w:right w:val="none" w:sz="0" w:space="0" w:color="auto"/>
          </w:divBdr>
        </w:div>
        <w:div w:id="998919445">
          <w:marLeft w:val="0"/>
          <w:marRight w:val="0"/>
          <w:marTop w:val="0"/>
          <w:marBottom w:val="660"/>
          <w:divBdr>
            <w:top w:val="none" w:sz="0" w:space="0" w:color="auto"/>
            <w:left w:val="none" w:sz="0" w:space="0" w:color="auto"/>
            <w:bottom w:val="none" w:sz="0" w:space="0" w:color="auto"/>
            <w:right w:val="none" w:sz="0" w:space="0" w:color="auto"/>
          </w:divBdr>
        </w:div>
        <w:div w:id="1155335172">
          <w:marLeft w:val="0"/>
          <w:marRight w:val="0"/>
          <w:marTop w:val="0"/>
          <w:marBottom w:val="660"/>
          <w:divBdr>
            <w:top w:val="none" w:sz="0" w:space="0" w:color="auto"/>
            <w:left w:val="none" w:sz="0" w:space="0" w:color="auto"/>
            <w:bottom w:val="none" w:sz="0" w:space="0" w:color="auto"/>
            <w:right w:val="none" w:sz="0" w:space="0" w:color="auto"/>
          </w:divBdr>
        </w:div>
        <w:div w:id="1291670184">
          <w:marLeft w:val="0"/>
          <w:marRight w:val="0"/>
          <w:marTop w:val="0"/>
          <w:marBottom w:val="660"/>
          <w:divBdr>
            <w:top w:val="none" w:sz="0" w:space="0" w:color="auto"/>
            <w:left w:val="none" w:sz="0" w:space="0" w:color="auto"/>
            <w:bottom w:val="none" w:sz="0" w:space="0" w:color="auto"/>
            <w:right w:val="none" w:sz="0" w:space="0" w:color="auto"/>
          </w:divBdr>
        </w:div>
        <w:div w:id="1491866830">
          <w:marLeft w:val="0"/>
          <w:marRight w:val="0"/>
          <w:marTop w:val="0"/>
          <w:marBottom w:val="660"/>
          <w:divBdr>
            <w:top w:val="none" w:sz="0" w:space="0" w:color="auto"/>
            <w:left w:val="none" w:sz="0" w:space="0" w:color="auto"/>
            <w:bottom w:val="none" w:sz="0" w:space="0" w:color="auto"/>
            <w:right w:val="none" w:sz="0" w:space="0" w:color="auto"/>
          </w:divBdr>
        </w:div>
        <w:div w:id="1532643528">
          <w:marLeft w:val="0"/>
          <w:marRight w:val="0"/>
          <w:marTop w:val="0"/>
          <w:marBottom w:val="660"/>
          <w:divBdr>
            <w:top w:val="none" w:sz="0" w:space="0" w:color="auto"/>
            <w:left w:val="none" w:sz="0" w:space="0" w:color="auto"/>
            <w:bottom w:val="none" w:sz="0" w:space="0" w:color="auto"/>
            <w:right w:val="none" w:sz="0" w:space="0" w:color="auto"/>
          </w:divBdr>
        </w:div>
        <w:div w:id="1863349682">
          <w:marLeft w:val="0"/>
          <w:marRight w:val="0"/>
          <w:marTop w:val="0"/>
          <w:marBottom w:val="660"/>
          <w:divBdr>
            <w:top w:val="none" w:sz="0" w:space="0" w:color="auto"/>
            <w:left w:val="none" w:sz="0" w:space="0" w:color="auto"/>
            <w:bottom w:val="none" w:sz="0" w:space="0" w:color="auto"/>
            <w:right w:val="none" w:sz="0" w:space="0" w:color="auto"/>
          </w:divBdr>
        </w:div>
        <w:div w:id="1926263356">
          <w:marLeft w:val="0"/>
          <w:marRight w:val="0"/>
          <w:marTop w:val="0"/>
          <w:marBottom w:val="660"/>
          <w:divBdr>
            <w:top w:val="none" w:sz="0" w:space="0" w:color="auto"/>
            <w:left w:val="none" w:sz="0" w:space="0" w:color="auto"/>
            <w:bottom w:val="none" w:sz="0" w:space="0" w:color="auto"/>
            <w:right w:val="none" w:sz="0" w:space="0" w:color="auto"/>
          </w:divBdr>
        </w:div>
        <w:div w:id="2001350822">
          <w:marLeft w:val="0"/>
          <w:marRight w:val="0"/>
          <w:marTop w:val="0"/>
          <w:marBottom w:val="660"/>
          <w:divBdr>
            <w:top w:val="none" w:sz="0" w:space="0" w:color="auto"/>
            <w:left w:val="none" w:sz="0" w:space="0" w:color="auto"/>
            <w:bottom w:val="none" w:sz="0" w:space="0" w:color="auto"/>
            <w:right w:val="none" w:sz="0" w:space="0" w:color="auto"/>
          </w:divBdr>
        </w:div>
        <w:div w:id="2133134390">
          <w:marLeft w:val="0"/>
          <w:marRight w:val="0"/>
          <w:marTop w:val="0"/>
          <w:marBottom w:val="6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www.gomlab.com" TargetMode="External" Id="Raf2dbeaa517048f9" /><Relationship Type="http://schemas.openxmlformats.org/officeDocument/2006/relationships/hyperlink" Target="https://www.gomlab.com" TargetMode="External" Id="R7a6ffe09957b489d" /></Relationships>
</file>

<file path=word/documenttasks/documenttasks1.xml><?xml version="1.0" encoding="utf-8"?>
<t:Tasks xmlns:t="http://schemas.microsoft.com/office/tasks/2019/documenttasks" xmlns:oel="http://schemas.microsoft.com/office/2019/extlst">
  <t:Task id="{22A0DA11-0965-43CF-A15D-AE1580EA2C34}">
    <t:Anchor>
      <t:Comment id="454209185"/>
    </t:Anchor>
    <t:History>
      <t:Event id="{5F8F523D-B224-4913-9ADD-1CBBF87EF299}" time="2023-03-28T05:24:17.031Z">
        <t:Attribution userId="S::laeunha@gomcorp.com::db029c3f-ed65-4e43-aa98-30d6f1837959" userProvider="AD" userName="Eunha La"/>
        <t:Anchor>
          <t:Comment id="454209185"/>
        </t:Anchor>
        <t:Create/>
      </t:Event>
      <t:Event id="{C36FEB4C-116A-4A0B-B941-3A1D09C24012}" time="2023-03-28T05:24:17.031Z">
        <t:Attribution userId="S::laeunha@gomcorp.com::db029c3f-ed65-4e43-aa98-30d6f1837959" userProvider="AD" userName="Eunha La"/>
        <t:Anchor>
          <t:Comment id="454209185"/>
        </t:Anchor>
        <t:Assign userId="S::soyeon_bae@gomcorp.com::43ef75e5-2b00-4878-9cd8-c8c9a1261dde" userProvider="AD" userName="배소연"/>
      </t:Event>
      <t:Event id="{3EB5FA3F-7B22-4BE1-A9ED-F98249F8CE9D}" time="2023-03-28T05:24:17.031Z">
        <t:Attribution userId="S::laeunha@gomcorp.com::db029c3f-ed65-4e43-aa98-30d6f1837959" userProvider="AD" userName="Eunha La"/>
        <t:Anchor>
          <t:Comment id="454209185"/>
        </t:Anchor>
        <t:SetTitle title="@배소연  전자우편 주소 삭제이메일 주소로 변경"/>
      </t:Event>
      <t:Event id="{9D455CE3-181B-462B-964B-8E11AF97DCEA}" time="2023-03-28T05:51:38Z">
        <t:Attribution userId="S::soyeon_bae@gomcorp.com::43ef75e5-2b00-4878-9cd8-c8c9a1261dde" userProvider="AD" userName="배소연"/>
        <t:Progress percentComplete="100"/>
      </t:Event>
    </t:History>
  </t:Task>
</t:Task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132A4EBF-DD14-485D-9315-C7EF83BA9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bfc71-fb02-400b-846e-017681942cbb"/>
    <ds:schemaRef ds:uri="1a75d0e1-bc32-42f0-ba4a-e424d4267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00C4B-970E-48E2-856E-E15A341E3C09}">
  <ds:schemaRefs>
    <ds:schemaRef ds:uri="http://schemas.microsoft.com/sharepoint/v3/contenttype/forms"/>
  </ds:schemaRefs>
</ds:datastoreItem>
</file>

<file path=customXml/itemProps3.xml><?xml version="1.0" encoding="utf-8"?>
<ds:datastoreItem xmlns:ds="http://schemas.openxmlformats.org/officeDocument/2006/customXml" ds:itemID="{60B6F004-B50D-4E33-AFB5-D3B7802660CA}">
  <ds:schemaRefs>
    <ds:schemaRef ds:uri="http://schemas.openxmlformats.org/officeDocument/2006/bibliography"/>
  </ds:schemaRefs>
</ds:datastoreItem>
</file>

<file path=customXml/itemProps4.xml><?xml version="1.0" encoding="utf-8"?>
<ds:datastoreItem xmlns:ds="http://schemas.openxmlformats.org/officeDocument/2006/customXml" ds:itemID="{D9D64A52-DD9A-48E4-B80D-225291F00600}">
  <ds:schemaRefs>
    <ds:schemaRef ds:uri="http://schemas.microsoft.com/office/2006/documentManagement/types"/>
    <ds:schemaRef ds:uri="1a75d0e1-bc32-42f0-ba4a-e424d42679a4"/>
    <ds:schemaRef ds:uri="http://purl.org/dc/elements/1.1/"/>
    <ds:schemaRef ds:uri="http://purl.org/dc/terms/"/>
    <ds:schemaRef ds:uri="http://www.w3.org/XML/1998/namespace"/>
    <ds:schemaRef ds:uri="381bfc71-fb02-400b-846e-017681942cbb"/>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김영은</dc:creator>
  <keywords/>
  <dc:description/>
  <lastModifiedBy>Eunha La</lastModifiedBy>
  <revision>194</revision>
  <dcterms:created xsi:type="dcterms:W3CDTF">2021-06-17T04:48:00.0000000Z</dcterms:created>
  <dcterms:modified xsi:type="dcterms:W3CDTF">2023-12-11T01:42:40.6078956Z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