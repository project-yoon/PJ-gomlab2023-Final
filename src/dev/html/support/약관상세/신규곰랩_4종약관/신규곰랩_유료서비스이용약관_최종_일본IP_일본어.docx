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E2624" w:rsidR="3FE311BF" w:rsidP="00E14CD8" w:rsidRDefault="00C25035" w14:paraId="285B4467" w14:textId="4F16A728">
      <w:pPr>
        <w:jc w:val="left"/>
        <w:rPr>
          <w:b/>
          <w:bCs/>
          <w:sz w:val="28"/>
          <w:szCs w:val="28"/>
        </w:rPr>
      </w:pPr>
      <w:r w:rsidRPr="00C25035">
        <w:rPr>
          <w:rFonts w:hint="eastAsia"/>
          <w:b/>
          <w:bCs/>
          <w:sz w:val="28"/>
          <w:szCs w:val="28"/>
        </w:rPr>
        <w:t>【第</w:t>
      </w:r>
      <w:r w:rsidRPr="00C25035">
        <w:rPr>
          <w:b/>
          <w:bCs/>
          <w:sz w:val="28"/>
          <w:szCs w:val="28"/>
        </w:rPr>
        <w:t>1</w:t>
      </w:r>
      <w:r w:rsidRPr="00C25035">
        <w:rPr>
          <w:rFonts w:hint="eastAsia" w:ascii="새굴림" w:hAnsi="새굴림" w:eastAsia="새굴림" w:cs="새굴림"/>
          <w:b/>
          <w:bCs/>
          <w:sz w:val="28"/>
          <w:szCs w:val="28"/>
        </w:rPr>
        <w:t>条</w:t>
      </w:r>
      <w:r w:rsidRPr="00C25035">
        <w:rPr>
          <w:b/>
          <w:bCs/>
          <w:sz w:val="28"/>
          <w:szCs w:val="28"/>
        </w:rPr>
        <w:t xml:space="preserve"> 通</w:t>
      </w:r>
      <w:r w:rsidRPr="00C25035">
        <w:rPr>
          <w:rFonts w:hint="eastAsia" w:ascii="새굴림" w:hAnsi="새굴림" w:eastAsia="새굴림" w:cs="새굴림"/>
          <w:b/>
          <w:bCs/>
          <w:sz w:val="28"/>
          <w:szCs w:val="28"/>
        </w:rPr>
        <w:t>称</w:t>
      </w:r>
      <w:r w:rsidRPr="00C25035">
        <w:rPr>
          <w:rFonts w:hint="eastAsia" w:ascii="맑은 고딕" w:hAnsi="맑은 고딕" w:eastAsia="맑은 고딕" w:cs="맑은 고딕"/>
          <w:b/>
          <w:bCs/>
          <w:sz w:val="28"/>
          <w:szCs w:val="28"/>
        </w:rPr>
        <w:t>】</w:t>
      </w:r>
    </w:p>
    <w:p w:rsidRPr="001E2624" w:rsidR="3FE311BF" w:rsidP="00E14CD8" w:rsidRDefault="00665D11" w14:paraId="19C148F4" w14:textId="706C5F43">
      <w:pPr>
        <w:jc w:val="left"/>
        <w:rPr>
          <w:b/>
          <w:bCs/>
          <w:sz w:val="27"/>
          <w:szCs w:val="27"/>
        </w:rPr>
      </w:pPr>
      <w:r w:rsidRPr="00665D11">
        <w:rPr>
          <w:rFonts w:hint="eastAsia"/>
          <w:b/>
          <w:bCs/>
          <w:sz w:val="27"/>
          <w:szCs w:val="27"/>
        </w:rPr>
        <w:t>第</w:t>
      </w:r>
      <w:r w:rsidRPr="00665D11">
        <w:rPr>
          <w:b/>
          <w:bCs/>
          <w:sz w:val="27"/>
          <w:szCs w:val="27"/>
        </w:rPr>
        <w:t>1</w:t>
      </w:r>
      <w:r w:rsidRPr="00665D11">
        <w:rPr>
          <w:rFonts w:hint="eastAsia" w:ascii="새굴림" w:hAnsi="새굴림" w:eastAsia="새굴림" w:cs="새굴림"/>
          <w:b/>
          <w:bCs/>
          <w:sz w:val="27"/>
          <w:szCs w:val="27"/>
        </w:rPr>
        <w:t>条</w:t>
      </w:r>
      <w:r w:rsidRPr="00665D11">
        <w:rPr>
          <w:b/>
          <w:bCs/>
          <w:sz w:val="27"/>
          <w:szCs w:val="27"/>
        </w:rPr>
        <w:t xml:space="preserve"> [目的]</w:t>
      </w:r>
    </w:p>
    <w:p w:rsidRPr="00F967C8" w:rsidR="121D0FEE" w:rsidP="00E14CD8" w:rsidRDefault="00235036" w14:paraId="2FA9733F" w14:textId="5F674A9C">
      <w:pPr>
        <w:jc w:val="left"/>
        <w:rPr>
          <w:sz w:val="22"/>
          <w:lang w:eastAsia="ja-JP"/>
        </w:rPr>
      </w:pPr>
      <w:r w:rsidRPr="00235036">
        <w:rPr>
          <w:rFonts w:hint="eastAsia"/>
          <w:sz w:val="22"/>
          <w:lang w:eastAsia="ja-JP"/>
        </w:rPr>
        <w:t>本規約は、</w:t>
      </w:r>
      <w:r w:rsidRPr="00235036">
        <w:rPr>
          <w:sz w:val="22"/>
          <w:lang w:eastAsia="ja-JP"/>
        </w:rPr>
        <w:t>(株)GOM＆Company(以下、「</w:t>
      </w:r>
      <w:r w:rsidRPr="00235036">
        <w:rPr>
          <w:rFonts w:hint="eastAsia" w:ascii="새굴림" w:hAnsi="새굴림" w:eastAsia="새굴림" w:cs="새굴림"/>
          <w:sz w:val="22"/>
          <w:lang w:eastAsia="ja-JP"/>
        </w:rPr>
        <w:t>会</w:t>
      </w:r>
      <w:r w:rsidRPr="00235036">
        <w:rPr>
          <w:rFonts w:hint="eastAsia" w:ascii="맑은 고딕" w:hAnsi="맑은 고딕" w:eastAsia="맑은 고딕" w:cs="맑은 고딕"/>
          <w:sz w:val="22"/>
          <w:lang w:eastAsia="ja-JP"/>
        </w:rPr>
        <w:t>社」という</w:t>
      </w:r>
      <w:r w:rsidRPr="00235036">
        <w:rPr>
          <w:sz w:val="22"/>
          <w:lang w:eastAsia="ja-JP"/>
        </w:rPr>
        <w:t>)のGOM Labウェブサイト(以下、「GOM Lab」はhttps://www.gomlab.com及び全てのGOM Lab</w:t>
      </w:r>
      <w:r w:rsidRPr="00235036">
        <w:rPr>
          <w:rFonts w:hint="eastAsia" w:ascii="새굴림" w:hAnsi="새굴림" w:eastAsia="새굴림" w:cs="새굴림"/>
          <w:sz w:val="22"/>
          <w:lang w:eastAsia="ja-JP"/>
        </w:rPr>
        <w:t>関</w:t>
      </w:r>
      <w:r w:rsidRPr="00235036">
        <w:rPr>
          <w:rFonts w:hint="eastAsia" w:ascii="맑은 고딕" w:hAnsi="맑은 고딕" w:eastAsia="맑은 고딕" w:cs="맑은 고딕"/>
          <w:sz w:val="22"/>
          <w:lang w:eastAsia="ja-JP"/>
        </w:rPr>
        <w:t>連ドメインに定義する</w:t>
      </w:r>
      <w:r w:rsidRPr="00235036">
        <w:rPr>
          <w:sz w:val="22"/>
          <w:lang w:eastAsia="ja-JP"/>
        </w:rPr>
        <w:t>)が提供する有料サ</w:t>
      </w:r>
      <w:r w:rsidRPr="00235036">
        <w:rPr>
          <w:rFonts w:hint="eastAsia" w:ascii="MS Gothic" w:hAnsi="MS Gothic" w:eastAsia="MS Gothic" w:cs="MS Gothic"/>
          <w:sz w:val="22"/>
          <w:lang w:eastAsia="ja-JP"/>
        </w:rPr>
        <w:t>ー</w:t>
      </w:r>
      <w:r w:rsidRPr="00235036">
        <w:rPr>
          <w:rFonts w:hint="eastAsia" w:ascii="맑은 고딕" w:hAnsi="맑은 고딕" w:eastAsia="맑은 고딕" w:cs="맑은 고딕"/>
          <w:sz w:val="22"/>
          <w:lang w:eastAsia="ja-JP"/>
        </w:rPr>
        <w:t>ビスの利用と</w:t>
      </w:r>
      <w:r w:rsidRPr="00235036">
        <w:rPr>
          <w:rFonts w:hint="eastAsia" w:ascii="새굴림" w:hAnsi="새굴림" w:eastAsia="새굴림" w:cs="새굴림"/>
          <w:sz w:val="22"/>
          <w:lang w:eastAsia="ja-JP"/>
        </w:rPr>
        <w:t>関</w:t>
      </w:r>
      <w:r w:rsidRPr="00235036">
        <w:rPr>
          <w:rFonts w:hint="eastAsia" w:ascii="맑은 고딕" w:hAnsi="맑은 고딕" w:eastAsia="맑은 고딕" w:cs="맑은 고딕"/>
          <w:sz w:val="22"/>
          <w:lang w:eastAsia="ja-JP"/>
        </w:rPr>
        <w:t>連して、</w:t>
      </w:r>
      <w:r w:rsidRPr="00235036">
        <w:rPr>
          <w:rFonts w:hint="eastAsia" w:ascii="새굴림" w:hAnsi="새굴림" w:eastAsia="새굴림" w:cs="새굴림"/>
          <w:sz w:val="22"/>
          <w:lang w:eastAsia="ja-JP"/>
        </w:rPr>
        <w:t>会</w:t>
      </w:r>
      <w:r w:rsidRPr="00235036">
        <w:rPr>
          <w:rFonts w:hint="eastAsia" w:ascii="맑은 고딕" w:hAnsi="맑은 고딕" w:eastAsia="맑은 고딕" w:cs="맑은 고딕"/>
          <w:sz w:val="22"/>
          <w:lang w:eastAsia="ja-JP"/>
        </w:rPr>
        <w:t>社と利用者の間における</w:t>
      </w:r>
      <w:r w:rsidRPr="00235036">
        <w:rPr>
          <w:rFonts w:hint="eastAsia" w:ascii="새굴림" w:hAnsi="새굴림" w:eastAsia="새굴림" w:cs="새굴림"/>
          <w:sz w:val="22"/>
          <w:lang w:eastAsia="ja-JP"/>
        </w:rPr>
        <w:t>権</w:t>
      </w:r>
      <w:r w:rsidRPr="00235036">
        <w:rPr>
          <w:rFonts w:hint="eastAsia" w:ascii="맑은 고딕" w:hAnsi="맑은 고딕" w:eastAsia="맑은 고딕" w:cs="맑은 고딕"/>
          <w:sz w:val="22"/>
          <w:lang w:eastAsia="ja-JP"/>
        </w:rPr>
        <w:t>利、義務及び責任事項、その他の必要事項を規定することを目的とします。</w:t>
      </w:r>
    </w:p>
    <w:p w:rsidR="000A11EE" w:rsidP="00E14CD8" w:rsidRDefault="000A11EE" w14:paraId="13A8BCC4" w14:textId="77777777">
      <w:pPr>
        <w:jc w:val="left"/>
        <w:rPr>
          <w:b/>
          <w:bCs/>
          <w:sz w:val="10"/>
          <w:szCs w:val="10"/>
          <w:lang w:eastAsia="ja-JP"/>
        </w:rPr>
      </w:pPr>
    </w:p>
    <w:p w:rsidRPr="001E2624" w:rsidR="67469956" w:rsidP="00E14CD8" w:rsidRDefault="00506268" w14:paraId="25D488F0" w14:textId="4C38F360">
      <w:pPr>
        <w:jc w:val="left"/>
        <w:rPr>
          <w:b/>
          <w:bCs/>
          <w:sz w:val="27"/>
          <w:szCs w:val="27"/>
          <w:lang w:eastAsia="ja-JP"/>
        </w:rPr>
      </w:pPr>
      <w:r w:rsidRPr="00506268">
        <w:rPr>
          <w:rFonts w:hint="eastAsia"/>
          <w:b/>
          <w:bCs/>
          <w:sz w:val="27"/>
          <w:szCs w:val="27"/>
          <w:lang w:eastAsia="ja-JP"/>
        </w:rPr>
        <w:t>第</w:t>
      </w:r>
      <w:r w:rsidRPr="00506268">
        <w:rPr>
          <w:b/>
          <w:bCs/>
          <w:sz w:val="27"/>
          <w:szCs w:val="27"/>
          <w:lang w:eastAsia="ja-JP"/>
        </w:rPr>
        <w:t>2</w:t>
      </w:r>
      <w:r w:rsidRPr="00506268">
        <w:rPr>
          <w:rFonts w:hint="eastAsia" w:ascii="새굴림" w:hAnsi="새굴림" w:eastAsia="새굴림" w:cs="새굴림"/>
          <w:b/>
          <w:bCs/>
          <w:sz w:val="27"/>
          <w:szCs w:val="27"/>
          <w:lang w:eastAsia="ja-JP"/>
        </w:rPr>
        <w:t>条</w:t>
      </w:r>
      <w:r w:rsidRPr="00506268">
        <w:rPr>
          <w:b/>
          <w:bCs/>
          <w:sz w:val="27"/>
          <w:szCs w:val="27"/>
          <w:lang w:eastAsia="ja-JP"/>
        </w:rPr>
        <w:t xml:space="preserve"> [定義]</w:t>
      </w:r>
    </w:p>
    <w:p w:rsidRPr="000207A4" w:rsidR="4F4A01F0" w:rsidP="686D88A7" w:rsidRDefault="00372F7C" w14:paraId="31ECC3CE" w14:textId="20EB48B2">
      <w:pPr>
        <w:ind w:left="297" w:hanging="297" w:hangingChars="150"/>
        <w:jc w:val="left"/>
        <w:rPr>
          <w:rFonts w:eastAsia="맑은 고딕" w:eastAsiaTheme="minorAscii"/>
          <w:sz w:val="22"/>
          <w:szCs w:val="22"/>
          <w:lang w:eastAsia="ja-JP"/>
        </w:rPr>
      </w:pPr>
      <w:r w:rsidRPr="686D88A7" w:rsidR="00372F7C">
        <w:rPr>
          <w:rFonts w:eastAsia="맑은 고딕" w:cs="바탕" w:eastAsiaTheme="minorAscii"/>
          <w:color w:val="333333"/>
          <w:spacing w:val="-11"/>
          <w:sz w:val="22"/>
          <w:szCs w:val="22"/>
          <w:shd w:val="clear" w:color="auto" w:fill="FFFFFF"/>
          <w:lang w:eastAsia="ja-JP"/>
        </w:rPr>
        <w:t>①</w:t>
      </w:r>
      <w:r w:rsidRPr="686D88A7" w:rsidR="00372F7C">
        <w:rPr>
          <w:rFonts w:eastAsia="맑은 고딕" w:eastAsiaTheme="minorAscii"/>
          <w:sz w:val="22"/>
          <w:szCs w:val="22"/>
          <w:lang w:eastAsia="ja-JP"/>
        </w:rPr>
        <w:t xml:space="preserve"> </w:t>
      </w:r>
      <w:r w:rsidRPr="686D88A7" w:rsidR="000122A1">
        <w:rPr>
          <w:rFonts w:eastAsia="맑은 고딕" w:eastAsiaTheme="minorAscii"/>
          <w:sz w:val="22"/>
          <w:szCs w:val="22"/>
          <w:lang w:eastAsia="ja-JP"/>
        </w:rPr>
        <w:t>サ</w:t>
      </w:r>
      <w:r w:rsidRPr="686D88A7" w:rsidR="000122A1">
        <w:rPr>
          <w:rFonts w:ascii="MS Gothic" w:hAnsi="MS Gothic" w:eastAsia="MS Gothic" w:cs="MS Gothic"/>
          <w:sz w:val="22"/>
          <w:szCs w:val="22"/>
          <w:lang w:eastAsia="ja-JP"/>
        </w:rPr>
        <w:t>ー</w:t>
      </w:r>
      <w:r w:rsidRPr="686D88A7" w:rsidR="000122A1">
        <w:rPr>
          <w:rFonts w:ascii="맑은 고딕" w:hAnsi="맑은 고딕" w:eastAsia="맑은 고딕" w:cs="맑은 고딕"/>
          <w:sz w:val="22"/>
          <w:szCs w:val="22"/>
          <w:lang w:eastAsia="ja-JP"/>
        </w:rPr>
        <w:t>ビスとは、</w:t>
      </w:r>
      <w:r w:rsidRPr="686D88A7" w:rsidR="000122A1">
        <w:rPr>
          <w:rFonts w:ascii="새굴림" w:hAnsi="새굴림" w:eastAsia="새굴림" w:cs="새굴림"/>
          <w:sz w:val="22"/>
          <w:szCs w:val="22"/>
          <w:lang w:eastAsia="ja-JP"/>
        </w:rPr>
        <w:t>会</w:t>
      </w:r>
      <w:r w:rsidRPr="686D88A7" w:rsidR="000122A1">
        <w:rPr>
          <w:rFonts w:ascii="맑은 고딕" w:hAnsi="맑은 고딕" w:eastAsia="맑은 고딕" w:cs="맑은 고딕"/>
          <w:sz w:val="22"/>
          <w:szCs w:val="22"/>
          <w:lang w:eastAsia="ja-JP"/>
        </w:rPr>
        <w:t>社が有料で提供する各</w:t>
      </w:r>
      <w:r w:rsidRPr="686D88A7" w:rsidR="000122A1">
        <w:rPr>
          <w:rFonts w:ascii="맑은 고딕" w:hAnsi="맑은 고딕" w:eastAsia="맑은 고딕" w:cs="맑은 고딕"/>
          <w:sz w:val="22"/>
          <w:szCs w:val="22"/>
          <w:lang w:eastAsia="ja-JP"/>
        </w:rPr>
        <w:t>サ</w:t>
      </w:r>
      <w:r w:rsidRPr="686D88A7" w:rsidR="000122A1">
        <w:rPr>
          <w:rFonts w:ascii="MS Gothic" w:hAnsi="MS Gothic" w:eastAsia="MS Gothic" w:cs="MS Gothic"/>
          <w:sz w:val="22"/>
          <w:szCs w:val="22"/>
          <w:lang w:eastAsia="ja-JP"/>
        </w:rPr>
        <w:t>ー</w:t>
      </w:r>
      <w:r w:rsidRPr="686D88A7" w:rsidR="000122A1">
        <w:rPr>
          <w:rFonts w:ascii="맑은 고딕" w:hAnsi="맑은 고딕" w:eastAsia="맑은 고딕" w:cs="맑은 고딕"/>
          <w:sz w:val="22"/>
          <w:szCs w:val="22"/>
          <w:lang w:eastAsia="ja-JP"/>
        </w:rPr>
        <w:t>ビスを決</w:t>
      </w:r>
      <w:r w:rsidRPr="686D88A7" w:rsidR="000122A1">
        <w:rPr>
          <w:rFonts w:ascii="새굴림" w:hAnsi="새굴림" w:eastAsia="새굴림" w:cs="새굴림"/>
          <w:sz w:val="22"/>
          <w:szCs w:val="22"/>
          <w:lang w:eastAsia="ja-JP"/>
        </w:rPr>
        <w:t>済</w:t>
      </w:r>
      <w:r w:rsidRPr="686D88A7" w:rsidR="000122A1">
        <w:rPr>
          <w:rFonts w:ascii="맑은 고딕" w:hAnsi="맑은 고딕" w:eastAsia="맑은 고딕" w:cs="맑은 고딕"/>
          <w:sz w:val="22"/>
          <w:szCs w:val="22"/>
          <w:lang w:eastAsia="ja-JP"/>
        </w:rPr>
        <w:t>して利用する際に伴う</w:t>
      </w:r>
      <w:r w:rsidRPr="686D88A7" w:rsidR="000122A1">
        <w:rPr>
          <w:rFonts w:eastAsia="맑은 고딕" w:eastAsiaTheme="minorAscii"/>
          <w:sz w:val="22"/>
          <w:szCs w:val="22"/>
          <w:lang w:eastAsia="ja-JP"/>
        </w:rPr>
        <w:t>サ</w:t>
      </w:r>
      <w:r w:rsidRPr="686D88A7" w:rsidR="000122A1">
        <w:rPr>
          <w:rFonts w:ascii="MS Gothic" w:hAnsi="MS Gothic" w:eastAsia="MS Gothic" w:cs="MS Gothic"/>
          <w:sz w:val="22"/>
          <w:szCs w:val="22"/>
          <w:lang w:eastAsia="ja-JP"/>
        </w:rPr>
        <w:t>ー</w:t>
      </w:r>
      <w:r w:rsidRPr="686D88A7" w:rsidR="000122A1">
        <w:rPr>
          <w:rFonts w:ascii="맑은 고딕" w:hAnsi="맑은 고딕" w:eastAsia="맑은 고딕" w:cs="맑은 고딕"/>
          <w:sz w:val="22"/>
          <w:szCs w:val="22"/>
          <w:lang w:eastAsia="ja-JP"/>
        </w:rPr>
        <w:t>ビスをいいます。</w:t>
      </w:r>
    </w:p>
    <w:p w:rsidRPr="000207A4" w:rsidR="2D789304" w:rsidP="00E14CD8" w:rsidRDefault="00372F7C" w14:paraId="494B1E81" w14:textId="3CF86EF8">
      <w:pPr>
        <w:ind w:left="297" w:hanging="297" w:hangingChars="150"/>
        <w:jc w:val="left"/>
        <w:rPr>
          <w:rFonts w:eastAsiaTheme="minorHAnsi"/>
          <w:sz w:val="22"/>
          <w:lang w:eastAsia="ja-JP"/>
        </w:rPr>
      </w:pPr>
      <w:r w:rsidRPr="000207A4">
        <w:rPr>
          <w:rFonts w:hint="eastAsia" w:cs="바탕" w:eastAsiaTheme="minorHAnsi"/>
          <w:bCs/>
          <w:color w:val="333333"/>
          <w:spacing w:val="-11"/>
          <w:sz w:val="22"/>
          <w:shd w:val="clear" w:color="auto" w:fill="FFFFFF"/>
          <w:lang w:eastAsia="ja-JP"/>
        </w:rPr>
        <w:t>②</w:t>
      </w:r>
      <w:r w:rsidRPr="000207A4">
        <w:rPr>
          <w:rFonts w:eastAsiaTheme="minorHAnsi"/>
          <w:bCs/>
          <w:color w:val="333333"/>
          <w:spacing w:val="-11"/>
          <w:sz w:val="22"/>
          <w:shd w:val="clear" w:color="auto" w:fill="FFFFFF"/>
          <w:lang w:eastAsia="ja-JP"/>
        </w:rPr>
        <w:t> </w:t>
      </w:r>
      <w:r w:rsidRPr="00C84626" w:rsidR="00C84626">
        <w:rPr>
          <w:rFonts w:hint="eastAsia" w:eastAsiaTheme="minorHAnsi"/>
          <w:sz w:val="22"/>
          <w:lang w:eastAsia="ja-JP"/>
        </w:rPr>
        <w:t>自動決</w:t>
      </w:r>
      <w:r w:rsidRPr="00C84626" w:rsidR="00C84626">
        <w:rPr>
          <w:rFonts w:hint="eastAsia" w:ascii="새굴림" w:hAnsi="새굴림" w:eastAsia="새굴림" w:cs="새굴림"/>
          <w:sz w:val="22"/>
          <w:lang w:eastAsia="ja-JP"/>
        </w:rPr>
        <w:t>済</w:t>
      </w:r>
      <w:r w:rsidRPr="00C84626" w:rsidR="00C84626">
        <w:rPr>
          <w:rFonts w:hint="eastAsia" w:ascii="맑은 고딕" w:hAnsi="맑은 고딕" w:eastAsia="맑은 고딕" w:cs="맑은 고딕"/>
          <w:sz w:val="22"/>
          <w:lang w:eastAsia="ja-JP"/>
        </w:rPr>
        <w:t>とは、利用券のライセンスキ</w:t>
      </w:r>
      <w:r w:rsidRPr="00C84626" w:rsidR="00C84626">
        <w:rPr>
          <w:rFonts w:hint="eastAsia" w:ascii="MS Gothic" w:hAnsi="MS Gothic" w:eastAsia="MS Gothic" w:cs="MS Gothic"/>
          <w:sz w:val="22"/>
          <w:lang w:eastAsia="ja-JP"/>
        </w:rPr>
        <w:t>ー</w:t>
      </w:r>
      <w:r w:rsidRPr="00C84626" w:rsidR="00C84626">
        <w:rPr>
          <w:rFonts w:hint="eastAsia" w:ascii="맑은 고딕" w:hAnsi="맑은 고딕" w:eastAsia="맑은 고딕" w:cs="맑은 고딕"/>
          <w:sz w:val="22"/>
          <w:lang w:eastAsia="ja-JP"/>
        </w:rPr>
        <w:t>を一定の期間又は</w:t>
      </w:r>
      <w:r w:rsidRPr="00C84626" w:rsidR="00C84626">
        <w:rPr>
          <w:rFonts w:hint="eastAsia" w:ascii="새굴림" w:hAnsi="새굴림" w:eastAsia="새굴림" w:cs="새굴림"/>
          <w:sz w:val="22"/>
          <w:lang w:eastAsia="ja-JP"/>
        </w:rPr>
        <w:t>条</w:t>
      </w:r>
      <w:r w:rsidRPr="00C84626" w:rsidR="00C84626">
        <w:rPr>
          <w:rFonts w:hint="eastAsia" w:ascii="맑은 고딕" w:hAnsi="맑은 고딕" w:eastAsia="맑은 고딕" w:cs="맑은 고딕"/>
          <w:sz w:val="22"/>
          <w:lang w:eastAsia="ja-JP"/>
        </w:rPr>
        <w:t>件の下で繰り返し取引するために、あらかじめ登</w:t>
      </w:r>
      <w:r w:rsidRPr="00C84626" w:rsidR="00C84626">
        <w:rPr>
          <w:rFonts w:hint="eastAsia" w:ascii="새굴림" w:hAnsi="새굴림" w:eastAsia="새굴림" w:cs="새굴림"/>
          <w:sz w:val="22"/>
          <w:lang w:eastAsia="ja-JP"/>
        </w:rPr>
        <w:t>録</w:t>
      </w:r>
      <w:r w:rsidRPr="00C84626" w:rsidR="00C84626">
        <w:rPr>
          <w:rFonts w:hint="eastAsia" w:ascii="맑은 고딕" w:hAnsi="맑은 고딕" w:eastAsia="맑은 고딕" w:cs="맑은 고딕"/>
          <w:sz w:val="22"/>
          <w:lang w:eastAsia="ja-JP"/>
        </w:rPr>
        <w:t>した決</w:t>
      </w:r>
      <w:r w:rsidRPr="00C84626" w:rsidR="00C84626">
        <w:rPr>
          <w:rFonts w:hint="eastAsia" w:ascii="새굴림" w:hAnsi="새굴림" w:eastAsia="새굴림" w:cs="새굴림"/>
          <w:sz w:val="22"/>
          <w:lang w:eastAsia="ja-JP"/>
        </w:rPr>
        <w:t>済</w:t>
      </w:r>
      <w:r w:rsidRPr="00C84626" w:rsidR="00C84626">
        <w:rPr>
          <w:rFonts w:hint="eastAsia" w:ascii="맑은 고딕" w:hAnsi="맑은 고딕" w:eastAsia="맑은 고딕" w:cs="맑은 고딕"/>
          <w:sz w:val="22"/>
          <w:lang w:eastAsia="ja-JP"/>
        </w:rPr>
        <w:t>手段で特定日到達時に自動で決</w:t>
      </w:r>
      <w:r w:rsidRPr="00C84626" w:rsidR="00C84626">
        <w:rPr>
          <w:rFonts w:hint="eastAsia" w:ascii="새굴림" w:hAnsi="새굴림" w:eastAsia="새굴림" w:cs="새굴림"/>
          <w:sz w:val="22"/>
          <w:lang w:eastAsia="ja-JP"/>
        </w:rPr>
        <w:t>済</w:t>
      </w:r>
      <w:r w:rsidRPr="00C84626" w:rsidR="00C84626">
        <w:rPr>
          <w:rFonts w:hint="eastAsia" w:ascii="맑은 고딕" w:hAnsi="맑은 고딕" w:eastAsia="맑은 고딕" w:cs="맑은 고딕"/>
          <w:sz w:val="22"/>
          <w:lang w:eastAsia="ja-JP"/>
        </w:rPr>
        <w:t>することをいいます。</w:t>
      </w:r>
    </w:p>
    <w:p w:rsidR="2D789304" w:rsidP="00E14CD8" w:rsidRDefault="00372F7C" w14:paraId="433C9623" w14:textId="0B10E05C">
      <w:pPr>
        <w:ind w:left="297" w:hanging="297" w:hangingChars="150"/>
        <w:jc w:val="left"/>
        <w:rPr>
          <w:rFonts w:ascii="맑은 고딕" w:hAnsi="맑은 고딕" w:eastAsia="Yu Mincho" w:cs="맑은 고딕"/>
          <w:sz w:val="22"/>
          <w:lang w:eastAsia="ja-JP"/>
        </w:rPr>
      </w:pPr>
      <w:r w:rsidRPr="000207A4">
        <w:rPr>
          <w:rFonts w:hint="eastAsia" w:cs="바탕" w:eastAsiaTheme="minorHAnsi"/>
          <w:bCs/>
          <w:color w:val="333333"/>
          <w:spacing w:val="-11"/>
          <w:sz w:val="22"/>
          <w:shd w:val="clear" w:color="auto" w:fill="FFFFFF"/>
          <w:lang w:eastAsia="ja-JP"/>
        </w:rPr>
        <w:t>③</w:t>
      </w:r>
      <w:r w:rsidRPr="000207A4">
        <w:rPr>
          <w:rFonts w:eastAsiaTheme="minorHAnsi"/>
          <w:bCs/>
          <w:color w:val="333333"/>
          <w:spacing w:val="-11"/>
          <w:sz w:val="22"/>
          <w:shd w:val="clear" w:color="auto" w:fill="FFFFFF"/>
          <w:lang w:eastAsia="ja-JP"/>
        </w:rPr>
        <w:t> </w:t>
      </w:r>
      <w:r w:rsidRPr="003161DE" w:rsidR="003161DE">
        <w:rPr>
          <w:rFonts w:hint="eastAsia" w:eastAsiaTheme="minorHAnsi"/>
          <w:sz w:val="22"/>
          <w:lang w:eastAsia="ja-JP"/>
        </w:rPr>
        <w:t>割引ク</w:t>
      </w:r>
      <w:r w:rsidRPr="003161DE" w:rsidR="003161DE">
        <w:rPr>
          <w:rFonts w:hint="eastAsia" w:ascii="MS Gothic" w:hAnsi="MS Gothic" w:eastAsia="MS Gothic" w:cs="MS Gothic"/>
          <w:sz w:val="22"/>
          <w:lang w:eastAsia="ja-JP"/>
        </w:rPr>
        <w:t>ー</w:t>
      </w:r>
      <w:r w:rsidRPr="003161DE" w:rsidR="003161DE">
        <w:rPr>
          <w:rFonts w:hint="eastAsia" w:ascii="맑은 고딕" w:hAnsi="맑은 고딕" w:eastAsia="맑은 고딕" w:cs="맑은 고딕"/>
          <w:sz w:val="22"/>
          <w:lang w:eastAsia="ja-JP"/>
        </w:rPr>
        <w:t>ポンとは、</w:t>
      </w:r>
      <w:r w:rsidRPr="003161DE" w:rsidR="003161DE">
        <w:rPr>
          <w:rFonts w:hint="eastAsia" w:ascii="새굴림" w:hAnsi="새굴림" w:eastAsia="새굴림" w:cs="새굴림"/>
          <w:sz w:val="22"/>
          <w:lang w:eastAsia="ja-JP"/>
        </w:rPr>
        <w:t>会</w:t>
      </w:r>
      <w:r w:rsidRPr="003161DE" w:rsidR="003161DE">
        <w:rPr>
          <w:rFonts w:hint="eastAsia" w:ascii="맑은 고딕" w:hAnsi="맑은 고딕" w:eastAsia="맑은 고딕" w:cs="맑은 고딕"/>
          <w:sz w:val="22"/>
          <w:lang w:eastAsia="ja-JP"/>
        </w:rPr>
        <w:t>社が無償で</w:t>
      </w:r>
      <w:r w:rsidRPr="003161DE" w:rsidR="003161DE">
        <w:rPr>
          <w:rFonts w:hint="eastAsia" w:ascii="새굴림" w:hAnsi="새굴림" w:eastAsia="새굴림" w:cs="새굴림"/>
          <w:sz w:val="22"/>
          <w:lang w:eastAsia="ja-JP"/>
        </w:rPr>
        <w:t>発</w:t>
      </w:r>
      <w:r w:rsidRPr="003161DE" w:rsidR="003161DE">
        <w:rPr>
          <w:rFonts w:hint="eastAsia" w:ascii="맑은 고딕" w:hAnsi="맑은 고딕" w:eastAsia="맑은 고딕" w:cs="맑은 고딕"/>
          <w:sz w:val="22"/>
          <w:lang w:eastAsia="ja-JP"/>
        </w:rPr>
        <w:t>行するク</w:t>
      </w:r>
      <w:r w:rsidRPr="003161DE" w:rsidR="003161DE">
        <w:rPr>
          <w:rFonts w:hint="eastAsia" w:ascii="MS Gothic" w:hAnsi="MS Gothic" w:eastAsia="MS Gothic" w:cs="MS Gothic"/>
          <w:sz w:val="22"/>
          <w:lang w:eastAsia="ja-JP"/>
        </w:rPr>
        <w:t>ー</w:t>
      </w:r>
      <w:r w:rsidRPr="003161DE" w:rsidR="003161DE">
        <w:rPr>
          <w:rFonts w:hint="eastAsia" w:ascii="맑은 고딕" w:hAnsi="맑은 고딕" w:eastAsia="맑은 고딕" w:cs="맑은 고딕"/>
          <w:sz w:val="22"/>
          <w:lang w:eastAsia="ja-JP"/>
        </w:rPr>
        <w:t>ポンとして、利用券を購入する際に使用可能なク</w:t>
      </w:r>
      <w:r w:rsidRPr="003161DE" w:rsidR="003161DE">
        <w:rPr>
          <w:rFonts w:hint="eastAsia" w:ascii="MS Gothic" w:hAnsi="MS Gothic" w:eastAsia="MS Gothic" w:cs="MS Gothic"/>
          <w:sz w:val="22"/>
          <w:lang w:eastAsia="ja-JP"/>
        </w:rPr>
        <w:t>ー</w:t>
      </w:r>
      <w:r w:rsidRPr="003161DE" w:rsidR="003161DE">
        <w:rPr>
          <w:rFonts w:hint="eastAsia" w:ascii="맑은 고딕" w:hAnsi="맑은 고딕" w:eastAsia="맑은 고딕" w:cs="맑은 고딕"/>
          <w:sz w:val="22"/>
          <w:lang w:eastAsia="ja-JP"/>
        </w:rPr>
        <w:t>ポンをいい、割引金額</w:t>
      </w:r>
      <w:r w:rsidRPr="003161DE" w:rsidR="003161DE">
        <w:rPr>
          <w:rFonts w:eastAsiaTheme="minorHAnsi"/>
          <w:sz w:val="22"/>
          <w:lang w:eastAsia="ja-JP"/>
        </w:rPr>
        <w:t>(割引率)、利用期間及び制限に</w:t>
      </w:r>
      <w:r w:rsidRPr="003161DE" w:rsidR="003161DE">
        <w:rPr>
          <w:rFonts w:hint="eastAsia" w:ascii="새굴림" w:hAnsi="새굴림" w:eastAsia="새굴림" w:cs="새굴림"/>
          <w:sz w:val="22"/>
          <w:lang w:eastAsia="ja-JP"/>
        </w:rPr>
        <w:t>関</w:t>
      </w:r>
      <w:r w:rsidRPr="003161DE" w:rsidR="003161DE">
        <w:rPr>
          <w:rFonts w:hint="eastAsia" w:ascii="맑은 고딕" w:hAnsi="맑은 고딕" w:eastAsia="맑은 고딕" w:cs="맑은 고딕"/>
          <w:sz w:val="22"/>
          <w:lang w:eastAsia="ja-JP"/>
        </w:rPr>
        <w:t>する事項はサ</w:t>
      </w:r>
      <w:r w:rsidRPr="003161DE" w:rsidR="003161DE">
        <w:rPr>
          <w:rFonts w:hint="eastAsia" w:ascii="MS Gothic" w:hAnsi="MS Gothic" w:eastAsia="MS Gothic" w:cs="MS Gothic"/>
          <w:sz w:val="22"/>
          <w:lang w:eastAsia="ja-JP"/>
        </w:rPr>
        <w:t>ー</w:t>
      </w:r>
      <w:r w:rsidRPr="003161DE" w:rsidR="003161DE">
        <w:rPr>
          <w:rFonts w:hint="eastAsia" w:ascii="맑은 고딕" w:hAnsi="맑은 고딕" w:eastAsia="맑은 고딕" w:cs="맑은 고딕"/>
          <w:sz w:val="22"/>
          <w:lang w:eastAsia="ja-JP"/>
        </w:rPr>
        <w:t>ビス</w:t>
      </w:r>
      <w:r w:rsidRPr="003161DE" w:rsidR="003161DE">
        <w:rPr>
          <w:rFonts w:hint="eastAsia" w:ascii="새굴림" w:hAnsi="새굴림" w:eastAsia="새굴림" w:cs="새굴림"/>
          <w:sz w:val="22"/>
          <w:lang w:eastAsia="ja-JP"/>
        </w:rPr>
        <w:t>画</w:t>
      </w:r>
      <w:r w:rsidRPr="003161DE" w:rsidR="003161DE">
        <w:rPr>
          <w:rFonts w:hint="eastAsia" w:ascii="맑은 고딕" w:hAnsi="맑은 고딕" w:eastAsia="맑은 고딕" w:cs="맑은 고딕"/>
          <w:sz w:val="22"/>
          <w:lang w:eastAsia="ja-JP"/>
        </w:rPr>
        <w:t>面に表示されます。</w:t>
      </w:r>
    </w:p>
    <w:p w:rsidR="00946F2C" w:rsidP="21C296FF" w:rsidRDefault="00AD1FA6" w14:paraId="6203C9AA" w14:textId="5A13E601">
      <w:pPr>
        <w:pStyle w:val="paragraph"/>
        <w:spacing w:before="0" w:beforeAutospacing="off" w:after="0" w:afterAutospacing="off"/>
        <w:ind w:left="285" w:hanging="345"/>
        <w:jc w:val="both"/>
        <w:textAlignment w:val="baseline"/>
        <w:rPr>
          <w:rFonts w:ascii="맑은 고딕" w:hAnsi="맑은 고딕" w:eastAsia="맑은 고딕"/>
          <w:sz w:val="18"/>
          <w:szCs w:val="18"/>
        </w:rPr>
      </w:pPr>
      <w:r w:rsidRPr="21C296FF" w:rsidR="00AD1FA6">
        <w:rPr>
          <w:rFonts w:ascii="Yu Mincho" w:hAnsi="Yu Mincho" w:eastAsia="Yu Mincho" w:cs="바탕"/>
          <w:color w:val="333333"/>
          <w:spacing w:val="-11"/>
          <w:sz w:val="22"/>
          <w:szCs w:val="22"/>
          <w:shd w:val="clear" w:color="auto" w:fill="FFFFFF"/>
        </w:rPr>
        <w:t>④</w:t>
      </w:r>
      <w:r w:rsidRPr="21C296FF" w:rsidR="00946F2C">
        <w:rPr>
          <w:rFonts w:ascii="Yu Mincho" w:hAnsi="Yu Mincho" w:cs="바탕"/>
          <w:color w:val="333333"/>
          <w:spacing w:val="-11"/>
          <w:sz w:val="22"/>
          <w:szCs w:val="22"/>
          <w:shd w:val="clear" w:color="auto" w:fill="FFFFFF"/>
        </w:rPr>
        <w:t xml:space="preserve"> </w:t>
      </w:r>
      <w:r w:rsidRPr="686D88A7" w:rsidR="40F672A9">
        <w:rPr>
          <w:rFonts w:ascii="맑은 고딕" w:hAnsi="맑은 고딕" w:eastAsia="맑은 고딕" w:cs="맑은 고딕" w:asciiTheme="minorAscii" w:hAnsiTheme="minorAscii" w:eastAsiaTheme="minorAscii" w:cstheme="minorAscii"/>
          <w:color w:val="333333"/>
          <w:spacing w:val="-11"/>
          <w:sz w:val="22"/>
          <w:szCs w:val="22"/>
          <w:shd w:val="clear" w:color="auto" w:fill="FFFFFF"/>
        </w:rPr>
        <w:t xml:space="preserve">無料ライセンス又は割引利用券とは</w:t>
      </w:r>
      <w:r w:rsidRPr="686D88A7" w:rsidR="3CDC559E">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、本サービスを別途の利用料を支払わなかったり、割引された利用料を支払って利用できるように各種イベントなどを通じて</w:t>
      </w:r>
      <w:r w:rsidRPr="686D88A7" w:rsidR="3CB67B59">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弊社</w:t>
      </w:r>
      <w:r w:rsidRPr="686D88A7" w:rsidR="3CDC559E">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が発行する商品券クーポンなどを意味します</w:t>
      </w:r>
      <w:r w:rsidRPr="686D88A7" w:rsidR="708778D2">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w:t>
      </w:r>
      <w:r w:rsidR="00946F2C">
        <w:rPr>
          <w:rStyle w:val="eop"/>
          <w:rFonts w:ascii="맑은 고딕" w:hAnsi="맑은 고딕" w:eastAsia="맑은 고딕"/>
          <w:sz w:val="22"/>
          <w:szCs w:val="22"/>
        </w:rPr>
        <w:t> </w:t>
      </w:r>
    </w:p>
    <w:p w:rsidR="00946F2C" w:rsidP="21C296FF" w:rsidRDefault="00946F2C" w14:paraId="15D6F73C" w14:textId="7FA7DA9B">
      <w:pPr>
        <w:pStyle w:val="paragraph"/>
        <w:spacing w:before="0" w:beforeAutospacing="off" w:after="0" w:afterAutospacing="off"/>
        <w:ind w:left="330" w:hanging="345"/>
        <w:jc w:val="both"/>
        <w:textAlignment w:val="baseline"/>
        <w:rPr>
          <w:rFonts w:ascii="맑은 고딕" w:hAnsi="맑은 고딕" w:eastAsia="맑은 고딕"/>
          <w:sz w:val="18"/>
          <w:szCs w:val="18"/>
        </w:rPr>
      </w:pPr>
      <w:r w:rsidRPr="21C296FF" w:rsidR="00946F2C">
        <w:rPr>
          <w:rFonts w:ascii="Yu Mincho" w:hAnsi="Yu Mincho" w:eastAsia="Yu Mincho" w:cs="바탕"/>
          <w:color w:val="333333"/>
          <w:spacing w:val="-11"/>
          <w:sz w:val="22"/>
          <w:szCs w:val="22"/>
          <w:shd w:val="clear" w:color="auto" w:fill="FFFFFF"/>
        </w:rPr>
        <w:t>⑤</w:t>
      </w:r>
      <w:r w:rsidRPr="21C296FF" w:rsidR="00946F2C">
        <w:rPr>
          <w:rFonts w:ascii="Yu Mincho" w:hAnsi="Yu Mincho" w:eastAsia="맑은 고딕" w:cs="바탕" w:eastAsiaTheme="minorEastAsia"/>
          <w:color w:val="333333"/>
          <w:spacing w:val="-11"/>
          <w:sz w:val="22"/>
          <w:szCs w:val="22"/>
          <w:shd w:val="clear" w:color="auto" w:fill="FFFFFF"/>
        </w:rPr>
        <w:t xml:space="preserve"> </w:t>
      </w:r>
      <w:r w:rsidR="71C84A44">
        <w:rPr>
          <w:rStyle w:val="normaltextrun"/>
          <w:rFonts w:ascii="맑은 고딕" w:hAnsi="맑은 고딕" w:eastAsia="맑은 고딕"/>
          <w:color w:val="333333"/>
          <w:sz w:val="22"/>
          <w:szCs w:val="22"/>
          <w:shd w:val="clear" w:color="auto" w:fill="FFFF00"/>
        </w:rPr>
        <w:t xml:space="preserve">GOM </w:t>
      </w:r>
      <w:r w:rsidR="71C84A44">
        <w:rPr>
          <w:rStyle w:val="normaltextrun"/>
          <w:rFonts w:ascii="맑은 고딕" w:hAnsi="맑은 고딕" w:eastAsia="맑은 고딕"/>
          <w:color w:val="333333"/>
          <w:sz w:val="22"/>
          <w:szCs w:val="22"/>
          <w:shd w:val="clear" w:color="auto" w:fill="FFFF00"/>
        </w:rPr>
        <w:t>Easy</w:t>
      </w:r>
      <w:r w:rsidR="71C84A44">
        <w:rPr>
          <w:rStyle w:val="normaltextrun"/>
          <w:rFonts w:ascii="맑은 고딕" w:hAnsi="맑은 고딕" w:eastAsia="맑은 고딕"/>
          <w:color w:val="333333"/>
          <w:sz w:val="22"/>
          <w:szCs w:val="22"/>
          <w:shd w:val="clear" w:color="auto" w:fill="FFFF00"/>
        </w:rPr>
        <w:t xml:space="preserve"> </w:t>
      </w:r>
      <w:r w:rsidR="71C84A44">
        <w:rPr>
          <w:rStyle w:val="normaltextrun"/>
          <w:rFonts w:ascii="맑은 고딕" w:hAnsi="맑은 고딕" w:eastAsia="맑은 고딕"/>
          <w:color w:val="333333"/>
          <w:sz w:val="22"/>
          <w:szCs w:val="22"/>
          <w:shd w:val="clear" w:color="auto" w:fill="FFFF00"/>
        </w:rPr>
        <w:t>Pass</w:t>
      </w:r>
      <w:r w:rsidR="00946F2C">
        <w:rPr>
          <w:rStyle w:val="normaltextrun"/>
          <w:rFonts w:ascii="맑은 고딕" w:hAnsi="맑은 고딕" w:eastAsia="맑은 고딕"/>
          <w:color w:val="333333"/>
          <w:sz w:val="22"/>
          <w:szCs w:val="22"/>
          <w:shd w:val="clear" w:color="auto" w:fill="FFFF00"/>
        </w:rPr>
        <w:t>(</w:t>
      </w:r>
      <w:r w:rsidRPr="21C296FF" w:rsidR="0BAE26D7">
        <w:rPr>
          <w:rStyle w:val="normaltextrun"/>
          <w:rFonts w:ascii="맑은 고딕" w:hAnsi="맑은 고딕" w:eastAsia="맑은 고딕"/>
          <w:color w:val="333333"/>
          <w:sz w:val="22"/>
          <w:szCs w:val="22"/>
        </w:rPr>
        <w:t>以下、「</w:t>
      </w:r>
      <w:r w:rsidRPr="21C296FF" w:rsidR="503DDE8A">
        <w:rPr>
          <w:rStyle w:val="normaltextrun"/>
          <w:rFonts w:ascii="맑은 고딕" w:hAnsi="맑은 고딕" w:eastAsia="맑은 고딕"/>
          <w:color w:val="333333"/>
          <w:sz w:val="22"/>
          <w:szCs w:val="22"/>
        </w:rPr>
        <w:t xml:space="preserve">GOM </w:t>
      </w:r>
      <w:r w:rsidRPr="21C296FF" w:rsidR="503DDE8A">
        <w:rPr>
          <w:rStyle w:val="normaltextrun"/>
          <w:rFonts w:ascii="맑은 고딕" w:hAnsi="맑은 고딕" w:eastAsia="맑은 고딕"/>
          <w:color w:val="333333"/>
          <w:sz w:val="22"/>
          <w:szCs w:val="22"/>
        </w:rPr>
        <w:t>Pass</w:t>
      </w:r>
      <w:r w:rsidRPr="21C296FF" w:rsidR="0BAE26D7">
        <w:rPr>
          <w:rStyle w:val="normaltextrun"/>
          <w:rFonts w:ascii="맑은 고딕" w:hAnsi="맑은 고딕" w:eastAsia="맑은 고딕"/>
          <w:color w:val="333333"/>
          <w:sz w:val="22"/>
          <w:szCs w:val="22"/>
        </w:rPr>
        <w:t>」</w:t>
      </w:r>
      <w:r w:rsidR="00946F2C">
        <w:rPr>
          <w:rStyle w:val="normaltextrun"/>
          <w:rFonts w:ascii="맑은 고딕" w:hAnsi="맑은 고딕" w:eastAsia="맑은 고딕"/>
          <w:color w:val="333333"/>
          <w:sz w:val="22"/>
          <w:szCs w:val="22"/>
          <w:shd w:val="clear" w:color="auto" w:fill="FFFF00"/>
        </w:rPr>
        <w:t>)</w:t>
      </w:r>
      <w:r w:rsidR="54FBA3B9">
        <w:rPr>
          <w:rStyle w:val="normaltextrun"/>
          <w:rFonts w:ascii="맑은 고딕" w:hAnsi="맑은 고딕" w:eastAsia="맑은 고딕"/>
          <w:color w:val="333333"/>
          <w:sz w:val="22"/>
          <w:szCs w:val="22"/>
          <w:shd w:val="clear" w:color="auto" w:fill="FFFF00"/>
        </w:rPr>
        <w:t>とは、弊社が会員に特典及び関連付加サービスなどを提供する有料メンバーシップ</w:t>
      </w:r>
      <w:r w:rsidR="659B36F1">
        <w:rPr>
          <w:rStyle w:val="normaltextrun"/>
          <w:rFonts w:ascii="맑은 고딕" w:hAnsi="맑은 고딕" w:eastAsia="맑은 고딕"/>
          <w:color w:val="333333"/>
          <w:sz w:val="22"/>
          <w:szCs w:val="22"/>
          <w:shd w:val="clear" w:color="auto" w:fill="FFFF00"/>
        </w:rPr>
        <w:t>サービスとして月単位で登録及び利用できます。</w:t>
      </w:r>
    </w:p>
    <w:p w:rsidR="00946F2C" w:rsidP="21C296FF" w:rsidRDefault="00946F2C" w14:paraId="2C8729AC" w14:textId="2C7FB3A3">
      <w:pPr>
        <w:pStyle w:val="paragraph"/>
        <w:spacing w:before="0" w:beforeAutospacing="off" w:after="0" w:afterAutospacing="off"/>
        <w:ind w:left="330" w:hanging="345"/>
        <w:jc w:val="both"/>
        <w:textAlignment w:val="baseline"/>
        <w:rPr>
          <w:rFonts w:ascii="맑은 고딕" w:hAnsi="맑은 고딕" w:eastAsia="맑은 고딕"/>
          <w:sz w:val="18"/>
          <w:szCs w:val="18"/>
        </w:rPr>
      </w:pPr>
      <w:r w:rsidRPr="21C296FF" w:rsidR="00946F2C">
        <w:rPr>
          <w:rFonts w:ascii="Yu Mincho" w:hAnsi="Yu Mincho" w:eastAsia="Yu Mincho" w:cs="바탕"/>
          <w:color w:val="333333"/>
          <w:spacing w:val="-11"/>
          <w:sz w:val="22"/>
          <w:szCs w:val="22"/>
          <w:shd w:val="clear" w:color="auto" w:fill="FFFFFF"/>
        </w:rPr>
        <w:t>⑥</w:t>
      </w:r>
      <w:r w:rsidRPr="21C296FF" w:rsidR="00946F2C">
        <w:rPr>
          <w:rFonts w:ascii="Yu Mincho" w:hAnsi="Yu Mincho" w:eastAsia="맑은 고딕" w:cs="바탕" w:eastAsiaTheme="minorEastAsia"/>
          <w:color w:val="333333"/>
          <w:spacing w:val="-11"/>
          <w:sz w:val="22"/>
          <w:szCs w:val="22"/>
          <w:shd w:val="clear" w:color="auto" w:fill="FFFFFF"/>
        </w:rPr>
        <w:t xml:space="preserve"> </w:t>
      </w:r>
      <w:r w:rsidR="2D5CE824">
        <w:rPr>
          <w:rStyle w:val="normaltextrun"/>
          <w:rFonts w:ascii="맑은 고딕" w:hAnsi="맑은 고딕" w:eastAsia="맑은 고딕"/>
          <w:color w:val="333333"/>
          <w:sz w:val="22"/>
          <w:szCs w:val="22"/>
          <w:shd w:val="clear" w:color="auto" w:fill="FFFF00"/>
        </w:rPr>
        <w:t>会員特典</w:t>
      </w:r>
      <w:r w:rsidR="78CD8771">
        <w:rPr>
          <w:rStyle w:val="normaltextrun"/>
          <w:rFonts w:ascii="맑은 고딕" w:hAnsi="맑은 고딕" w:eastAsia="맑은 고딕"/>
          <w:color w:val="333333"/>
          <w:sz w:val="22"/>
          <w:szCs w:val="22"/>
          <w:shd w:val="clear" w:color="auto" w:fill="FFFF00"/>
        </w:rPr>
        <w:t>とは弊社が本規約に従い会員に提供する特典を意味します。</w:t>
      </w:r>
    </w:p>
    <w:p w:rsidR="00946F2C" w:rsidP="21C296FF" w:rsidRDefault="00946F2C" w14:paraId="7D8573A4" w14:textId="055EF35B">
      <w:pPr>
        <w:pStyle w:val="paragraph"/>
        <w:spacing w:before="0" w:beforeAutospacing="off" w:after="0" w:afterAutospacing="off"/>
        <w:ind w:left="330" w:hanging="345"/>
        <w:jc w:val="both"/>
        <w:textAlignment w:val="baseline"/>
        <w:rPr>
          <w:rFonts w:ascii="맑은 고딕" w:hAnsi="맑은 고딕" w:eastAsia="맑은 고딕"/>
          <w:sz w:val="18"/>
          <w:szCs w:val="18"/>
        </w:rPr>
      </w:pPr>
      <w:r w:rsidRPr="21C296FF" w:rsidR="00946F2C">
        <w:rPr>
          <w:rFonts w:ascii="Yu Mincho" w:hAnsi="Yu Mincho" w:eastAsia="Yu Mincho" w:cs="바탕"/>
          <w:color w:val="333333"/>
          <w:spacing w:val="-11"/>
          <w:sz w:val="22"/>
          <w:szCs w:val="22"/>
          <w:shd w:val="clear" w:color="auto" w:fill="FFFFFF"/>
        </w:rPr>
        <w:t>⑦</w:t>
      </w:r>
      <w:r w:rsidRPr="21C296FF" w:rsidR="00946F2C">
        <w:rPr>
          <w:rFonts w:ascii="Yu Mincho" w:hAnsi="Yu Mincho" w:eastAsia="맑은 고딕" w:cs="바탕" w:eastAsiaTheme="minorEastAsia"/>
          <w:color w:val="333333"/>
          <w:spacing w:val="-11"/>
          <w:sz w:val="22"/>
          <w:szCs w:val="22"/>
          <w:shd w:val="clear" w:color="auto" w:fill="FFFFFF"/>
        </w:rPr>
        <w:t xml:space="preserve"> </w:t>
      </w:r>
      <w:r w:rsidR="2D4BC7FA">
        <w:rPr>
          <w:rStyle w:val="normaltextrun"/>
          <w:rFonts w:ascii="맑은 고딕" w:hAnsi="맑은 고딕" w:eastAsia="맑은 고딕"/>
          <w:color w:val="333333"/>
          <w:sz w:val="22"/>
          <w:szCs w:val="22"/>
          <w:shd w:val="clear" w:color="auto" w:fill="FFFF00"/>
        </w:rPr>
        <w:t>GOM Pass</w:t>
      </w:r>
      <w:r w:rsidR="546B4115">
        <w:rPr>
          <w:rStyle w:val="normaltextrun"/>
          <w:rFonts w:ascii="맑은 고딕" w:hAnsi="맑은 고딕" w:eastAsia="맑은 고딕"/>
          <w:color w:val="333333"/>
          <w:sz w:val="22"/>
          <w:szCs w:val="22"/>
          <w:shd w:val="clear" w:color="auto" w:fill="FFFF00"/>
        </w:rPr>
        <w:t>キャンセル可能期間</w:t>
      </w:r>
      <w:r w:rsidR="70C804FC">
        <w:rPr>
          <w:rStyle w:val="normaltextrun"/>
          <w:rFonts w:ascii="맑은 고딕" w:hAnsi="맑은 고딕" w:eastAsia="맑은 고딕"/>
          <w:color w:val="333333"/>
          <w:sz w:val="22"/>
          <w:szCs w:val="22"/>
          <w:shd w:val="clear" w:color="auto" w:fill="FFFF00"/>
        </w:rPr>
        <w:t>とは、GOM Passの初購入の時、1回に限って会員に</w:t>
      </w:r>
      <w:r w:rsidRPr="686D88A7" w:rsidR="5BDF4019">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何の条件もなく決済後10日以内に決済キャンセルが可能なGOM Passキャンセル可能期間</w:t>
      </w:r>
      <w:r w:rsidRPr="686D88A7" w:rsidR="6F000EBE">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を意味します。</w:t>
      </w:r>
      <w:r w:rsidR="00946F2C">
        <w:rPr>
          <w:rStyle w:val="eop"/>
          <w:rFonts w:ascii="맑은 고딕" w:hAnsi="맑은 고딕" w:eastAsia="맑은 고딕"/>
          <w:color w:val="333333"/>
          <w:sz w:val="22"/>
          <w:szCs w:val="22"/>
        </w:rPr>
        <w:t> </w:t>
      </w:r>
    </w:p>
    <w:p w:rsidRPr="000207A4" w:rsidR="0A004D54" w:rsidP="00946F2C" w:rsidRDefault="00946F2C" w14:paraId="7119B9B3" w14:textId="2C021F08">
      <w:pPr>
        <w:jc w:val="left"/>
        <w:rPr>
          <w:rFonts w:eastAsiaTheme="minorHAnsi"/>
          <w:sz w:val="22"/>
          <w:lang w:eastAsia="ja-JP"/>
        </w:rPr>
      </w:pPr>
      <w:r>
        <w:rPr>
          <w:rFonts w:hint="eastAsia" w:ascii="Yu Mincho" w:hAnsi="Yu Mincho" w:eastAsia="Yu Mincho" w:cs="바탕"/>
          <w:bCs/>
          <w:color w:val="333333"/>
          <w:spacing w:val="-11"/>
          <w:sz w:val="22"/>
          <w:shd w:val="clear" w:color="auto" w:fill="FFFFFF"/>
          <w:lang w:eastAsia="ja-JP"/>
        </w:rPr>
        <w:t>⑧</w:t>
      </w:r>
      <w:r w:rsidRPr="000207A4" w:rsidR="00372F7C">
        <w:rPr>
          <w:rFonts w:eastAsiaTheme="minorHAnsi"/>
          <w:bCs/>
          <w:color w:val="333333"/>
          <w:spacing w:val="-11"/>
          <w:sz w:val="22"/>
          <w:shd w:val="clear" w:color="auto" w:fill="FFFFFF"/>
          <w:lang w:eastAsia="ja-JP"/>
        </w:rPr>
        <w:t> </w:t>
      </w:r>
      <w:r w:rsidRPr="00351FF5" w:rsidR="00351FF5">
        <w:rPr>
          <w:rFonts w:hint="eastAsia" w:eastAsiaTheme="minorHAnsi"/>
          <w:sz w:val="22"/>
          <w:lang w:eastAsia="ja-JP"/>
        </w:rPr>
        <w:t>利用券延長とは、ライセンスキ</w:t>
      </w:r>
      <w:r w:rsidRPr="00351FF5" w:rsidR="00351FF5">
        <w:rPr>
          <w:rFonts w:hint="eastAsia" w:ascii="MS Gothic" w:hAnsi="MS Gothic" w:eastAsia="MS Gothic" w:cs="MS Gothic"/>
          <w:sz w:val="22"/>
          <w:lang w:eastAsia="ja-JP"/>
        </w:rPr>
        <w:t>ー</w:t>
      </w:r>
      <w:r w:rsidRPr="00351FF5" w:rsidR="00351FF5">
        <w:rPr>
          <w:rFonts w:hint="eastAsia" w:ascii="맑은 고딕" w:hAnsi="맑은 고딕" w:eastAsia="맑은 고딕" w:cs="맑은 고딕"/>
          <w:sz w:val="22"/>
          <w:lang w:eastAsia="ja-JP"/>
        </w:rPr>
        <w:t>の</w:t>
      </w:r>
      <w:r w:rsidRPr="00351FF5" w:rsidR="00351FF5">
        <w:rPr>
          <w:rFonts w:hint="eastAsia" w:ascii="새굴림" w:hAnsi="새굴림" w:eastAsia="새굴림" w:cs="새굴림"/>
          <w:sz w:val="22"/>
          <w:lang w:eastAsia="ja-JP"/>
        </w:rPr>
        <w:t>満</w:t>
      </w:r>
      <w:r w:rsidRPr="00351FF5" w:rsidR="00351FF5">
        <w:rPr>
          <w:rFonts w:hint="eastAsia" w:ascii="맑은 고딕" w:hAnsi="맑은 고딕" w:eastAsia="맑은 고딕" w:cs="맑은 고딕"/>
          <w:sz w:val="22"/>
          <w:lang w:eastAsia="ja-JP"/>
        </w:rPr>
        <w:t>了日の前に利用期間を延長することをいいます。</w:t>
      </w:r>
    </w:p>
    <w:p w:rsidRPr="000207A4" w:rsidR="50F22EB2" w:rsidP="00E14CD8" w:rsidRDefault="00946F2C" w14:paraId="1BDD19F4" w14:textId="0BAB3482">
      <w:pPr>
        <w:ind w:left="297" w:hanging="297" w:hangingChars="150"/>
        <w:jc w:val="left"/>
        <w:rPr>
          <w:rFonts w:eastAsiaTheme="minorHAnsi"/>
          <w:sz w:val="22"/>
          <w:lang w:eastAsia="ja-JP"/>
        </w:rPr>
      </w:pPr>
      <w:r>
        <w:rPr>
          <w:rFonts w:hint="eastAsia" w:ascii="Yu Mincho" w:hAnsi="Yu Mincho" w:eastAsia="Yu Mincho" w:cs="바탕"/>
          <w:bCs/>
          <w:color w:val="333333"/>
          <w:spacing w:val="-11"/>
          <w:sz w:val="22"/>
          <w:shd w:val="clear" w:color="auto" w:fill="FFFFFF"/>
          <w:lang w:eastAsia="ja-JP"/>
        </w:rPr>
        <w:t>⑨</w:t>
      </w:r>
      <w:r w:rsidRPr="000207A4" w:rsidR="00372F7C">
        <w:rPr>
          <w:rFonts w:eastAsiaTheme="minorHAnsi"/>
          <w:bCs/>
          <w:color w:val="333333"/>
          <w:spacing w:val="-11"/>
          <w:sz w:val="22"/>
          <w:shd w:val="clear" w:color="auto" w:fill="FFFFFF"/>
          <w:lang w:eastAsia="ja-JP"/>
        </w:rPr>
        <w:t> </w:t>
      </w:r>
      <w:r w:rsidRPr="00B52FDE" w:rsidR="00B52FDE">
        <w:rPr>
          <w:rFonts w:hint="eastAsia" w:eastAsiaTheme="minorHAnsi"/>
          <w:sz w:val="22"/>
          <w:lang w:eastAsia="ja-JP"/>
        </w:rPr>
        <w:t>第</w:t>
      </w:r>
      <w:r w:rsidRPr="00B52FDE" w:rsidR="00B52FDE">
        <w:rPr>
          <w:rFonts w:eastAsiaTheme="minorHAnsi"/>
          <w:sz w:val="22"/>
          <w:lang w:eastAsia="ja-JP"/>
        </w:rPr>
        <w:t>2</w:t>
      </w:r>
      <w:r w:rsidRPr="00B52FDE" w:rsidR="00B52FDE">
        <w:rPr>
          <w:rFonts w:hint="eastAsia" w:ascii="새굴림" w:hAnsi="새굴림" w:eastAsia="새굴림" w:cs="새굴림"/>
          <w:sz w:val="22"/>
          <w:lang w:eastAsia="ja-JP"/>
        </w:rPr>
        <w:t>条</w:t>
      </w:r>
      <w:r w:rsidRPr="00B52FDE" w:rsidR="00B52FDE">
        <w:rPr>
          <w:rFonts w:hint="eastAsia" w:ascii="맑은 고딕" w:hAnsi="맑은 고딕" w:eastAsia="맑은 고딕" w:cs="맑은 고딕"/>
          <w:sz w:val="22"/>
          <w:lang w:eastAsia="ja-JP"/>
        </w:rPr>
        <w:t>で定義した用語以外は、</w:t>
      </w:r>
      <w:r w:rsidRPr="00B52FDE" w:rsidR="00B52FDE">
        <w:rPr>
          <w:rFonts w:hint="eastAsia" w:ascii="새굴림" w:hAnsi="새굴림" w:eastAsia="새굴림" w:cs="새굴림"/>
          <w:sz w:val="22"/>
          <w:lang w:eastAsia="ja-JP"/>
        </w:rPr>
        <w:t>会</w:t>
      </w:r>
      <w:r w:rsidRPr="00B52FDE" w:rsidR="00B52FDE">
        <w:rPr>
          <w:rFonts w:hint="eastAsia" w:ascii="맑은 고딕" w:hAnsi="맑은 고딕" w:eastAsia="맑은 고딕" w:cs="맑은 고딕"/>
          <w:sz w:val="22"/>
          <w:lang w:eastAsia="ja-JP"/>
        </w:rPr>
        <w:t>社の利用規約と取引慣行及び</w:t>
      </w:r>
      <w:r w:rsidRPr="00B52FDE" w:rsidR="00B52FDE">
        <w:rPr>
          <w:rFonts w:hint="eastAsia" w:ascii="새굴림" w:hAnsi="새굴림" w:eastAsia="새굴림" w:cs="새굴림"/>
          <w:sz w:val="22"/>
          <w:lang w:eastAsia="ja-JP"/>
        </w:rPr>
        <w:t>関</w:t>
      </w:r>
      <w:r w:rsidRPr="00B52FDE" w:rsidR="00B52FDE">
        <w:rPr>
          <w:rFonts w:hint="eastAsia" w:ascii="맑은 고딕" w:hAnsi="맑은 고딕" w:eastAsia="맑은 고딕" w:cs="맑은 고딕"/>
          <w:sz w:val="22"/>
          <w:lang w:eastAsia="ja-JP"/>
        </w:rPr>
        <w:t>係法令に</w:t>
      </w:r>
      <w:r w:rsidRPr="00B52FDE" w:rsidR="00B52FDE">
        <w:rPr>
          <w:rFonts w:hint="eastAsia" w:ascii="새굴림" w:hAnsi="새굴림" w:eastAsia="새굴림" w:cs="새굴림"/>
          <w:sz w:val="22"/>
          <w:lang w:eastAsia="ja-JP"/>
        </w:rPr>
        <w:t>従</w:t>
      </w:r>
      <w:r w:rsidRPr="00B52FDE" w:rsidR="00B52FDE">
        <w:rPr>
          <w:rFonts w:hint="eastAsia" w:ascii="맑은 고딕" w:hAnsi="맑은 고딕" w:eastAsia="맑은 고딕" w:cs="맑은 고딕"/>
          <w:sz w:val="22"/>
          <w:lang w:eastAsia="ja-JP"/>
        </w:rPr>
        <w:t>います。</w:t>
      </w:r>
    </w:p>
    <w:p w:rsidR="008668B6" w:rsidP="00E14CD8" w:rsidRDefault="008668B6" w14:paraId="4CE88431" w14:textId="77777777">
      <w:pPr>
        <w:jc w:val="left"/>
        <w:rPr>
          <w:b/>
          <w:bCs/>
          <w:sz w:val="10"/>
          <w:szCs w:val="10"/>
          <w:lang w:eastAsia="ja-JP"/>
        </w:rPr>
      </w:pPr>
    </w:p>
    <w:p w:rsidRPr="001E2624" w:rsidR="2E5144AC" w:rsidP="00E14CD8" w:rsidRDefault="003763E1" w14:paraId="03C7C2BB" w14:textId="1A4BAC17">
      <w:pPr>
        <w:jc w:val="left"/>
        <w:rPr>
          <w:b/>
          <w:bCs/>
          <w:sz w:val="28"/>
          <w:szCs w:val="28"/>
        </w:rPr>
      </w:pPr>
      <w:r w:rsidRPr="003763E1">
        <w:rPr>
          <w:rFonts w:hint="eastAsia"/>
          <w:b/>
          <w:bCs/>
          <w:sz w:val="28"/>
          <w:szCs w:val="28"/>
        </w:rPr>
        <w:t>【第</w:t>
      </w:r>
      <w:r w:rsidRPr="003763E1">
        <w:rPr>
          <w:b/>
          <w:bCs/>
          <w:sz w:val="28"/>
          <w:szCs w:val="28"/>
        </w:rPr>
        <w:t>2章 有料決</w:t>
      </w:r>
      <w:r w:rsidRPr="003763E1">
        <w:rPr>
          <w:rFonts w:hint="eastAsia" w:ascii="새굴림" w:hAnsi="새굴림" w:eastAsia="새굴림" w:cs="새굴림"/>
          <w:b/>
          <w:bCs/>
          <w:sz w:val="28"/>
          <w:szCs w:val="28"/>
        </w:rPr>
        <w:t>済</w:t>
      </w:r>
      <w:r w:rsidRPr="003763E1">
        <w:rPr>
          <w:rFonts w:hint="eastAsia" w:ascii="맑은 고딕" w:hAnsi="맑은 고딕" w:eastAsia="맑은 고딕" w:cs="맑은 고딕"/>
          <w:b/>
          <w:bCs/>
          <w:sz w:val="28"/>
          <w:szCs w:val="28"/>
        </w:rPr>
        <w:t>】</w:t>
      </w:r>
    </w:p>
    <w:p w:rsidRPr="001E2624" w:rsidR="2D7E5DDE" w:rsidP="00E14CD8" w:rsidRDefault="0002476D" w14:paraId="54BB8460" w14:textId="17CE5734">
      <w:pPr>
        <w:jc w:val="left"/>
        <w:rPr>
          <w:b/>
          <w:bCs/>
          <w:sz w:val="27"/>
          <w:szCs w:val="27"/>
        </w:rPr>
      </w:pPr>
      <w:r w:rsidRPr="0002476D">
        <w:rPr>
          <w:rFonts w:hint="eastAsia"/>
          <w:b/>
          <w:bCs/>
          <w:sz w:val="27"/>
          <w:szCs w:val="27"/>
        </w:rPr>
        <w:lastRenderedPageBreak/>
        <w:t>第</w:t>
      </w:r>
      <w:r w:rsidRPr="0002476D">
        <w:rPr>
          <w:b/>
          <w:bCs/>
          <w:sz w:val="27"/>
          <w:szCs w:val="27"/>
        </w:rPr>
        <w:t>3</w:t>
      </w:r>
      <w:r w:rsidRPr="0002476D">
        <w:rPr>
          <w:rFonts w:hint="eastAsia" w:ascii="새굴림" w:hAnsi="새굴림" w:eastAsia="새굴림" w:cs="새굴림"/>
          <w:b/>
          <w:bCs/>
          <w:sz w:val="27"/>
          <w:szCs w:val="27"/>
        </w:rPr>
        <w:t>条</w:t>
      </w:r>
      <w:r w:rsidRPr="0002476D">
        <w:rPr>
          <w:b/>
          <w:bCs/>
          <w:sz w:val="27"/>
          <w:szCs w:val="27"/>
        </w:rPr>
        <w:t xml:space="preserve"> [定義]</w:t>
      </w:r>
    </w:p>
    <w:p w:rsidRPr="00F967C8" w:rsidR="2D7E5DDE" w:rsidP="00E14CD8" w:rsidRDefault="005B5E03" w14:paraId="3EB53C89" w14:textId="421A6CC6">
      <w:pPr>
        <w:jc w:val="left"/>
        <w:rPr>
          <w:sz w:val="22"/>
          <w:lang w:eastAsia="ja-JP"/>
        </w:rPr>
      </w:pPr>
      <w:r w:rsidRPr="005B5E03">
        <w:rPr>
          <w:rFonts w:hint="eastAsia"/>
          <w:sz w:val="22"/>
          <w:lang w:eastAsia="ja-JP"/>
        </w:rPr>
        <w:t>有料決</w:t>
      </w:r>
      <w:r w:rsidRPr="005B5E03">
        <w:rPr>
          <w:rFonts w:hint="eastAsia" w:ascii="새굴림" w:hAnsi="새굴림" w:eastAsia="새굴림" w:cs="새굴림"/>
          <w:sz w:val="22"/>
          <w:lang w:eastAsia="ja-JP"/>
        </w:rPr>
        <w:t>済</w:t>
      </w:r>
      <w:r w:rsidRPr="005B5E03">
        <w:rPr>
          <w:rFonts w:hint="eastAsia" w:ascii="맑은 고딕" w:hAnsi="맑은 고딕" w:eastAsia="맑은 고딕" w:cs="맑은 고딕"/>
          <w:sz w:val="22"/>
          <w:lang w:eastAsia="ja-JP"/>
        </w:rPr>
        <w:t>は、利用者が</w:t>
      </w:r>
      <w:r w:rsidRPr="005B5E03">
        <w:rPr>
          <w:rFonts w:hint="eastAsia" w:ascii="새굴림" w:hAnsi="새굴림" w:eastAsia="새굴림" w:cs="새굴림"/>
          <w:sz w:val="22"/>
          <w:lang w:eastAsia="ja-JP"/>
        </w:rPr>
        <w:t>会</w:t>
      </w:r>
      <w:r w:rsidRPr="005B5E03">
        <w:rPr>
          <w:rFonts w:hint="eastAsia" w:ascii="맑은 고딕" w:hAnsi="맑은 고딕" w:eastAsia="맑은 고딕" w:cs="맑은 고딕"/>
          <w:sz w:val="22"/>
          <w:lang w:eastAsia="ja-JP"/>
        </w:rPr>
        <w:t>社の有料サ</w:t>
      </w:r>
      <w:r w:rsidRPr="005B5E03">
        <w:rPr>
          <w:rFonts w:hint="eastAsia" w:ascii="MS Gothic" w:hAnsi="MS Gothic" w:eastAsia="MS Gothic" w:cs="MS Gothic"/>
          <w:sz w:val="22"/>
          <w:lang w:eastAsia="ja-JP"/>
        </w:rPr>
        <w:t>ー</w:t>
      </w:r>
      <w:r w:rsidRPr="005B5E03">
        <w:rPr>
          <w:rFonts w:hint="eastAsia" w:ascii="맑은 고딕" w:hAnsi="맑은 고딕" w:eastAsia="맑은 고딕" w:cs="맑은 고딕"/>
          <w:sz w:val="22"/>
          <w:lang w:eastAsia="ja-JP"/>
        </w:rPr>
        <w:t>ビスに</w:t>
      </w:r>
      <w:r w:rsidRPr="005B5E03">
        <w:rPr>
          <w:rFonts w:hint="eastAsia" w:ascii="새굴림" w:hAnsi="새굴림" w:eastAsia="새굴림" w:cs="새굴림"/>
          <w:sz w:val="22"/>
          <w:lang w:eastAsia="ja-JP"/>
        </w:rPr>
        <w:t>対</w:t>
      </w:r>
      <w:r w:rsidRPr="005B5E03">
        <w:rPr>
          <w:rFonts w:hint="eastAsia" w:ascii="맑은 고딕" w:hAnsi="맑은 고딕" w:eastAsia="맑은 고딕" w:cs="맑은 고딕"/>
          <w:sz w:val="22"/>
          <w:lang w:eastAsia="ja-JP"/>
        </w:rPr>
        <w:t>して利用契約を締結するために利用規約及び有料サ</w:t>
      </w:r>
      <w:r w:rsidRPr="005B5E03">
        <w:rPr>
          <w:rFonts w:hint="eastAsia" w:ascii="MS Gothic" w:hAnsi="MS Gothic" w:eastAsia="MS Gothic" w:cs="MS Gothic"/>
          <w:sz w:val="22"/>
          <w:lang w:eastAsia="ja-JP"/>
        </w:rPr>
        <w:t>ー</w:t>
      </w:r>
      <w:r w:rsidRPr="005B5E03">
        <w:rPr>
          <w:rFonts w:hint="eastAsia" w:ascii="맑은 고딕" w:hAnsi="맑은 고딕" w:eastAsia="맑은 고딕" w:cs="맑은 고딕"/>
          <w:sz w:val="22"/>
          <w:lang w:eastAsia="ja-JP"/>
        </w:rPr>
        <w:t>ビスポリシ</w:t>
      </w:r>
      <w:r w:rsidRPr="005B5E03">
        <w:rPr>
          <w:rFonts w:hint="eastAsia" w:ascii="MS Gothic" w:hAnsi="MS Gothic" w:eastAsia="MS Gothic" w:cs="MS Gothic"/>
          <w:sz w:val="22"/>
          <w:lang w:eastAsia="ja-JP"/>
        </w:rPr>
        <w:t>ー</w:t>
      </w:r>
      <w:r w:rsidRPr="005B5E03">
        <w:rPr>
          <w:rFonts w:hint="eastAsia" w:ascii="맑은 고딕" w:hAnsi="맑은 고딕" w:eastAsia="맑은 고딕" w:cs="맑은 고딕"/>
          <w:sz w:val="22"/>
          <w:lang w:eastAsia="ja-JP"/>
        </w:rPr>
        <w:t>に同意する場合、該</w:t>
      </w:r>
      <w:r w:rsidRPr="005B5E03">
        <w:rPr>
          <w:rFonts w:hint="eastAsia" w:ascii="새굴림" w:hAnsi="새굴림" w:eastAsia="새굴림" w:cs="새굴림"/>
          <w:sz w:val="22"/>
          <w:lang w:eastAsia="ja-JP"/>
        </w:rPr>
        <w:t>当</w:t>
      </w:r>
      <w:r w:rsidRPr="005B5E03">
        <w:rPr>
          <w:rFonts w:hint="eastAsia" w:ascii="맑은 고딕" w:hAnsi="맑은 고딕" w:eastAsia="맑은 고딕" w:cs="맑은 고딕"/>
          <w:sz w:val="22"/>
          <w:lang w:eastAsia="ja-JP"/>
        </w:rPr>
        <w:t>有料決</w:t>
      </w:r>
      <w:r w:rsidRPr="005B5E03">
        <w:rPr>
          <w:rFonts w:hint="eastAsia" w:ascii="새굴림" w:hAnsi="새굴림" w:eastAsia="새굴림" w:cs="새굴림"/>
          <w:sz w:val="22"/>
          <w:lang w:eastAsia="ja-JP"/>
        </w:rPr>
        <w:t>済</w:t>
      </w:r>
      <w:r w:rsidRPr="005B5E03">
        <w:rPr>
          <w:rFonts w:hint="eastAsia" w:ascii="맑은 고딕" w:hAnsi="맑은 고딕" w:eastAsia="맑은 고딕" w:cs="맑은 고딕"/>
          <w:sz w:val="22"/>
          <w:lang w:eastAsia="ja-JP"/>
        </w:rPr>
        <w:t>利用を希望する利用者の決</w:t>
      </w:r>
      <w:r w:rsidRPr="005B5E03">
        <w:rPr>
          <w:rFonts w:hint="eastAsia" w:ascii="새굴림" w:hAnsi="새굴림" w:eastAsia="새굴림" w:cs="새굴림"/>
          <w:sz w:val="22"/>
          <w:lang w:eastAsia="ja-JP"/>
        </w:rPr>
        <w:t>済</w:t>
      </w:r>
      <w:r w:rsidRPr="005B5E03">
        <w:rPr>
          <w:rFonts w:hint="eastAsia" w:ascii="맑은 고딕" w:hAnsi="맑은 고딕" w:eastAsia="맑은 고딕" w:cs="맑은 고딕"/>
          <w:sz w:val="22"/>
          <w:lang w:eastAsia="ja-JP"/>
        </w:rPr>
        <w:t>申</w:t>
      </w:r>
      <w:r w:rsidRPr="005B5E03">
        <w:rPr>
          <w:rFonts w:hint="eastAsia" w:ascii="새굴림" w:hAnsi="새굴림" w:eastAsia="새굴림" w:cs="새굴림"/>
          <w:sz w:val="22"/>
          <w:lang w:eastAsia="ja-JP"/>
        </w:rPr>
        <w:t>込</w:t>
      </w:r>
      <w:r w:rsidRPr="005B5E03">
        <w:rPr>
          <w:rFonts w:hint="eastAsia" w:ascii="맑은 고딕" w:hAnsi="맑은 고딕" w:eastAsia="맑은 고딕" w:cs="맑은 고딕"/>
          <w:sz w:val="22"/>
          <w:lang w:eastAsia="ja-JP"/>
        </w:rPr>
        <w:t>と</w:t>
      </w:r>
      <w:r w:rsidRPr="005B5E03">
        <w:rPr>
          <w:rFonts w:hint="eastAsia" w:ascii="새굴림" w:hAnsi="새굴림" w:eastAsia="새굴림" w:cs="새굴림"/>
          <w:sz w:val="22"/>
          <w:lang w:eastAsia="ja-JP"/>
        </w:rPr>
        <w:t>会</w:t>
      </w:r>
      <w:r w:rsidRPr="005B5E03">
        <w:rPr>
          <w:rFonts w:hint="eastAsia" w:ascii="맑은 고딕" w:hAnsi="맑은 고딕" w:eastAsia="맑은 고딕" w:cs="맑은 고딕"/>
          <w:sz w:val="22"/>
          <w:lang w:eastAsia="ja-JP"/>
        </w:rPr>
        <w:t>社の承諾により成立します。その他の事項は</w:t>
      </w:r>
      <w:r w:rsidRPr="005B5E03">
        <w:rPr>
          <w:rFonts w:hint="eastAsia" w:ascii="새굴림" w:hAnsi="새굴림" w:eastAsia="새굴림" w:cs="새굴림"/>
          <w:sz w:val="22"/>
          <w:lang w:eastAsia="ja-JP"/>
        </w:rPr>
        <w:t>会</w:t>
      </w:r>
      <w:r w:rsidRPr="005B5E03">
        <w:rPr>
          <w:rFonts w:hint="eastAsia" w:ascii="맑은 고딕" w:hAnsi="맑은 고딕" w:eastAsia="맑은 고딕" w:cs="맑은 고딕"/>
          <w:sz w:val="22"/>
          <w:lang w:eastAsia="ja-JP"/>
        </w:rPr>
        <w:t>社の定めるポリシ</w:t>
      </w:r>
      <w:r w:rsidRPr="005B5E03">
        <w:rPr>
          <w:rFonts w:hint="eastAsia" w:ascii="MS Gothic" w:hAnsi="MS Gothic" w:eastAsia="MS Gothic" w:cs="MS Gothic"/>
          <w:sz w:val="22"/>
          <w:lang w:eastAsia="ja-JP"/>
        </w:rPr>
        <w:t>ー</w:t>
      </w:r>
      <w:r w:rsidRPr="005B5E03">
        <w:rPr>
          <w:rFonts w:hint="eastAsia" w:ascii="맑은 고딕" w:hAnsi="맑은 고딕" w:eastAsia="맑은 고딕" w:cs="맑은 고딕"/>
          <w:sz w:val="22"/>
          <w:lang w:eastAsia="ja-JP"/>
        </w:rPr>
        <w:t>に</w:t>
      </w:r>
      <w:r w:rsidRPr="005B5E03">
        <w:rPr>
          <w:rFonts w:hint="eastAsia" w:ascii="새굴림" w:hAnsi="새굴림" w:eastAsia="새굴림" w:cs="새굴림"/>
          <w:sz w:val="22"/>
          <w:lang w:eastAsia="ja-JP"/>
        </w:rPr>
        <w:t>従</w:t>
      </w:r>
      <w:r w:rsidRPr="005B5E03">
        <w:rPr>
          <w:rFonts w:hint="eastAsia" w:ascii="맑은 고딕" w:hAnsi="맑은 고딕" w:eastAsia="맑은 고딕" w:cs="맑은 고딕"/>
          <w:sz w:val="22"/>
          <w:lang w:eastAsia="ja-JP"/>
        </w:rPr>
        <w:t>います。</w:t>
      </w:r>
    </w:p>
    <w:p w:rsidR="008668B6" w:rsidP="00E14CD8" w:rsidRDefault="008668B6" w14:paraId="597D5259" w14:textId="77777777">
      <w:pPr>
        <w:jc w:val="left"/>
        <w:rPr>
          <w:b/>
          <w:bCs/>
          <w:sz w:val="10"/>
          <w:szCs w:val="10"/>
          <w:lang w:eastAsia="ja-JP"/>
        </w:rPr>
      </w:pPr>
    </w:p>
    <w:p w:rsidRPr="00563470" w:rsidR="651ADE6E" w:rsidP="00E14CD8" w:rsidRDefault="00B812AF" w14:paraId="33AA6822" w14:textId="17CB14FB">
      <w:pPr>
        <w:jc w:val="left"/>
        <w:rPr>
          <w:b/>
          <w:bCs/>
          <w:sz w:val="27"/>
          <w:szCs w:val="27"/>
          <w:lang w:eastAsia="ja-JP"/>
        </w:rPr>
      </w:pPr>
      <w:r w:rsidRPr="00B812AF">
        <w:rPr>
          <w:rFonts w:hint="eastAsia"/>
          <w:b/>
          <w:bCs/>
          <w:sz w:val="27"/>
          <w:szCs w:val="27"/>
          <w:lang w:eastAsia="ja-JP"/>
        </w:rPr>
        <w:t>第</w:t>
      </w:r>
      <w:r w:rsidRPr="00B812AF">
        <w:rPr>
          <w:b/>
          <w:bCs/>
          <w:sz w:val="27"/>
          <w:szCs w:val="27"/>
          <w:lang w:eastAsia="ja-JP"/>
        </w:rPr>
        <w:t>4</w:t>
      </w:r>
      <w:r w:rsidRPr="00B812AF">
        <w:rPr>
          <w:rFonts w:hint="eastAsia" w:ascii="새굴림" w:hAnsi="새굴림" w:eastAsia="새굴림" w:cs="새굴림"/>
          <w:b/>
          <w:bCs/>
          <w:sz w:val="27"/>
          <w:szCs w:val="27"/>
          <w:lang w:eastAsia="ja-JP"/>
        </w:rPr>
        <w:t>条</w:t>
      </w:r>
      <w:r w:rsidRPr="00B812AF">
        <w:rPr>
          <w:b/>
          <w:bCs/>
          <w:sz w:val="27"/>
          <w:szCs w:val="27"/>
          <w:lang w:eastAsia="ja-JP"/>
        </w:rPr>
        <w:t xml:space="preserve"> [有料決</w:t>
      </w:r>
      <w:r w:rsidRPr="00B812AF">
        <w:rPr>
          <w:rFonts w:hint="eastAsia" w:ascii="새굴림" w:hAnsi="새굴림" w:eastAsia="새굴림" w:cs="새굴림"/>
          <w:b/>
          <w:bCs/>
          <w:sz w:val="27"/>
          <w:szCs w:val="27"/>
          <w:lang w:eastAsia="ja-JP"/>
        </w:rPr>
        <w:t>済</w:t>
      </w:r>
      <w:r w:rsidRPr="00B812AF">
        <w:rPr>
          <w:rFonts w:hint="eastAsia" w:ascii="맑은 고딕" w:hAnsi="맑은 고딕" w:eastAsia="맑은 고딕" w:cs="맑은 고딕"/>
          <w:b/>
          <w:bCs/>
          <w:sz w:val="27"/>
          <w:szCs w:val="27"/>
          <w:lang w:eastAsia="ja-JP"/>
        </w:rPr>
        <w:t>の手順</w:t>
      </w:r>
      <w:r w:rsidRPr="00B812AF">
        <w:rPr>
          <w:b/>
          <w:bCs/>
          <w:sz w:val="27"/>
          <w:szCs w:val="27"/>
          <w:lang w:eastAsia="ja-JP"/>
        </w:rPr>
        <w:t>]</w:t>
      </w:r>
    </w:p>
    <w:p w:rsidRPr="00EA79D0" w:rsidR="651ADE6E" w:rsidP="686D88A7" w:rsidRDefault="00EA79D0" w14:paraId="2A366E87" w14:textId="59BC201C">
      <w:pPr>
        <w:jc w:val="left"/>
        <w:rPr>
          <w:sz w:val="22"/>
          <w:szCs w:val="22"/>
          <w:lang w:eastAsia="ja-JP"/>
          <w:rPrChange w:author="choiyoonseon" w:date="2023-04-21T13:51:00Z" w:id="1270518180">
            <w:rPr>
              <w:lang w:eastAsia="ja-JP"/>
            </w:rPr>
          </w:rPrChange>
        </w:rPr>
        <w:pPrChange w:author="choiyoonseon" w:date="2023-04-21T13:51:00Z" w:id="2">
          <w:pPr>
            <w:ind w:left="297" w:hanging="297"/>
            <w:jc w:val="left"/>
          </w:pPr>
        </w:pPrChange>
      </w:pPr>
      <w:r w:rsidRPr="686D88A7" w:rsidR="00EA79D0">
        <w:rPr>
          <w:rFonts w:ascii="Yu Mincho" w:hAnsi="Yu Mincho" w:eastAsia="Yu Mincho" w:cs="바탕"/>
          <w:color w:val="333333"/>
          <w:spacing w:val="-11"/>
          <w:sz w:val="22"/>
          <w:szCs w:val="22"/>
          <w:shd w:val="clear" w:color="auto" w:fill="FFFFFF"/>
          <w:lang w:eastAsia="ja-JP"/>
        </w:rPr>
        <w:t>①</w:t>
      </w:r>
      <w:r w:rsidRPr="686D88A7" w:rsidR="275EA87B">
        <w:rPr>
          <w:rFonts w:ascii="Yu Mincho" w:hAnsi="Yu Mincho" w:eastAsia="Yu Mincho" w:cs="바탕"/>
          <w:color w:val="333333"/>
          <w:spacing w:val="-11"/>
          <w:sz w:val="22"/>
          <w:szCs w:val="22"/>
          <w:shd w:val="clear" w:color="auto" w:fill="FFFFFF"/>
          <w:lang w:eastAsia="ja-JP"/>
        </w:rPr>
        <w:t xml:space="preserve"> </w:t>
      </w:r>
      <w:r w:rsidRPr="686D88A7" w:rsidR="00A54350">
        <w:rPr>
          <w:rFonts w:ascii="새굴림" w:hAnsi="새굴림" w:eastAsia="새굴림" w:cs="새굴림"/>
          <w:sz w:val="22"/>
          <w:szCs w:val="22"/>
          <w:lang w:eastAsia="ja-JP"/>
          <w:rPrChange w:author="choiyoonseon" w:date="2023-04-21T13:51:00Z" w:id="94636171">
            <w:rPr>
              <w:rFonts w:ascii="새굴림" w:hAnsi="새굴림" w:eastAsia="새굴림" w:cs="새굴림"/>
              <w:lang w:eastAsia="ja-JP"/>
            </w:rPr>
          </w:rPrChange>
        </w:rPr>
        <w:t>会</w:t>
      </w:r>
      <w:r w:rsidRPr="686D88A7" w:rsidR="00A54350">
        <w:rPr>
          <w:rFonts w:ascii="맑은 고딕" w:hAnsi="맑은 고딕" w:eastAsia="맑은 고딕" w:cs="맑은 고딕"/>
          <w:sz w:val="22"/>
          <w:szCs w:val="22"/>
          <w:lang w:eastAsia="ja-JP"/>
          <w:rPrChange w:author="choiyoonseon" w:date="2023-04-21T13:51:00Z" w:id="196044259">
            <w:rPr>
              <w:lang w:eastAsia="ja-JP"/>
            </w:rPr>
          </w:rPrChange>
        </w:rPr>
        <w:t>社の利用券を購入するために、利用者は</w:t>
      </w:r>
      <w:r w:rsidRPr="686D88A7" w:rsidR="00A54350">
        <w:rPr>
          <w:sz w:val="22"/>
          <w:szCs w:val="22"/>
          <w:lang w:eastAsia="ja-JP"/>
          <w:rPrChange w:author="choiyoonseon" w:date="2023-04-21T13:51:00Z" w:id="2066413972">
            <w:rPr>
              <w:lang w:eastAsia="ja-JP"/>
            </w:rPr>
          </w:rPrChange>
        </w:rPr>
        <w:t xml:space="preserve">GOM </w:t>
      </w:r>
      <w:r w:rsidRPr="686D88A7" w:rsidR="00A54350">
        <w:rPr>
          <w:sz w:val="22"/>
          <w:szCs w:val="22"/>
          <w:lang w:eastAsia="ja-JP"/>
          <w:rPrChange w:author="choiyoonseon" w:date="2023-04-21T13:51:00Z" w:id="1887741712">
            <w:rPr>
              <w:lang w:eastAsia="ja-JP"/>
            </w:rPr>
          </w:rPrChange>
        </w:rPr>
        <w:t>Labの</w:t>
      </w:r>
      <w:r w:rsidRPr="686D88A7" w:rsidR="00A54350">
        <w:rPr>
          <w:rFonts w:ascii="새굴림" w:hAnsi="새굴림" w:eastAsia="새굴림" w:cs="새굴림"/>
          <w:sz w:val="22"/>
          <w:szCs w:val="22"/>
          <w:lang w:eastAsia="ja-JP"/>
          <w:rPrChange w:author="choiyoonseon" w:date="2023-04-21T13:51:00Z" w:id="277414858">
            <w:rPr>
              <w:rFonts w:ascii="새굴림" w:hAnsi="새굴림" w:eastAsia="새굴림" w:cs="새굴림"/>
              <w:lang w:eastAsia="ja-JP"/>
            </w:rPr>
          </w:rPrChange>
        </w:rPr>
        <w:t>会</w:t>
      </w:r>
      <w:r w:rsidRPr="686D88A7" w:rsidR="00A54350">
        <w:rPr>
          <w:rFonts w:ascii="맑은 고딕" w:hAnsi="맑은 고딕" w:eastAsia="맑은 고딕" w:cs="맑은 고딕"/>
          <w:sz w:val="22"/>
          <w:szCs w:val="22"/>
          <w:lang w:eastAsia="ja-JP"/>
          <w:rPrChange w:author="choiyoonseon" w:date="2023-04-21T13:51:00Z" w:id="1081669885">
            <w:rPr>
              <w:lang w:eastAsia="ja-JP"/>
            </w:rPr>
          </w:rPrChange>
        </w:rPr>
        <w:t>員登</w:t>
      </w:r>
      <w:r w:rsidRPr="686D88A7" w:rsidR="00A54350">
        <w:rPr>
          <w:rFonts w:ascii="새굴림" w:hAnsi="새굴림" w:eastAsia="새굴림" w:cs="새굴림"/>
          <w:sz w:val="22"/>
          <w:szCs w:val="22"/>
          <w:lang w:eastAsia="ja-JP"/>
          <w:rPrChange w:author="choiyoonseon" w:date="2023-04-21T13:51:00Z" w:id="598627986">
            <w:rPr>
              <w:rFonts w:ascii="새굴림" w:hAnsi="새굴림" w:eastAsia="새굴림" w:cs="새굴림"/>
              <w:lang w:eastAsia="ja-JP"/>
            </w:rPr>
          </w:rPrChange>
        </w:rPr>
        <w:t>録</w:t>
      </w:r>
      <w:r w:rsidRPr="686D88A7" w:rsidR="00A54350">
        <w:rPr>
          <w:rFonts w:ascii="맑은 고딕" w:hAnsi="맑은 고딕" w:eastAsia="맑은 고딕" w:cs="맑은 고딕"/>
          <w:sz w:val="22"/>
          <w:szCs w:val="22"/>
          <w:lang w:eastAsia="ja-JP"/>
          <w:rPrChange w:author="choiyoonseon" w:date="2023-04-21T13:51:00Z" w:id="1885309437">
            <w:rPr>
              <w:lang w:eastAsia="ja-JP"/>
            </w:rPr>
          </w:rPrChange>
        </w:rPr>
        <w:t>を行わなければなりません。</w:t>
      </w:r>
    </w:p>
    <w:p w:rsidRPr="000207A4" w:rsidR="651ADE6E" w:rsidP="686D88A7" w:rsidRDefault="004F6F93" w14:paraId="68DAE414" w14:textId="47D35347">
      <w:pPr>
        <w:ind w:left="297" w:hanging="297" w:hangingChars="150"/>
        <w:jc w:val="left"/>
        <w:rPr>
          <w:sz w:val="22"/>
          <w:szCs w:val="22"/>
          <w:lang w:eastAsia="ja-JP"/>
        </w:rPr>
      </w:pPr>
      <w:r w:rsidRPr="686D88A7" w:rsidR="004F6F93">
        <w:rPr>
          <w:rFonts w:eastAsia="맑은 고딕" w:cs="바탕" w:eastAsiaTheme="minorAscii"/>
          <w:color w:val="333333"/>
          <w:spacing w:val="-11"/>
          <w:sz w:val="22"/>
          <w:szCs w:val="22"/>
          <w:shd w:val="clear" w:color="auto" w:fill="FFFFFF"/>
          <w:lang w:eastAsia="ja-JP"/>
        </w:rPr>
        <w:t>②</w:t>
      </w:r>
      <w:r w:rsidRPr="686D88A7" w:rsidR="004F6F93">
        <w:rPr>
          <w:rFonts w:eastAsia="맑은 고딕" w:eastAsiaTheme="minorAscii"/>
          <w:color w:val="333333"/>
          <w:spacing w:val="-11"/>
          <w:sz w:val="22"/>
          <w:szCs w:val="22"/>
          <w:shd w:val="clear" w:color="auto" w:fill="FFFFFF"/>
          <w:lang w:eastAsia="ja-JP"/>
        </w:rPr>
        <w:t> </w:t>
      </w:r>
      <w:r w:rsidRPr="686D88A7" w:rsidR="00901634">
        <w:rPr>
          <w:sz w:val="22"/>
          <w:szCs w:val="22"/>
          <w:lang w:eastAsia="ja-JP"/>
        </w:rPr>
        <w:t>有料決</w:t>
      </w:r>
      <w:r w:rsidRPr="686D88A7" w:rsidR="00901634">
        <w:rPr>
          <w:rFonts w:ascii="새굴림" w:hAnsi="새굴림" w:eastAsia="새굴림" w:cs="새굴림"/>
          <w:sz w:val="22"/>
          <w:szCs w:val="22"/>
          <w:lang w:eastAsia="ja-JP"/>
        </w:rPr>
        <w:t>済</w:t>
      </w:r>
      <w:r w:rsidRPr="686D88A7" w:rsidR="00901634">
        <w:rPr>
          <w:rFonts w:ascii="맑은 고딕" w:hAnsi="맑은 고딕" w:eastAsia="맑은 고딕" w:cs="맑은 고딕"/>
          <w:sz w:val="22"/>
          <w:szCs w:val="22"/>
          <w:lang w:eastAsia="ja-JP"/>
        </w:rPr>
        <w:t>が完了</w:t>
      </w:r>
      <w:ins w:author="choiyoonseon" w:date="2023-04-21T13:51:00Z" w:id="397079574">
        <w:r w:rsidRPr="686D88A7" w:rsidR="00146C5A">
          <w:rPr>
            <w:rFonts w:ascii="바탕체" w:hAnsi="바탕체" w:eastAsia="Yu Mincho" w:cs="바탕체"/>
            <w:sz w:val="22"/>
            <w:szCs w:val="22"/>
            <w:lang w:eastAsia="ja-JP"/>
          </w:rPr>
          <w:t>され</w:t>
        </w:r>
      </w:ins>
      <w:r w:rsidRPr="686D88A7" w:rsidR="00901634">
        <w:rPr>
          <w:rFonts w:ascii="맑은 고딕" w:hAnsi="맑은 고딕" w:eastAsia="맑은 고딕" w:cs="맑은 고딕"/>
          <w:sz w:val="22"/>
          <w:szCs w:val="22"/>
          <w:lang w:eastAsia="ja-JP"/>
        </w:rPr>
        <w:t>ると、</w:t>
      </w:r>
      <w:r w:rsidRPr="686D88A7" w:rsidR="00901634">
        <w:rPr>
          <w:rFonts w:ascii="새굴림" w:hAnsi="새굴림" w:eastAsia="새굴림" w:cs="새굴림"/>
          <w:sz w:val="22"/>
          <w:szCs w:val="22"/>
          <w:lang w:eastAsia="ja-JP"/>
        </w:rPr>
        <w:t>会</w:t>
      </w:r>
      <w:r w:rsidRPr="686D88A7" w:rsidR="00901634">
        <w:rPr>
          <w:rFonts w:ascii="맑은 고딕" w:hAnsi="맑은 고딕" w:eastAsia="맑은 고딕" w:cs="맑은 고딕"/>
          <w:sz w:val="22"/>
          <w:szCs w:val="22"/>
          <w:lang w:eastAsia="ja-JP"/>
        </w:rPr>
        <w:t>員情報に保存されたメ</w:t>
      </w:r>
      <w:r w:rsidRPr="686D88A7" w:rsidR="00901634">
        <w:rPr>
          <w:rFonts w:ascii="MS Gothic" w:hAnsi="MS Gothic" w:eastAsia="MS Gothic" w:cs="MS Gothic"/>
          <w:sz w:val="22"/>
          <w:szCs w:val="22"/>
          <w:lang w:eastAsia="ja-JP"/>
        </w:rPr>
        <w:t>ー</w:t>
      </w:r>
      <w:r w:rsidRPr="686D88A7" w:rsidR="00901634">
        <w:rPr>
          <w:rFonts w:ascii="맑은 고딕" w:hAnsi="맑은 고딕" w:eastAsia="맑은 고딕" w:cs="맑은 고딕"/>
          <w:sz w:val="22"/>
          <w:szCs w:val="22"/>
          <w:lang w:eastAsia="ja-JP"/>
        </w:rPr>
        <w:t>ルアドレスに決</w:t>
      </w:r>
      <w:r w:rsidRPr="686D88A7" w:rsidR="00901634">
        <w:rPr>
          <w:rFonts w:ascii="새굴림" w:hAnsi="새굴림" w:eastAsia="새굴림" w:cs="새굴림"/>
          <w:sz w:val="22"/>
          <w:szCs w:val="22"/>
          <w:lang w:eastAsia="ja-JP"/>
        </w:rPr>
        <w:t>済関</w:t>
      </w:r>
      <w:r w:rsidRPr="686D88A7" w:rsidR="00901634">
        <w:rPr>
          <w:rFonts w:ascii="맑은 고딕" w:hAnsi="맑은 고딕" w:eastAsia="맑은 고딕" w:cs="맑은 고딕"/>
          <w:sz w:val="22"/>
          <w:szCs w:val="22"/>
          <w:lang w:eastAsia="ja-JP"/>
        </w:rPr>
        <w:t>連情報が</w:t>
      </w:r>
      <w:r w:rsidRPr="686D88A7" w:rsidR="00901634">
        <w:rPr>
          <w:rFonts w:ascii="새굴림" w:hAnsi="새굴림" w:eastAsia="새굴림" w:cs="새굴림"/>
          <w:sz w:val="22"/>
          <w:szCs w:val="22"/>
          <w:lang w:eastAsia="ja-JP"/>
        </w:rPr>
        <w:t>発</w:t>
      </w:r>
      <w:r w:rsidRPr="686D88A7" w:rsidR="00901634">
        <w:rPr>
          <w:rFonts w:ascii="맑은 고딕" w:hAnsi="맑은 고딕" w:eastAsia="맑은 고딕" w:cs="맑은 고딕"/>
          <w:sz w:val="22"/>
          <w:szCs w:val="22"/>
          <w:lang w:eastAsia="ja-JP"/>
        </w:rPr>
        <w:t>送されます。</w:t>
      </w:r>
    </w:p>
    <w:p w:rsidRPr="000207A4" w:rsidR="651ADE6E" w:rsidP="00E14CD8" w:rsidRDefault="004F6F93" w14:paraId="4C11BE27" w14:textId="335CDBAC">
      <w:pPr>
        <w:ind w:left="297" w:hanging="297" w:hangingChars="150"/>
        <w:jc w:val="left"/>
        <w:rPr>
          <w:sz w:val="22"/>
          <w:lang w:eastAsia="ja-JP"/>
        </w:rPr>
      </w:pPr>
      <w:r w:rsidRPr="000207A4">
        <w:rPr>
          <w:rFonts w:hint="eastAsia" w:cs="바탕" w:eastAsiaTheme="minorHAnsi"/>
          <w:bCs/>
          <w:color w:val="333333"/>
          <w:spacing w:val="-11"/>
          <w:sz w:val="22"/>
          <w:shd w:val="clear" w:color="auto" w:fill="FFFFFF"/>
          <w:lang w:eastAsia="ja-JP"/>
        </w:rPr>
        <w:t>③</w:t>
      </w:r>
      <w:r w:rsidRPr="000207A4">
        <w:rPr>
          <w:rFonts w:eastAsiaTheme="minorHAnsi"/>
          <w:bCs/>
          <w:color w:val="333333"/>
          <w:spacing w:val="-11"/>
          <w:sz w:val="22"/>
          <w:shd w:val="clear" w:color="auto" w:fill="FFFFFF"/>
          <w:lang w:eastAsia="ja-JP"/>
        </w:rPr>
        <w:t> </w:t>
      </w:r>
      <w:r w:rsidRPr="00552EB8" w:rsidR="00552EB8">
        <w:rPr>
          <w:rFonts w:hint="eastAsia"/>
          <w:sz w:val="22"/>
          <w:lang w:eastAsia="ja-JP"/>
        </w:rPr>
        <w:t>ビジネス</w:t>
      </w:r>
      <w:r w:rsidRPr="00552EB8" w:rsidR="00552EB8">
        <w:rPr>
          <w:rFonts w:hint="eastAsia" w:ascii="새굴림" w:hAnsi="새굴림" w:eastAsia="새굴림" w:cs="새굴림"/>
          <w:sz w:val="22"/>
          <w:lang w:eastAsia="ja-JP"/>
        </w:rPr>
        <w:t>会</w:t>
      </w:r>
      <w:r w:rsidRPr="00552EB8" w:rsidR="00552EB8">
        <w:rPr>
          <w:rFonts w:hint="eastAsia" w:ascii="맑은 고딕" w:hAnsi="맑은 고딕" w:eastAsia="맑은 고딕" w:cs="맑은 고딕"/>
          <w:sz w:val="22"/>
          <w:lang w:eastAsia="ja-JP"/>
        </w:rPr>
        <w:t>員の利用券延長決</w:t>
      </w:r>
      <w:r w:rsidRPr="00552EB8" w:rsidR="00552EB8">
        <w:rPr>
          <w:rFonts w:hint="eastAsia" w:ascii="새굴림" w:hAnsi="새굴림" w:eastAsia="새굴림" w:cs="새굴림"/>
          <w:sz w:val="22"/>
          <w:lang w:eastAsia="ja-JP"/>
        </w:rPr>
        <w:t>済</w:t>
      </w:r>
      <w:r w:rsidRPr="00552EB8" w:rsidR="00552EB8">
        <w:rPr>
          <w:rFonts w:hint="eastAsia" w:ascii="맑은 고딕" w:hAnsi="맑은 고딕" w:eastAsia="맑은 고딕" w:cs="맑은 고딕"/>
          <w:sz w:val="22"/>
          <w:lang w:eastAsia="ja-JP"/>
        </w:rPr>
        <w:t>は、ライセンス</w:t>
      </w:r>
      <w:r w:rsidRPr="00552EB8" w:rsidR="00552EB8">
        <w:rPr>
          <w:rFonts w:hint="eastAsia"/>
          <w:sz w:val="22"/>
          <w:lang w:eastAsia="ja-JP"/>
        </w:rPr>
        <w:t>キ</w:t>
      </w:r>
      <w:r w:rsidRPr="00552EB8" w:rsidR="00552EB8">
        <w:rPr>
          <w:rFonts w:hint="eastAsia" w:ascii="MS Gothic" w:hAnsi="MS Gothic" w:eastAsia="MS Gothic" w:cs="MS Gothic"/>
          <w:sz w:val="22"/>
          <w:lang w:eastAsia="ja-JP"/>
        </w:rPr>
        <w:t>ー</w:t>
      </w:r>
      <w:r w:rsidRPr="00552EB8" w:rsidR="00552EB8">
        <w:rPr>
          <w:rFonts w:hint="eastAsia" w:ascii="맑은 고딕" w:hAnsi="맑은 고딕" w:eastAsia="맑은 고딕" w:cs="맑은 고딕"/>
          <w:sz w:val="22"/>
          <w:lang w:eastAsia="ja-JP"/>
        </w:rPr>
        <w:t>の</w:t>
      </w:r>
      <w:r w:rsidRPr="00552EB8" w:rsidR="00552EB8">
        <w:rPr>
          <w:rFonts w:hint="eastAsia" w:ascii="새굴림" w:hAnsi="새굴림" w:eastAsia="새굴림" w:cs="새굴림"/>
          <w:sz w:val="22"/>
          <w:lang w:eastAsia="ja-JP"/>
        </w:rPr>
        <w:t>満</w:t>
      </w:r>
      <w:r w:rsidRPr="00552EB8" w:rsidR="00552EB8">
        <w:rPr>
          <w:rFonts w:hint="eastAsia" w:ascii="맑은 고딕" w:hAnsi="맑은 고딕" w:eastAsia="맑은 고딕" w:cs="맑은 고딕"/>
          <w:sz w:val="22"/>
          <w:lang w:eastAsia="ja-JP"/>
        </w:rPr>
        <w:t>了日以</w:t>
      </w:r>
      <w:r w:rsidRPr="00552EB8" w:rsidR="00552EB8">
        <w:rPr>
          <w:rFonts w:hint="eastAsia" w:ascii="새굴림" w:hAnsi="새굴림" w:eastAsia="새굴림" w:cs="새굴림"/>
          <w:sz w:val="22"/>
          <w:lang w:eastAsia="ja-JP"/>
        </w:rPr>
        <w:t>内</w:t>
      </w:r>
      <w:r w:rsidRPr="00552EB8" w:rsidR="00552EB8">
        <w:rPr>
          <w:rFonts w:hint="eastAsia" w:ascii="맑은 고딕" w:hAnsi="맑은 고딕" w:eastAsia="맑은 고딕" w:cs="맑은 고딕"/>
          <w:sz w:val="22"/>
          <w:lang w:eastAsia="ja-JP"/>
        </w:rPr>
        <w:t>にのみ可能で、</w:t>
      </w:r>
      <w:r w:rsidRPr="00552EB8" w:rsidR="00552EB8">
        <w:rPr>
          <w:rFonts w:hint="eastAsia" w:ascii="새굴림" w:hAnsi="새굴림" w:eastAsia="새굴림" w:cs="새굴림"/>
          <w:sz w:val="22"/>
          <w:lang w:eastAsia="ja-JP"/>
        </w:rPr>
        <w:t>満</w:t>
      </w:r>
      <w:r w:rsidRPr="00552EB8" w:rsidR="00552EB8">
        <w:rPr>
          <w:rFonts w:hint="eastAsia" w:ascii="맑은 고딕" w:hAnsi="맑은 고딕" w:eastAsia="맑은 고딕" w:cs="맑은 고딕"/>
          <w:sz w:val="22"/>
          <w:lang w:eastAsia="ja-JP"/>
        </w:rPr>
        <w:t>了したライセンスキ</w:t>
      </w:r>
      <w:r w:rsidRPr="00552EB8" w:rsidR="00552EB8">
        <w:rPr>
          <w:rFonts w:hint="eastAsia" w:ascii="MS Gothic" w:hAnsi="MS Gothic" w:eastAsia="MS Gothic" w:cs="MS Gothic"/>
          <w:sz w:val="22"/>
          <w:lang w:eastAsia="ja-JP"/>
        </w:rPr>
        <w:t>ー</w:t>
      </w:r>
      <w:r w:rsidRPr="00552EB8" w:rsidR="00552EB8">
        <w:rPr>
          <w:rFonts w:hint="eastAsia" w:ascii="맑은 고딕" w:hAnsi="맑은 고딕" w:eastAsia="맑은 고딕" w:cs="맑은 고딕"/>
          <w:sz w:val="22"/>
          <w:lang w:eastAsia="ja-JP"/>
        </w:rPr>
        <w:t>は延長決</w:t>
      </w:r>
      <w:r w:rsidRPr="00552EB8" w:rsidR="00552EB8">
        <w:rPr>
          <w:rFonts w:hint="eastAsia" w:ascii="새굴림" w:hAnsi="새굴림" w:eastAsia="새굴림" w:cs="새굴림"/>
          <w:sz w:val="22"/>
          <w:lang w:eastAsia="ja-JP"/>
        </w:rPr>
        <w:t>済</w:t>
      </w:r>
      <w:r w:rsidRPr="00552EB8" w:rsidR="00552EB8">
        <w:rPr>
          <w:rFonts w:hint="eastAsia" w:ascii="맑은 고딕" w:hAnsi="맑은 고딕" w:eastAsia="맑은 고딕" w:cs="맑은 고딕"/>
          <w:sz w:val="22"/>
          <w:lang w:eastAsia="ja-JP"/>
        </w:rPr>
        <w:t>ができません。</w:t>
      </w:r>
    </w:p>
    <w:p w:rsidRPr="000207A4" w:rsidR="651ADE6E" w:rsidP="00E14CD8" w:rsidRDefault="004F6F93" w14:paraId="35701872" w14:textId="468874EC">
      <w:pPr>
        <w:jc w:val="left"/>
        <w:rPr>
          <w:sz w:val="22"/>
          <w:lang w:eastAsia="ja-JP"/>
        </w:rPr>
      </w:pPr>
      <w:r w:rsidRPr="000207A4">
        <w:rPr>
          <w:rFonts w:hint="eastAsia" w:cs="바탕" w:eastAsiaTheme="minorHAnsi"/>
          <w:bCs/>
          <w:color w:val="333333"/>
          <w:spacing w:val="-11"/>
          <w:sz w:val="22"/>
          <w:shd w:val="clear" w:color="auto" w:fill="FFFFFF"/>
          <w:lang w:eastAsia="ja-JP"/>
        </w:rPr>
        <w:t>④</w:t>
      </w:r>
      <w:r w:rsidRPr="000207A4">
        <w:rPr>
          <w:rFonts w:eastAsiaTheme="minorHAnsi"/>
          <w:bCs/>
          <w:color w:val="333333"/>
          <w:spacing w:val="-11"/>
          <w:sz w:val="22"/>
          <w:shd w:val="clear" w:color="auto" w:fill="FFFFFF"/>
          <w:lang w:eastAsia="ja-JP"/>
        </w:rPr>
        <w:t> </w:t>
      </w:r>
      <w:r w:rsidRPr="00562320" w:rsidR="00562320">
        <w:rPr>
          <w:rFonts w:hint="eastAsia"/>
          <w:sz w:val="22"/>
          <w:lang w:eastAsia="ja-JP"/>
        </w:rPr>
        <w:t>ビジネス</w:t>
      </w:r>
      <w:r w:rsidRPr="00562320" w:rsidR="00562320">
        <w:rPr>
          <w:rFonts w:hint="eastAsia" w:ascii="새굴림" w:hAnsi="새굴림" w:eastAsia="새굴림" w:cs="새굴림"/>
          <w:sz w:val="22"/>
          <w:lang w:eastAsia="ja-JP"/>
        </w:rPr>
        <w:t>会</w:t>
      </w:r>
      <w:r w:rsidRPr="00562320" w:rsidR="00562320">
        <w:rPr>
          <w:rFonts w:hint="eastAsia" w:ascii="맑은 고딕" w:hAnsi="맑은 고딕" w:eastAsia="맑은 고딕" w:cs="맑은 고딕"/>
          <w:sz w:val="22"/>
          <w:lang w:eastAsia="ja-JP"/>
        </w:rPr>
        <w:t>員の利用券延長決</w:t>
      </w:r>
      <w:r w:rsidRPr="00562320" w:rsidR="00562320">
        <w:rPr>
          <w:rFonts w:hint="eastAsia" w:ascii="새굴림" w:hAnsi="새굴림" w:eastAsia="새굴림" w:cs="새굴림"/>
          <w:sz w:val="22"/>
          <w:lang w:eastAsia="ja-JP"/>
        </w:rPr>
        <w:t>済</w:t>
      </w:r>
      <w:r w:rsidRPr="00562320" w:rsidR="00562320">
        <w:rPr>
          <w:rFonts w:hint="eastAsia" w:ascii="맑은 고딕" w:hAnsi="맑은 고딕" w:eastAsia="맑은 고딕" w:cs="맑은 고딕"/>
          <w:sz w:val="22"/>
          <w:lang w:eastAsia="ja-JP"/>
        </w:rPr>
        <w:t>は、ライセンスキ</w:t>
      </w:r>
      <w:r w:rsidRPr="00562320" w:rsidR="00562320">
        <w:rPr>
          <w:rFonts w:hint="eastAsia" w:ascii="MS Gothic" w:hAnsi="MS Gothic" w:eastAsia="MS Gothic" w:cs="MS Gothic"/>
          <w:sz w:val="22"/>
          <w:lang w:eastAsia="ja-JP"/>
        </w:rPr>
        <w:t>ー</w:t>
      </w:r>
      <w:r w:rsidRPr="00562320" w:rsidR="00562320">
        <w:rPr>
          <w:rFonts w:hint="eastAsia" w:ascii="맑은 고딕" w:hAnsi="맑은 고딕" w:eastAsia="맑은 고딕" w:cs="맑은 고딕"/>
          <w:sz w:val="22"/>
          <w:lang w:eastAsia="ja-JP"/>
        </w:rPr>
        <w:t>の</w:t>
      </w:r>
      <w:r w:rsidRPr="00562320" w:rsidR="00562320">
        <w:rPr>
          <w:rFonts w:hint="eastAsia" w:ascii="새굴림" w:hAnsi="새굴림" w:eastAsia="새굴림" w:cs="새굴림"/>
          <w:sz w:val="22"/>
          <w:lang w:eastAsia="ja-JP"/>
        </w:rPr>
        <w:t>満</w:t>
      </w:r>
      <w:r w:rsidRPr="00562320" w:rsidR="00562320">
        <w:rPr>
          <w:rFonts w:hint="eastAsia" w:ascii="맑은 고딕" w:hAnsi="맑은 고딕" w:eastAsia="맑은 고딕" w:cs="맑은 고딕"/>
          <w:sz w:val="22"/>
          <w:lang w:eastAsia="ja-JP"/>
        </w:rPr>
        <w:t>了日の</w:t>
      </w:r>
      <w:r w:rsidRPr="00562320" w:rsidR="00562320">
        <w:rPr>
          <w:sz w:val="22"/>
          <w:lang w:eastAsia="ja-JP"/>
        </w:rPr>
        <w:t>100日前から可能です。</w:t>
      </w:r>
    </w:p>
    <w:p w:rsidRPr="000207A4" w:rsidR="651ADE6E" w:rsidP="00E14CD8" w:rsidRDefault="004F6F93" w14:paraId="02D3CF8C" w14:textId="5DF141D3">
      <w:pPr>
        <w:ind w:left="297" w:hanging="297" w:hangingChars="150"/>
        <w:jc w:val="left"/>
        <w:rPr>
          <w:sz w:val="22"/>
          <w:lang w:eastAsia="ja-JP"/>
        </w:rPr>
      </w:pPr>
      <w:r w:rsidRPr="000207A4">
        <w:rPr>
          <w:rFonts w:hint="eastAsia" w:cs="바탕" w:eastAsiaTheme="minorHAnsi"/>
          <w:bCs/>
          <w:color w:val="333333"/>
          <w:spacing w:val="-11"/>
          <w:sz w:val="22"/>
          <w:shd w:val="clear" w:color="auto" w:fill="FFFFFF"/>
          <w:lang w:eastAsia="ja-JP"/>
        </w:rPr>
        <w:t>⑤</w:t>
      </w:r>
      <w:r w:rsidRPr="000207A4">
        <w:rPr>
          <w:rFonts w:eastAsiaTheme="minorHAnsi"/>
          <w:bCs/>
          <w:color w:val="333333"/>
          <w:spacing w:val="-11"/>
          <w:sz w:val="22"/>
          <w:shd w:val="clear" w:color="auto" w:fill="FFFFFF"/>
          <w:lang w:eastAsia="ja-JP"/>
        </w:rPr>
        <w:t> </w:t>
      </w:r>
      <w:r w:rsidRPr="00F14A12" w:rsidR="00F14A12">
        <w:rPr>
          <w:rFonts w:hint="eastAsia"/>
          <w:sz w:val="22"/>
          <w:lang w:eastAsia="ja-JP"/>
        </w:rPr>
        <w:t>自動決</w:t>
      </w:r>
      <w:r w:rsidRPr="00F14A12" w:rsidR="00F14A12">
        <w:rPr>
          <w:rFonts w:hint="eastAsia" w:ascii="새굴림" w:hAnsi="새굴림" w:eastAsia="새굴림" w:cs="새굴림"/>
          <w:sz w:val="22"/>
          <w:lang w:eastAsia="ja-JP"/>
        </w:rPr>
        <w:t>済</w:t>
      </w:r>
      <w:r w:rsidRPr="00F14A12" w:rsidR="00F14A12">
        <w:rPr>
          <w:rFonts w:hint="eastAsia" w:ascii="맑은 고딕" w:hAnsi="맑은 고딕" w:eastAsia="맑은 고딕" w:cs="맑은 고딕"/>
          <w:sz w:val="22"/>
          <w:lang w:eastAsia="ja-JP"/>
        </w:rPr>
        <w:t>利用券は決</w:t>
      </w:r>
      <w:r w:rsidRPr="00F14A12" w:rsidR="00F14A12">
        <w:rPr>
          <w:rFonts w:hint="eastAsia" w:ascii="새굴림" w:hAnsi="새굴림" w:eastAsia="새굴림" w:cs="새굴림"/>
          <w:sz w:val="22"/>
          <w:lang w:eastAsia="ja-JP"/>
        </w:rPr>
        <w:t>済</w:t>
      </w:r>
      <w:r w:rsidRPr="00F14A12" w:rsidR="00F14A12">
        <w:rPr>
          <w:rFonts w:hint="eastAsia" w:ascii="맑은 고딕" w:hAnsi="맑은 고딕" w:eastAsia="맑은 고딕" w:cs="맑은 고딕"/>
          <w:sz w:val="22"/>
          <w:lang w:eastAsia="ja-JP"/>
        </w:rPr>
        <w:t>を完了した時点から、期間及び永久利用券はログイン</w:t>
      </w:r>
      <w:r w:rsidRPr="00F14A12" w:rsidR="00F14A12">
        <w:rPr>
          <w:sz w:val="22"/>
          <w:lang w:eastAsia="ja-JP"/>
        </w:rPr>
        <w:t>(ライセンス登</w:t>
      </w:r>
      <w:r w:rsidRPr="00F14A12" w:rsidR="00F14A12">
        <w:rPr>
          <w:rFonts w:hint="eastAsia" w:ascii="새굴림" w:hAnsi="새굴림" w:eastAsia="새굴림" w:cs="새굴림"/>
          <w:sz w:val="22"/>
          <w:lang w:eastAsia="ja-JP"/>
        </w:rPr>
        <w:t>録</w:t>
      </w:r>
      <w:r w:rsidRPr="00F14A12" w:rsidR="00F14A12">
        <w:rPr>
          <w:sz w:val="22"/>
          <w:lang w:eastAsia="ja-JP"/>
        </w:rPr>
        <w:t>)を完了した時点から利用期間が算定されます。</w:t>
      </w:r>
    </w:p>
    <w:p w:rsidRPr="000207A4" w:rsidR="651ADE6E" w:rsidP="00317393" w:rsidRDefault="000207A4" w14:paraId="4F5B3F06" w14:textId="2C2A710C">
      <w:pPr>
        <w:ind w:left="297" w:hanging="297" w:hangingChars="150"/>
        <w:jc w:val="left"/>
        <w:rPr>
          <w:rFonts w:eastAsiaTheme="minorHAnsi"/>
          <w:sz w:val="22"/>
          <w:lang w:eastAsia="ja-JP"/>
        </w:rPr>
      </w:pPr>
      <w:r w:rsidRPr="000207A4">
        <w:rPr>
          <w:rFonts w:hint="eastAsia" w:cs="바탕" w:eastAsiaTheme="minorHAnsi"/>
          <w:bCs/>
          <w:color w:val="333333"/>
          <w:spacing w:val="-11"/>
          <w:sz w:val="22"/>
          <w:shd w:val="clear" w:color="auto" w:fill="FFFFFF"/>
          <w:lang w:eastAsia="ja-JP"/>
        </w:rPr>
        <w:t>⑥</w:t>
      </w:r>
      <w:r w:rsidRPr="000207A4">
        <w:rPr>
          <w:rFonts w:eastAsiaTheme="minorHAnsi"/>
          <w:bCs/>
          <w:color w:val="333333"/>
          <w:spacing w:val="-11"/>
          <w:sz w:val="22"/>
          <w:shd w:val="clear" w:color="auto" w:fill="FFFFFF"/>
          <w:lang w:eastAsia="ja-JP"/>
        </w:rPr>
        <w:t> </w:t>
      </w:r>
      <w:r w:rsidRPr="00E702D5" w:rsidR="00E702D5">
        <w:rPr>
          <w:rFonts w:hint="eastAsia" w:eastAsiaTheme="minorHAnsi"/>
          <w:sz w:val="22"/>
          <w:lang w:eastAsia="ja-JP"/>
        </w:rPr>
        <w:t>パッケ</w:t>
      </w:r>
      <w:r w:rsidRPr="00E702D5" w:rsidR="00E702D5">
        <w:rPr>
          <w:rFonts w:hint="eastAsia" w:ascii="MS Gothic" w:hAnsi="MS Gothic" w:eastAsia="MS Gothic" w:cs="MS Gothic"/>
          <w:sz w:val="22"/>
          <w:lang w:eastAsia="ja-JP"/>
        </w:rPr>
        <w:t>ー</w:t>
      </w:r>
      <w:r w:rsidRPr="00E702D5" w:rsidR="00E702D5">
        <w:rPr>
          <w:rFonts w:hint="eastAsia" w:ascii="맑은 고딕" w:hAnsi="맑은 고딕" w:eastAsia="맑은 고딕" w:cs="맑은 고딕"/>
          <w:sz w:val="22"/>
          <w:lang w:eastAsia="ja-JP"/>
        </w:rPr>
        <w:t>ジの決</w:t>
      </w:r>
      <w:r w:rsidRPr="00E702D5" w:rsidR="00E702D5">
        <w:rPr>
          <w:rFonts w:hint="eastAsia" w:ascii="새굴림" w:hAnsi="새굴림" w:eastAsia="새굴림" w:cs="새굴림"/>
          <w:sz w:val="22"/>
          <w:lang w:eastAsia="ja-JP"/>
        </w:rPr>
        <w:t>済</w:t>
      </w:r>
      <w:r w:rsidRPr="00E702D5" w:rsidR="00E702D5">
        <w:rPr>
          <w:rFonts w:hint="eastAsia" w:ascii="맑은 고딕" w:hAnsi="맑은 고딕" w:eastAsia="맑은 고딕" w:cs="맑은 고딕"/>
          <w:sz w:val="22"/>
          <w:lang w:eastAsia="ja-JP"/>
        </w:rPr>
        <w:t>を完了した後、それぞれのソフトウェアにログイン</w:t>
      </w:r>
      <w:r w:rsidRPr="00E702D5" w:rsidR="00E702D5">
        <w:rPr>
          <w:rFonts w:eastAsiaTheme="minorHAnsi"/>
          <w:sz w:val="22"/>
          <w:lang w:eastAsia="ja-JP"/>
        </w:rPr>
        <w:t>(ライセンス登</w:t>
      </w:r>
      <w:r w:rsidRPr="00E702D5" w:rsidR="00E702D5">
        <w:rPr>
          <w:rFonts w:hint="eastAsia" w:ascii="새굴림" w:hAnsi="새굴림" w:eastAsia="새굴림" w:cs="새굴림"/>
          <w:sz w:val="22"/>
          <w:lang w:eastAsia="ja-JP"/>
        </w:rPr>
        <w:t>録</w:t>
      </w:r>
      <w:r w:rsidRPr="00E702D5" w:rsidR="00E702D5">
        <w:rPr>
          <w:rFonts w:eastAsiaTheme="minorHAnsi"/>
          <w:sz w:val="22"/>
          <w:lang w:eastAsia="ja-JP"/>
        </w:rPr>
        <w:t>)して利用します。</w:t>
      </w:r>
    </w:p>
    <w:p w:rsidRPr="00856BA5" w:rsidR="651ADE6E" w:rsidP="00E14CD8" w:rsidRDefault="000207A4" w14:paraId="23535DA1" w14:textId="6991804E">
      <w:pPr>
        <w:jc w:val="left"/>
        <w:rPr>
          <w:rFonts w:eastAsiaTheme="minorHAnsi"/>
          <w:sz w:val="22"/>
          <w:lang w:eastAsia="ja-JP"/>
        </w:rPr>
      </w:pPr>
      <w:r w:rsidRPr="00856BA5">
        <w:rPr>
          <w:rFonts w:hint="eastAsia" w:cs="바탕" w:eastAsiaTheme="minorHAnsi"/>
          <w:bCs/>
          <w:color w:val="333333"/>
          <w:spacing w:val="-11"/>
          <w:sz w:val="22"/>
          <w:shd w:val="clear" w:color="auto" w:fill="FFFFFF"/>
          <w:lang w:eastAsia="ja-JP"/>
        </w:rPr>
        <w:t>⑦</w:t>
      </w:r>
      <w:r w:rsidRPr="00856BA5">
        <w:rPr>
          <w:rFonts w:eastAsiaTheme="minorHAnsi"/>
          <w:bCs/>
          <w:color w:val="333333"/>
          <w:spacing w:val="-11"/>
          <w:sz w:val="22"/>
          <w:shd w:val="clear" w:color="auto" w:fill="FFFFFF"/>
          <w:lang w:eastAsia="ja-JP"/>
        </w:rPr>
        <w:t> </w:t>
      </w:r>
      <w:r w:rsidRPr="006F709F" w:rsidR="006F709F">
        <w:rPr>
          <w:rFonts w:hint="eastAsia" w:eastAsiaTheme="minorHAnsi"/>
          <w:sz w:val="22"/>
          <w:lang w:eastAsia="ja-JP"/>
        </w:rPr>
        <w:t>自動決</w:t>
      </w:r>
      <w:r w:rsidRPr="006F709F" w:rsidR="006F709F">
        <w:rPr>
          <w:rFonts w:hint="eastAsia" w:ascii="새굴림" w:hAnsi="새굴림" w:eastAsia="새굴림" w:cs="새굴림"/>
          <w:sz w:val="22"/>
          <w:lang w:eastAsia="ja-JP"/>
        </w:rPr>
        <w:t>済</w:t>
      </w:r>
      <w:r w:rsidRPr="006F709F" w:rsidR="006F709F">
        <w:rPr>
          <w:rFonts w:hint="eastAsia" w:ascii="맑은 고딕" w:hAnsi="맑은 고딕" w:eastAsia="맑은 고딕" w:cs="맑은 고딕"/>
          <w:sz w:val="22"/>
          <w:lang w:eastAsia="ja-JP"/>
        </w:rPr>
        <w:t>利用券を購入した場合、割引ク</w:t>
      </w:r>
      <w:r w:rsidRPr="006F709F" w:rsidR="006F709F">
        <w:rPr>
          <w:rFonts w:hint="eastAsia" w:ascii="MS Gothic" w:hAnsi="MS Gothic" w:eastAsia="MS Gothic" w:cs="MS Gothic"/>
          <w:sz w:val="22"/>
          <w:lang w:eastAsia="ja-JP"/>
        </w:rPr>
        <w:t>ー</w:t>
      </w:r>
      <w:r w:rsidRPr="006F709F" w:rsidR="006F709F">
        <w:rPr>
          <w:rFonts w:hint="eastAsia" w:ascii="맑은 고딕" w:hAnsi="맑은 고딕" w:eastAsia="맑은 고딕" w:cs="맑은 고딕"/>
          <w:sz w:val="22"/>
          <w:lang w:eastAsia="ja-JP"/>
        </w:rPr>
        <w:t>ポンは</w:t>
      </w:r>
      <w:r w:rsidRPr="006F709F" w:rsidR="006F709F">
        <w:rPr>
          <w:rFonts w:eastAsiaTheme="minorHAnsi"/>
          <w:sz w:val="22"/>
          <w:lang w:eastAsia="ja-JP"/>
        </w:rPr>
        <w:t>1回目の決</w:t>
      </w:r>
      <w:r w:rsidRPr="006F709F" w:rsidR="006F709F">
        <w:rPr>
          <w:rFonts w:hint="eastAsia" w:ascii="새굴림" w:hAnsi="새굴림" w:eastAsia="새굴림" w:cs="새굴림"/>
          <w:sz w:val="22"/>
          <w:lang w:eastAsia="ja-JP"/>
        </w:rPr>
        <w:t>済</w:t>
      </w:r>
      <w:r w:rsidRPr="006F709F" w:rsidR="006F709F">
        <w:rPr>
          <w:rFonts w:hint="eastAsia" w:ascii="맑은 고딕" w:hAnsi="맑은 고딕" w:eastAsia="맑은 고딕" w:cs="맑은 고딕"/>
          <w:sz w:val="22"/>
          <w:lang w:eastAsia="ja-JP"/>
        </w:rPr>
        <w:t>にのみ適用されます。</w:t>
      </w:r>
    </w:p>
    <w:p w:rsidRPr="00856BA5" w:rsidR="651ADE6E" w:rsidP="00E14CD8" w:rsidRDefault="000207A4" w14:paraId="16816BC7" w14:textId="50AFC28F">
      <w:pPr>
        <w:ind w:left="297" w:hanging="297" w:hangingChars="150"/>
        <w:jc w:val="left"/>
        <w:rPr>
          <w:rFonts w:eastAsiaTheme="minorHAnsi"/>
          <w:sz w:val="22"/>
          <w:lang w:eastAsia="ja-JP"/>
        </w:rPr>
      </w:pPr>
      <w:r w:rsidRPr="00856BA5">
        <w:rPr>
          <w:rFonts w:hint="eastAsia" w:cs="바탕" w:eastAsiaTheme="minorHAnsi"/>
          <w:bCs/>
          <w:color w:val="333333"/>
          <w:spacing w:val="-11"/>
          <w:sz w:val="22"/>
          <w:shd w:val="clear" w:color="auto" w:fill="FFFFFF"/>
          <w:lang w:eastAsia="ja-JP"/>
        </w:rPr>
        <w:t>⑧</w:t>
      </w:r>
      <w:r w:rsidRPr="00856BA5">
        <w:rPr>
          <w:rFonts w:eastAsiaTheme="minorHAnsi"/>
          <w:bCs/>
          <w:color w:val="333333"/>
          <w:spacing w:val="-11"/>
          <w:sz w:val="22"/>
          <w:shd w:val="clear" w:color="auto" w:fill="FFFFFF"/>
          <w:lang w:eastAsia="ja-JP"/>
        </w:rPr>
        <w:t> </w:t>
      </w:r>
      <w:r w:rsidRPr="00382625" w:rsidR="00382625">
        <w:rPr>
          <w:rFonts w:hint="eastAsia" w:eastAsiaTheme="minorHAnsi"/>
          <w:sz w:val="22"/>
          <w:lang w:eastAsia="ja-JP"/>
        </w:rPr>
        <w:t>自動決</w:t>
      </w:r>
      <w:r w:rsidRPr="00382625" w:rsidR="00382625">
        <w:rPr>
          <w:rFonts w:hint="eastAsia" w:ascii="새굴림" w:hAnsi="새굴림" w:eastAsia="새굴림" w:cs="새굴림"/>
          <w:sz w:val="22"/>
          <w:lang w:eastAsia="ja-JP"/>
        </w:rPr>
        <w:t>済</w:t>
      </w:r>
      <w:r w:rsidRPr="00382625" w:rsidR="00382625">
        <w:rPr>
          <w:rFonts w:hint="eastAsia" w:ascii="맑은 고딕" w:hAnsi="맑은 고딕" w:eastAsia="맑은 고딕" w:cs="맑은 고딕"/>
          <w:sz w:val="22"/>
          <w:lang w:eastAsia="ja-JP"/>
        </w:rPr>
        <w:t>利用券の場合、決</w:t>
      </w:r>
      <w:r w:rsidRPr="00382625" w:rsidR="00382625">
        <w:rPr>
          <w:rFonts w:hint="eastAsia" w:ascii="새굴림" w:hAnsi="새굴림" w:eastAsia="새굴림" w:cs="새굴림"/>
          <w:sz w:val="22"/>
          <w:lang w:eastAsia="ja-JP"/>
        </w:rPr>
        <w:t>済</w:t>
      </w:r>
      <w:r w:rsidRPr="00382625" w:rsidR="00382625">
        <w:rPr>
          <w:rFonts w:hint="eastAsia" w:ascii="맑은 고딕" w:hAnsi="맑은 고딕" w:eastAsia="맑은 고딕" w:cs="맑은 고딕"/>
          <w:sz w:val="22"/>
          <w:lang w:eastAsia="ja-JP"/>
        </w:rPr>
        <w:t>手段の停止</w:t>
      </w:r>
      <w:r w:rsidRPr="00382625" w:rsidR="00382625">
        <w:rPr>
          <w:rFonts w:eastAsiaTheme="minorHAnsi"/>
          <w:sz w:val="22"/>
          <w:lang w:eastAsia="ja-JP"/>
        </w:rPr>
        <w:t>/限度額超過/情報</w:t>
      </w:r>
      <w:r w:rsidRPr="00382625" w:rsidR="00382625">
        <w:rPr>
          <w:rFonts w:hint="eastAsia" w:ascii="새굴림" w:hAnsi="새굴림" w:eastAsia="새굴림" w:cs="새굴림"/>
          <w:sz w:val="22"/>
          <w:lang w:eastAsia="ja-JP"/>
        </w:rPr>
        <w:t>変</w:t>
      </w:r>
      <w:r w:rsidRPr="00382625" w:rsidR="00382625">
        <w:rPr>
          <w:rFonts w:hint="eastAsia" w:eastAsiaTheme="minorHAnsi"/>
          <w:sz w:val="22"/>
          <w:lang w:eastAsia="ja-JP"/>
        </w:rPr>
        <w:t>更等の事由により自動決</w:t>
      </w:r>
      <w:r w:rsidRPr="00382625" w:rsidR="00382625">
        <w:rPr>
          <w:rFonts w:hint="eastAsia" w:ascii="새굴림" w:hAnsi="새굴림" w:eastAsia="새굴림" w:cs="새굴림"/>
          <w:sz w:val="22"/>
          <w:lang w:eastAsia="ja-JP"/>
        </w:rPr>
        <w:t>済</w:t>
      </w:r>
      <w:r w:rsidRPr="00382625" w:rsidR="00382625">
        <w:rPr>
          <w:rFonts w:hint="eastAsia" w:ascii="맑은 고딕" w:hAnsi="맑은 고딕" w:eastAsia="맑은 고딕" w:cs="맑은 고딕"/>
          <w:sz w:val="22"/>
          <w:lang w:eastAsia="ja-JP"/>
        </w:rPr>
        <w:t>が正常に行われない場合、製品版の利用を中止することがあります。</w:t>
      </w:r>
    </w:p>
    <w:p w:rsidRPr="00856BA5" w:rsidR="651ADE6E" w:rsidP="004129C5" w:rsidRDefault="00856BA5" w14:paraId="40AEDD98" w14:textId="6FF994EC">
      <w:pPr>
        <w:ind w:left="330" w:hanging="330" w:hangingChars="150"/>
        <w:jc w:val="left"/>
        <w:rPr>
          <w:rFonts w:eastAsiaTheme="minorHAnsi"/>
          <w:sz w:val="22"/>
          <w:lang w:eastAsia="ja-JP"/>
        </w:rPr>
      </w:pPr>
      <w:r w:rsidRPr="00856BA5">
        <w:rPr>
          <w:rFonts w:eastAsiaTheme="minorHAnsi"/>
          <w:sz w:val="22"/>
          <w:lang w:eastAsia="ja-JP"/>
        </w:rPr>
        <w:t xml:space="preserve">⑨ </w:t>
      </w:r>
      <w:r w:rsidRPr="00CD34A2" w:rsidR="00CD34A2">
        <w:rPr>
          <w:rFonts w:hint="eastAsia" w:eastAsiaTheme="minorHAnsi"/>
          <w:sz w:val="22"/>
          <w:lang w:eastAsia="ja-JP"/>
        </w:rPr>
        <w:t>割引ク</w:t>
      </w:r>
      <w:r w:rsidRPr="00CD34A2" w:rsidR="00CD34A2">
        <w:rPr>
          <w:rFonts w:hint="eastAsia" w:ascii="MS Gothic" w:hAnsi="MS Gothic" w:eastAsia="MS Gothic" w:cs="MS Gothic"/>
          <w:sz w:val="22"/>
          <w:lang w:eastAsia="ja-JP"/>
        </w:rPr>
        <w:t>ー</w:t>
      </w:r>
      <w:r w:rsidRPr="00CD34A2" w:rsidR="00CD34A2">
        <w:rPr>
          <w:rFonts w:hint="eastAsia" w:ascii="맑은 고딕" w:hAnsi="맑은 고딕" w:eastAsia="맑은 고딕" w:cs="맑은 고딕"/>
          <w:sz w:val="22"/>
          <w:lang w:eastAsia="ja-JP"/>
        </w:rPr>
        <w:t>ポンで利用券を購入する場合、一つの</w:t>
      </w:r>
      <w:r w:rsidRPr="00CD34A2" w:rsidR="00CD34A2">
        <w:rPr>
          <w:rFonts w:eastAsiaTheme="minorHAnsi"/>
          <w:sz w:val="22"/>
          <w:lang w:eastAsia="ja-JP"/>
        </w:rPr>
        <w:t>IDに</w:t>
      </w:r>
      <w:del w:author="choiyoonseon" w:date="2023-04-21T13:55:00Z" w:id="15">
        <w:r w:rsidRPr="00CD34A2" w:rsidDel="00E72BAC" w:rsidR="00CD34A2">
          <w:rPr>
            <w:rFonts w:eastAsiaTheme="minorHAnsi"/>
            <w:sz w:val="22"/>
            <w:lang w:eastAsia="ja-JP"/>
          </w:rPr>
          <w:delText>つき</w:delText>
        </w:r>
      </w:del>
      <w:r w:rsidRPr="00CD34A2" w:rsidR="00CD34A2">
        <w:rPr>
          <w:rFonts w:eastAsiaTheme="minorHAnsi"/>
          <w:sz w:val="22"/>
          <w:lang w:eastAsia="ja-JP"/>
        </w:rPr>
        <w:t>一つの割引ク</w:t>
      </w:r>
      <w:r w:rsidRPr="00CD34A2" w:rsidR="00CD34A2">
        <w:rPr>
          <w:rFonts w:hint="eastAsia" w:ascii="MS Gothic" w:hAnsi="MS Gothic" w:eastAsia="MS Gothic" w:cs="MS Gothic"/>
          <w:sz w:val="22"/>
          <w:lang w:eastAsia="ja-JP"/>
        </w:rPr>
        <w:t>ー</w:t>
      </w:r>
      <w:r w:rsidRPr="00CD34A2" w:rsidR="00CD34A2">
        <w:rPr>
          <w:rFonts w:hint="eastAsia" w:ascii="맑은 고딕" w:hAnsi="맑은 고딕" w:eastAsia="맑은 고딕" w:cs="맑은 고딕"/>
          <w:sz w:val="22"/>
          <w:lang w:eastAsia="ja-JP"/>
        </w:rPr>
        <w:t>ポンのみ適用することができます。</w:t>
      </w:r>
    </w:p>
    <w:p w:rsidRPr="00F967C8" w:rsidR="651ADE6E" w:rsidP="00E14CD8" w:rsidRDefault="00856BA5" w14:paraId="0E7F7C49" w14:textId="728D59B9">
      <w:pPr>
        <w:jc w:val="left"/>
        <w:rPr>
          <w:sz w:val="22"/>
          <w:lang w:eastAsia="ja-JP"/>
        </w:rPr>
      </w:pPr>
      <w:r w:rsidRPr="00856BA5">
        <w:rPr>
          <w:rFonts w:eastAsiaTheme="minorHAnsi"/>
          <w:sz w:val="22"/>
          <w:lang w:eastAsia="ja-JP"/>
        </w:rPr>
        <w:t xml:space="preserve">⑩ </w:t>
      </w:r>
      <w:r w:rsidRPr="00970C3A" w:rsidR="00970C3A">
        <w:rPr>
          <w:rFonts w:hint="eastAsia" w:ascii="새굴림" w:hAnsi="새굴림" w:eastAsia="새굴림" w:cs="새굴림"/>
          <w:sz w:val="22"/>
          <w:lang w:eastAsia="ja-JP"/>
        </w:rPr>
        <w:t>会</w:t>
      </w:r>
      <w:r w:rsidRPr="00970C3A" w:rsidR="00970C3A">
        <w:rPr>
          <w:rFonts w:hint="eastAsia" w:ascii="맑은 고딕" w:hAnsi="맑은 고딕" w:eastAsia="맑은 고딕" w:cs="맑은 고딕"/>
          <w:sz w:val="22"/>
          <w:lang w:eastAsia="ja-JP"/>
        </w:rPr>
        <w:t>員が利用券決</w:t>
      </w:r>
      <w:r w:rsidRPr="00970C3A" w:rsidR="00970C3A">
        <w:rPr>
          <w:rFonts w:hint="eastAsia" w:ascii="새굴림" w:hAnsi="새굴림" w:eastAsia="새굴림" w:cs="새굴림"/>
          <w:sz w:val="22"/>
          <w:lang w:eastAsia="ja-JP"/>
        </w:rPr>
        <w:t>済</w:t>
      </w:r>
      <w:r w:rsidRPr="00970C3A" w:rsidR="00970C3A">
        <w:rPr>
          <w:rFonts w:hint="eastAsia" w:ascii="맑은 고딕" w:hAnsi="맑은 고딕" w:eastAsia="맑은 고딕" w:cs="맑은 고딕"/>
          <w:sz w:val="22"/>
          <w:lang w:eastAsia="ja-JP"/>
        </w:rPr>
        <w:t>を行う場合、以下の</w:t>
      </w:r>
      <w:r w:rsidRPr="00970C3A" w:rsidR="00970C3A">
        <w:rPr>
          <w:rFonts w:hint="eastAsia" w:ascii="새굴림" w:hAnsi="새굴림" w:eastAsia="새굴림" w:cs="새굴림"/>
          <w:sz w:val="22"/>
          <w:lang w:eastAsia="ja-JP"/>
        </w:rPr>
        <w:t>内</w:t>
      </w:r>
      <w:r w:rsidRPr="00970C3A" w:rsidR="00970C3A">
        <w:rPr>
          <w:rFonts w:hint="eastAsia" w:ascii="맑은 고딕" w:hAnsi="맑은 고딕" w:eastAsia="맑은 고딕" w:cs="맑은 고딕"/>
          <w:sz w:val="22"/>
          <w:lang w:eastAsia="ja-JP"/>
        </w:rPr>
        <w:t>容に同意したものとみなします。</w:t>
      </w:r>
    </w:p>
    <w:p w:rsidR="00143E85" w:rsidP="00490F90" w:rsidRDefault="00490F90" w14:paraId="10F4FB6B" w14:textId="278140FB">
      <w:pPr>
        <w:pStyle w:val="a8"/>
        <w:numPr>
          <w:ilvl w:val="0"/>
          <w:numId w:val="1"/>
        </w:numPr>
        <w:ind w:leftChars="0"/>
        <w:jc w:val="left"/>
        <w:rPr>
          <w:sz w:val="22"/>
          <w:lang w:eastAsia="ja-JP"/>
        </w:rPr>
      </w:pPr>
      <w:r w:rsidRPr="00490F90">
        <w:rPr>
          <w:rFonts w:hint="eastAsia" w:ascii="새굴림" w:hAnsi="새굴림" w:eastAsia="새굴림" w:cs="새굴림"/>
          <w:sz w:val="22"/>
          <w:lang w:eastAsia="ja-JP"/>
        </w:rPr>
        <w:t>会</w:t>
      </w:r>
      <w:r w:rsidRPr="00490F90">
        <w:rPr>
          <w:rFonts w:hint="eastAsia" w:ascii="맑은 고딕" w:hAnsi="맑은 고딕" w:eastAsia="맑은 고딕" w:cs="맑은 고딕"/>
          <w:sz w:val="22"/>
          <w:lang w:eastAsia="ja-JP"/>
        </w:rPr>
        <w:t>員が有料決</w:t>
      </w:r>
      <w:r w:rsidRPr="00490F90">
        <w:rPr>
          <w:rFonts w:hint="eastAsia" w:ascii="새굴림" w:hAnsi="새굴림" w:eastAsia="새굴림" w:cs="새굴림"/>
          <w:sz w:val="22"/>
          <w:lang w:eastAsia="ja-JP"/>
        </w:rPr>
        <w:t>済</w:t>
      </w:r>
      <w:r w:rsidRPr="00490F90">
        <w:rPr>
          <w:rFonts w:hint="eastAsia" w:ascii="맑은 고딕" w:hAnsi="맑은 고딕" w:eastAsia="맑은 고딕" w:cs="맑은 고딕"/>
          <w:sz w:val="22"/>
          <w:lang w:eastAsia="ja-JP"/>
        </w:rPr>
        <w:t>を行うために、「有料サ</w:t>
      </w:r>
      <w:r w:rsidRPr="00490F90">
        <w:rPr>
          <w:rFonts w:hint="eastAsia" w:ascii="MS Gothic" w:hAnsi="MS Gothic" w:eastAsia="MS Gothic" w:cs="MS Gothic"/>
          <w:sz w:val="22"/>
          <w:lang w:eastAsia="ja-JP"/>
        </w:rPr>
        <w:t>ー</w:t>
      </w:r>
      <w:r w:rsidRPr="00490F90">
        <w:rPr>
          <w:rFonts w:hint="eastAsia" w:ascii="맑은 고딕" w:hAnsi="맑은 고딕" w:eastAsia="맑은 고딕" w:cs="맑은 고딕"/>
          <w:sz w:val="22"/>
          <w:lang w:eastAsia="ja-JP"/>
        </w:rPr>
        <w:t>ビスの利用規約」の項目に同意のチェックを行う場合、</w:t>
      </w:r>
      <w:r w:rsidRPr="00490F90">
        <w:rPr>
          <w:rFonts w:hint="eastAsia" w:ascii="새굴림" w:hAnsi="새굴림" w:eastAsia="새굴림" w:cs="새굴림"/>
          <w:sz w:val="22"/>
          <w:lang w:eastAsia="ja-JP"/>
        </w:rPr>
        <w:t>当</w:t>
      </w:r>
      <w:r w:rsidRPr="00490F90">
        <w:rPr>
          <w:rFonts w:hint="eastAsia" w:ascii="맑은 고딕" w:hAnsi="맑은 고딕" w:eastAsia="맑은 고딕" w:cs="맑은 고딕"/>
          <w:sz w:val="22"/>
          <w:lang w:eastAsia="ja-JP"/>
        </w:rPr>
        <w:t>該規約を十分に理解した上で同意するものとみなします。万が一、</w:t>
      </w:r>
      <w:r w:rsidRPr="00490F90">
        <w:rPr>
          <w:rFonts w:hint="eastAsia" w:ascii="새굴림" w:hAnsi="새굴림" w:eastAsia="새굴림" w:cs="새굴림"/>
          <w:sz w:val="22"/>
          <w:lang w:eastAsia="ja-JP"/>
        </w:rPr>
        <w:t>当</w:t>
      </w:r>
      <w:r w:rsidRPr="00490F90">
        <w:rPr>
          <w:rFonts w:hint="eastAsia" w:ascii="맑은 고딕" w:hAnsi="맑은 고딕" w:eastAsia="맑은 고딕" w:cs="맑은 고딕"/>
          <w:sz w:val="22"/>
          <w:lang w:eastAsia="ja-JP"/>
        </w:rPr>
        <w:t>該ポリシ</w:t>
      </w:r>
      <w:r w:rsidRPr="00490F90">
        <w:rPr>
          <w:rFonts w:hint="eastAsia" w:ascii="MS Gothic" w:hAnsi="MS Gothic" w:eastAsia="MS Gothic" w:cs="MS Gothic"/>
          <w:sz w:val="22"/>
          <w:lang w:eastAsia="ja-JP"/>
        </w:rPr>
        <w:t>ー</w:t>
      </w:r>
      <w:r w:rsidRPr="00490F90">
        <w:rPr>
          <w:rFonts w:hint="eastAsia" w:ascii="맑은 고딕" w:hAnsi="맑은 고딕" w:eastAsia="맑은 고딕" w:cs="맑은 고딕"/>
          <w:sz w:val="22"/>
          <w:lang w:eastAsia="ja-JP"/>
        </w:rPr>
        <w:t>に同意しない場合、有料決</w:t>
      </w:r>
      <w:r w:rsidRPr="00490F90">
        <w:rPr>
          <w:rFonts w:hint="eastAsia" w:ascii="새굴림" w:hAnsi="새굴림" w:eastAsia="새굴림" w:cs="새굴림"/>
          <w:sz w:val="22"/>
          <w:lang w:eastAsia="ja-JP"/>
        </w:rPr>
        <w:t>済</w:t>
      </w:r>
      <w:r w:rsidRPr="00490F90">
        <w:rPr>
          <w:rFonts w:hint="eastAsia" w:ascii="맑은 고딕" w:hAnsi="맑은 고딕" w:eastAsia="맑은 고딕" w:cs="맑은 고딕"/>
          <w:sz w:val="22"/>
          <w:lang w:eastAsia="ja-JP"/>
        </w:rPr>
        <w:t>進行とサ</w:t>
      </w:r>
      <w:r w:rsidRPr="00490F90">
        <w:rPr>
          <w:rFonts w:hint="eastAsia" w:ascii="MS Gothic" w:hAnsi="MS Gothic" w:eastAsia="MS Gothic" w:cs="MS Gothic"/>
          <w:sz w:val="22"/>
          <w:lang w:eastAsia="ja-JP"/>
        </w:rPr>
        <w:t>ー</w:t>
      </w:r>
      <w:r w:rsidRPr="00490F90">
        <w:rPr>
          <w:rFonts w:hint="eastAsia" w:ascii="맑은 고딕" w:hAnsi="맑은 고딕" w:eastAsia="맑은 고딕" w:cs="맑은 고딕"/>
          <w:sz w:val="22"/>
          <w:lang w:eastAsia="ja-JP"/>
        </w:rPr>
        <w:t>ビス利用ができません。</w:t>
      </w:r>
    </w:p>
    <w:p w:rsidRPr="00143E85" w:rsidR="5A7BA32C" w:rsidP="003C0B5F" w:rsidRDefault="003C0B5F" w14:paraId="75AD0746" w14:textId="5A0977DC">
      <w:pPr>
        <w:pStyle w:val="a8"/>
        <w:numPr>
          <w:ilvl w:val="0"/>
          <w:numId w:val="1"/>
        </w:numPr>
        <w:ind w:leftChars="0"/>
        <w:jc w:val="left"/>
        <w:rPr>
          <w:sz w:val="22"/>
          <w:lang w:eastAsia="ja-JP"/>
        </w:rPr>
      </w:pPr>
      <w:r w:rsidRPr="003C0B5F">
        <w:rPr>
          <w:rFonts w:hint="eastAsia" w:ascii="새굴림" w:hAnsi="새굴림" w:eastAsia="새굴림" w:cs="새굴림"/>
          <w:sz w:val="22"/>
          <w:lang w:eastAsia="ja-JP"/>
        </w:rPr>
        <w:t>会</w:t>
      </w:r>
      <w:r w:rsidRPr="003C0B5F">
        <w:rPr>
          <w:rFonts w:hint="eastAsia" w:ascii="맑은 고딕" w:hAnsi="맑은 고딕" w:eastAsia="맑은 고딕" w:cs="맑은 고딕"/>
          <w:sz w:val="22"/>
          <w:lang w:eastAsia="ja-JP"/>
        </w:rPr>
        <w:t>員は、有料決</w:t>
      </w:r>
      <w:r w:rsidRPr="003C0B5F">
        <w:rPr>
          <w:rFonts w:hint="eastAsia" w:ascii="새굴림" w:hAnsi="새굴림" w:eastAsia="새굴림" w:cs="새굴림"/>
          <w:sz w:val="22"/>
          <w:lang w:eastAsia="ja-JP"/>
        </w:rPr>
        <w:t>済</w:t>
      </w:r>
      <w:r w:rsidRPr="003C0B5F">
        <w:rPr>
          <w:rFonts w:hint="eastAsia" w:ascii="맑은 고딕" w:hAnsi="맑은 고딕" w:eastAsia="맑은 고딕" w:cs="맑은 고딕"/>
          <w:sz w:val="22"/>
          <w:lang w:eastAsia="ja-JP"/>
        </w:rPr>
        <w:t>進行のために選</w:t>
      </w:r>
      <w:r w:rsidRPr="003C0B5F">
        <w:rPr>
          <w:rFonts w:hint="eastAsia" w:ascii="새굴림" w:hAnsi="새굴림" w:eastAsia="새굴림" w:cs="새굴림"/>
          <w:sz w:val="22"/>
          <w:lang w:eastAsia="ja-JP"/>
        </w:rPr>
        <w:t>択</w:t>
      </w:r>
      <w:r w:rsidRPr="003C0B5F">
        <w:rPr>
          <w:rFonts w:hint="eastAsia" w:ascii="맑은 고딕" w:hAnsi="맑은 고딕" w:eastAsia="맑은 고딕" w:cs="맑은 고딕"/>
          <w:sz w:val="22"/>
          <w:lang w:eastAsia="ja-JP"/>
        </w:rPr>
        <w:t>した決</w:t>
      </w:r>
      <w:r w:rsidRPr="003C0B5F">
        <w:rPr>
          <w:rFonts w:hint="eastAsia" w:ascii="새굴림" w:hAnsi="새굴림" w:eastAsia="새굴림" w:cs="새굴림"/>
          <w:sz w:val="22"/>
          <w:lang w:eastAsia="ja-JP"/>
        </w:rPr>
        <w:t>済</w:t>
      </w:r>
      <w:r w:rsidRPr="003C0B5F">
        <w:rPr>
          <w:rFonts w:hint="eastAsia" w:ascii="맑은 고딕" w:hAnsi="맑은 고딕" w:eastAsia="맑은 고딕" w:cs="맑은 고딕"/>
          <w:sz w:val="22"/>
          <w:lang w:eastAsia="ja-JP"/>
        </w:rPr>
        <w:t>手段により、各決</w:t>
      </w:r>
      <w:r w:rsidRPr="003C0B5F">
        <w:rPr>
          <w:rFonts w:hint="eastAsia" w:ascii="새굴림" w:hAnsi="새굴림" w:eastAsia="새굴림" w:cs="새굴림"/>
          <w:sz w:val="22"/>
          <w:lang w:eastAsia="ja-JP"/>
        </w:rPr>
        <w:t>済</w:t>
      </w:r>
      <w:r w:rsidRPr="003C0B5F">
        <w:rPr>
          <w:rFonts w:hint="eastAsia" w:ascii="맑은 고딕" w:hAnsi="맑은 고딕" w:eastAsia="맑은 고딕" w:cs="맑은 고딕"/>
          <w:sz w:val="22"/>
          <w:lang w:eastAsia="ja-JP"/>
        </w:rPr>
        <w:t>代行</w:t>
      </w:r>
      <w:r w:rsidRPr="003C0B5F">
        <w:rPr>
          <w:rFonts w:hint="eastAsia" w:ascii="새굴림" w:hAnsi="새굴림" w:eastAsia="새굴림" w:cs="새굴림"/>
          <w:sz w:val="22"/>
          <w:lang w:eastAsia="ja-JP"/>
        </w:rPr>
        <w:t>会</w:t>
      </w:r>
      <w:r w:rsidRPr="003C0B5F">
        <w:rPr>
          <w:rFonts w:hint="eastAsia" w:ascii="맑은 고딕" w:hAnsi="맑은 고딕" w:eastAsia="맑은 고딕" w:cs="맑은 고딕"/>
          <w:sz w:val="22"/>
          <w:lang w:eastAsia="ja-JP"/>
        </w:rPr>
        <w:t>社のポリシ</w:t>
      </w:r>
      <w:r w:rsidRPr="003C0B5F">
        <w:rPr>
          <w:rFonts w:hint="eastAsia" w:ascii="MS Gothic" w:hAnsi="MS Gothic" w:eastAsia="MS Gothic" w:cs="MS Gothic"/>
          <w:sz w:val="22"/>
          <w:lang w:eastAsia="ja-JP"/>
        </w:rPr>
        <w:lastRenderedPageBreak/>
        <w:t>ー</w:t>
      </w:r>
      <w:r w:rsidRPr="003C0B5F">
        <w:rPr>
          <w:rFonts w:hint="eastAsia" w:ascii="맑은 고딕" w:hAnsi="맑은 고딕" w:eastAsia="맑은 고딕" w:cs="맑은 고딕"/>
          <w:sz w:val="22"/>
          <w:lang w:eastAsia="ja-JP"/>
        </w:rPr>
        <w:t>に</w:t>
      </w:r>
      <w:r w:rsidRPr="003C0B5F">
        <w:rPr>
          <w:rFonts w:hint="eastAsia" w:ascii="새굴림" w:hAnsi="새굴림" w:eastAsia="새굴림" w:cs="새굴림"/>
          <w:sz w:val="22"/>
          <w:lang w:eastAsia="ja-JP"/>
        </w:rPr>
        <w:t>従</w:t>
      </w:r>
      <w:r w:rsidRPr="003C0B5F">
        <w:rPr>
          <w:rFonts w:hint="eastAsia" w:ascii="맑은 고딕" w:hAnsi="맑은 고딕" w:eastAsia="맑은 고딕" w:cs="맑은 고딕"/>
          <w:sz w:val="22"/>
          <w:lang w:eastAsia="ja-JP"/>
        </w:rPr>
        <w:t>うことに同意したものとみなします。</w:t>
      </w:r>
    </w:p>
    <w:p w:rsidR="00884EE7" w:rsidP="00E14CD8" w:rsidRDefault="00884EE7" w14:paraId="769CA985" w14:textId="77777777">
      <w:pPr>
        <w:jc w:val="left"/>
        <w:rPr>
          <w:b/>
          <w:bCs/>
          <w:sz w:val="10"/>
          <w:szCs w:val="10"/>
          <w:lang w:eastAsia="ja-JP"/>
        </w:rPr>
      </w:pPr>
    </w:p>
    <w:p w:rsidRPr="001E2624" w:rsidR="6EB9B6E4" w:rsidP="00E14CD8" w:rsidRDefault="005438FD" w14:paraId="2C4A1CC2" w14:textId="2C687FC3">
      <w:pPr>
        <w:jc w:val="left"/>
        <w:rPr>
          <w:b/>
          <w:bCs/>
          <w:sz w:val="27"/>
          <w:szCs w:val="27"/>
          <w:lang w:eastAsia="ja-JP"/>
        </w:rPr>
      </w:pPr>
      <w:r w:rsidRPr="005438FD">
        <w:rPr>
          <w:rFonts w:hint="eastAsia"/>
          <w:b/>
          <w:bCs/>
          <w:sz w:val="27"/>
          <w:szCs w:val="27"/>
          <w:lang w:eastAsia="ja-JP"/>
        </w:rPr>
        <w:t>第</w:t>
      </w:r>
      <w:r w:rsidRPr="005438FD">
        <w:rPr>
          <w:b/>
          <w:bCs/>
          <w:sz w:val="27"/>
          <w:szCs w:val="27"/>
          <w:lang w:eastAsia="ja-JP"/>
        </w:rPr>
        <w:t>5</w:t>
      </w:r>
      <w:r w:rsidRPr="005438FD">
        <w:rPr>
          <w:rFonts w:hint="eastAsia" w:ascii="새굴림" w:hAnsi="새굴림" w:eastAsia="새굴림" w:cs="새굴림"/>
          <w:b/>
          <w:bCs/>
          <w:sz w:val="27"/>
          <w:szCs w:val="27"/>
          <w:lang w:eastAsia="ja-JP"/>
        </w:rPr>
        <w:t>条</w:t>
      </w:r>
      <w:r w:rsidRPr="005438FD">
        <w:rPr>
          <w:b/>
          <w:bCs/>
          <w:sz w:val="27"/>
          <w:szCs w:val="27"/>
          <w:lang w:eastAsia="ja-JP"/>
        </w:rPr>
        <w:t xml:space="preserve"> [決</w:t>
      </w:r>
      <w:r w:rsidRPr="005438FD">
        <w:rPr>
          <w:rFonts w:hint="eastAsia" w:ascii="새굴림" w:hAnsi="새굴림" w:eastAsia="새굴림" w:cs="새굴림"/>
          <w:b/>
          <w:bCs/>
          <w:sz w:val="27"/>
          <w:szCs w:val="27"/>
          <w:lang w:eastAsia="ja-JP"/>
        </w:rPr>
        <w:t>済</w:t>
      </w:r>
      <w:r w:rsidRPr="005438FD">
        <w:rPr>
          <w:rFonts w:hint="eastAsia" w:ascii="맑은 고딕" w:hAnsi="맑은 고딕" w:eastAsia="맑은 고딕" w:cs="맑은 고딕"/>
          <w:b/>
          <w:bCs/>
          <w:sz w:val="27"/>
          <w:szCs w:val="27"/>
          <w:lang w:eastAsia="ja-JP"/>
        </w:rPr>
        <w:t>手段及び決</w:t>
      </w:r>
      <w:r w:rsidRPr="005438FD">
        <w:rPr>
          <w:rFonts w:hint="eastAsia" w:ascii="새굴림" w:hAnsi="새굴림" w:eastAsia="새굴림" w:cs="새굴림"/>
          <w:b/>
          <w:bCs/>
          <w:sz w:val="27"/>
          <w:szCs w:val="27"/>
          <w:lang w:eastAsia="ja-JP"/>
        </w:rPr>
        <w:t>済</w:t>
      </w:r>
      <w:r w:rsidRPr="005438FD">
        <w:rPr>
          <w:rFonts w:hint="eastAsia" w:ascii="맑은 고딕" w:hAnsi="맑은 고딕" w:eastAsia="맑은 고딕" w:cs="맑은 고딕"/>
          <w:b/>
          <w:bCs/>
          <w:sz w:val="27"/>
          <w:szCs w:val="27"/>
          <w:lang w:eastAsia="ja-JP"/>
        </w:rPr>
        <w:t>方法</w:t>
      </w:r>
      <w:r w:rsidRPr="005438FD">
        <w:rPr>
          <w:b/>
          <w:bCs/>
          <w:sz w:val="27"/>
          <w:szCs w:val="27"/>
          <w:lang w:eastAsia="ja-JP"/>
        </w:rPr>
        <w:t>]</w:t>
      </w:r>
    </w:p>
    <w:p w:rsidR="00660F3F" w:rsidP="00E14CD8" w:rsidRDefault="00AD32E3" w14:paraId="5D3216B0" w14:textId="34178B4B">
      <w:pPr>
        <w:ind w:left="330" w:hanging="330" w:hangingChars="150"/>
        <w:jc w:val="left"/>
        <w:rPr>
          <w:sz w:val="22"/>
          <w:lang w:eastAsia="ja-JP"/>
        </w:rPr>
      </w:pPr>
      <w:r w:rsidRPr="00F967C8">
        <w:rPr>
          <w:sz w:val="22"/>
          <w:lang w:eastAsia="ja-JP"/>
        </w:rPr>
        <w:t>①</w:t>
      </w:r>
      <w:r>
        <w:rPr>
          <w:sz w:val="22"/>
          <w:lang w:eastAsia="ja-JP"/>
        </w:rPr>
        <w:t xml:space="preserve"> </w:t>
      </w:r>
      <w:r w:rsidRPr="00793F1C" w:rsidR="00793F1C">
        <w:rPr>
          <w:rFonts w:hint="eastAsia" w:ascii="새굴림" w:hAnsi="새굴림" w:eastAsia="새굴림" w:cs="새굴림"/>
          <w:sz w:val="22"/>
          <w:lang w:eastAsia="ja-JP"/>
        </w:rPr>
        <w:t>会</w:t>
      </w:r>
      <w:r w:rsidRPr="00793F1C" w:rsidR="00793F1C">
        <w:rPr>
          <w:rFonts w:hint="eastAsia" w:ascii="맑은 고딕" w:hAnsi="맑은 고딕" w:eastAsia="맑은 고딕" w:cs="맑은 고딕"/>
          <w:sz w:val="22"/>
          <w:lang w:eastAsia="ja-JP"/>
        </w:rPr>
        <w:t>員は、</w:t>
      </w:r>
      <w:r w:rsidRPr="00793F1C" w:rsidR="00793F1C">
        <w:rPr>
          <w:rFonts w:hint="eastAsia" w:ascii="새굴림" w:hAnsi="새굴림" w:eastAsia="새굴림" w:cs="새굴림"/>
          <w:sz w:val="22"/>
          <w:lang w:eastAsia="ja-JP"/>
        </w:rPr>
        <w:t>会</w:t>
      </w:r>
      <w:r w:rsidRPr="00793F1C" w:rsidR="00793F1C">
        <w:rPr>
          <w:rFonts w:hint="eastAsia" w:ascii="맑은 고딕" w:hAnsi="맑은 고딕" w:eastAsia="맑은 고딕" w:cs="맑은 고딕"/>
          <w:sz w:val="22"/>
          <w:lang w:eastAsia="ja-JP"/>
        </w:rPr>
        <w:t>社が提供する有料サ</w:t>
      </w:r>
      <w:r w:rsidRPr="00793F1C" w:rsidR="00793F1C">
        <w:rPr>
          <w:rFonts w:hint="eastAsia" w:ascii="MS Gothic" w:hAnsi="MS Gothic" w:eastAsia="MS Gothic" w:cs="MS Gothic"/>
          <w:sz w:val="22"/>
          <w:lang w:eastAsia="ja-JP"/>
        </w:rPr>
        <w:t>ー</w:t>
      </w:r>
      <w:r w:rsidRPr="00793F1C" w:rsidR="00793F1C">
        <w:rPr>
          <w:rFonts w:hint="eastAsia" w:ascii="맑은 고딕" w:hAnsi="맑은 고딕" w:eastAsia="맑은 고딕" w:cs="맑은 고딕"/>
          <w:sz w:val="22"/>
          <w:lang w:eastAsia="ja-JP"/>
        </w:rPr>
        <w:t>ビスを、次の各</w:t>
      </w:r>
      <w:r w:rsidRPr="00793F1C" w:rsidR="00793F1C">
        <w:rPr>
          <w:rFonts w:hint="eastAsia" w:ascii="새굴림" w:hAnsi="새굴림" w:eastAsia="새굴림" w:cs="새굴림"/>
          <w:sz w:val="22"/>
          <w:lang w:eastAsia="ja-JP"/>
        </w:rPr>
        <w:t>号</w:t>
      </w:r>
      <w:r w:rsidRPr="00793F1C" w:rsidR="00793F1C">
        <w:rPr>
          <w:rFonts w:hint="eastAsia" w:ascii="맑은 고딕" w:hAnsi="맑은 고딕" w:eastAsia="맑은 고딕" w:cs="맑은 고딕"/>
          <w:sz w:val="22"/>
          <w:lang w:eastAsia="ja-JP"/>
        </w:rPr>
        <w:t>の決</w:t>
      </w:r>
      <w:r w:rsidRPr="00793F1C" w:rsidR="00793F1C">
        <w:rPr>
          <w:rFonts w:hint="eastAsia" w:ascii="새굴림" w:hAnsi="새굴림" w:eastAsia="새굴림" w:cs="새굴림"/>
          <w:sz w:val="22"/>
          <w:lang w:eastAsia="ja-JP"/>
        </w:rPr>
        <w:t>済</w:t>
      </w:r>
      <w:r w:rsidRPr="00793F1C" w:rsidR="00793F1C">
        <w:rPr>
          <w:rFonts w:hint="eastAsia" w:ascii="맑은 고딕" w:hAnsi="맑은 고딕" w:eastAsia="맑은 고딕" w:cs="맑은 고딕"/>
          <w:sz w:val="22"/>
          <w:lang w:eastAsia="ja-JP"/>
        </w:rPr>
        <w:t>手段により利用することができます。</w:t>
      </w:r>
      <w:r w:rsidRPr="00793F1C" w:rsidR="00793F1C">
        <w:rPr>
          <w:rFonts w:hint="eastAsia" w:ascii="새굴림" w:hAnsi="새굴림" w:eastAsia="새굴림" w:cs="새굴림"/>
          <w:sz w:val="22"/>
          <w:lang w:eastAsia="ja-JP"/>
        </w:rPr>
        <w:t>会</w:t>
      </w:r>
      <w:r w:rsidRPr="00793F1C" w:rsidR="00793F1C">
        <w:rPr>
          <w:rFonts w:hint="eastAsia" w:ascii="맑은 고딕" w:hAnsi="맑은 고딕" w:eastAsia="맑은 고딕" w:cs="맑은 고딕"/>
          <w:sz w:val="22"/>
          <w:lang w:eastAsia="ja-JP"/>
        </w:rPr>
        <w:t>社が提供した次の各</w:t>
      </w:r>
      <w:r w:rsidRPr="00793F1C" w:rsidR="00793F1C">
        <w:rPr>
          <w:rFonts w:hint="eastAsia" w:ascii="새굴림" w:hAnsi="새굴림" w:eastAsia="새굴림" w:cs="새굴림"/>
          <w:sz w:val="22"/>
          <w:lang w:eastAsia="ja-JP"/>
        </w:rPr>
        <w:t>号</w:t>
      </w:r>
      <w:r w:rsidRPr="00793F1C" w:rsidR="00793F1C">
        <w:rPr>
          <w:rFonts w:hint="eastAsia" w:ascii="맑은 고딕" w:hAnsi="맑은 고딕" w:eastAsia="맑은 고딕" w:cs="맑은 고딕"/>
          <w:sz w:val="22"/>
          <w:lang w:eastAsia="ja-JP"/>
        </w:rPr>
        <w:t>の手段は、今後</w:t>
      </w:r>
      <w:r w:rsidRPr="00793F1C" w:rsidR="00793F1C">
        <w:rPr>
          <w:rFonts w:hint="eastAsia" w:ascii="새굴림" w:hAnsi="새굴림" w:eastAsia="새굴림" w:cs="새굴림"/>
          <w:sz w:val="22"/>
          <w:lang w:eastAsia="ja-JP"/>
        </w:rPr>
        <w:t>増</w:t>
      </w:r>
      <w:r w:rsidRPr="00793F1C" w:rsidR="00793F1C">
        <w:rPr>
          <w:rFonts w:hint="eastAsia" w:ascii="맑은 고딕" w:hAnsi="맑은 고딕" w:eastAsia="맑은 고딕" w:cs="맑은 고딕"/>
          <w:sz w:val="22"/>
          <w:lang w:eastAsia="ja-JP"/>
        </w:rPr>
        <w:t>減</w:t>
      </w:r>
      <w:r w:rsidRPr="00793F1C" w:rsidR="00793F1C">
        <w:rPr>
          <w:rFonts w:hint="eastAsia" w:ascii="MS Gothic" w:hAnsi="MS Gothic" w:eastAsia="MS Gothic" w:cs="MS Gothic"/>
          <w:sz w:val="22"/>
          <w:lang w:eastAsia="ja-JP"/>
        </w:rPr>
        <w:t>・変</w:t>
      </w:r>
      <w:r w:rsidRPr="00793F1C" w:rsidR="00793F1C">
        <w:rPr>
          <w:rFonts w:hint="eastAsia" w:ascii="맑은 고딕" w:hAnsi="맑은 고딕" w:eastAsia="맑은 고딕" w:cs="맑은 고딕"/>
          <w:sz w:val="22"/>
          <w:lang w:eastAsia="ja-JP"/>
        </w:rPr>
        <w:t>動する場合があります</w:t>
      </w:r>
      <w:r w:rsidRPr="00793F1C" w:rsidR="00793F1C">
        <w:rPr>
          <w:rFonts w:hint="eastAsia"/>
          <w:sz w:val="22"/>
          <w:lang w:eastAsia="ja-JP"/>
        </w:rPr>
        <w:t>。</w:t>
      </w:r>
    </w:p>
    <w:p w:rsidR="00910E48" w:rsidP="00D30AE1" w:rsidRDefault="00D30AE1" w14:paraId="75FB83D8" w14:textId="5C55923E">
      <w:pPr>
        <w:pStyle w:val="a8"/>
        <w:numPr>
          <w:ilvl w:val="0"/>
          <w:numId w:val="9"/>
        </w:numPr>
        <w:ind w:leftChars="0"/>
        <w:jc w:val="left"/>
        <w:rPr>
          <w:sz w:val="22"/>
        </w:rPr>
      </w:pPr>
      <w:proofErr w:type="spellStart"/>
      <w:r w:rsidRPr="00D30AE1">
        <w:rPr>
          <w:rFonts w:hint="eastAsia"/>
          <w:sz w:val="22"/>
        </w:rPr>
        <w:t>クレジットカ</w:t>
      </w:r>
      <w:r w:rsidRPr="00D30AE1">
        <w:rPr>
          <w:rFonts w:hint="eastAsia" w:ascii="MS Gothic" w:hAnsi="MS Gothic" w:eastAsia="MS Gothic" w:cs="MS Gothic"/>
          <w:sz w:val="22"/>
        </w:rPr>
        <w:t>ー</w:t>
      </w:r>
      <w:r w:rsidRPr="00D30AE1">
        <w:rPr>
          <w:rFonts w:hint="eastAsia" w:ascii="맑은 고딕" w:hAnsi="맑은 고딕" w:eastAsia="맑은 고딕" w:cs="맑은 고딕"/>
          <w:sz w:val="22"/>
        </w:rPr>
        <w:t>ド</w:t>
      </w:r>
      <w:proofErr w:type="spellEnd"/>
    </w:p>
    <w:p w:rsidR="00910E48" w:rsidP="00E22C42" w:rsidRDefault="00E22C42" w14:paraId="56503F6C" w14:textId="6ACF4D00">
      <w:pPr>
        <w:pStyle w:val="a8"/>
        <w:numPr>
          <w:ilvl w:val="0"/>
          <w:numId w:val="9"/>
        </w:numPr>
        <w:ind w:leftChars="0"/>
        <w:jc w:val="left"/>
        <w:rPr>
          <w:sz w:val="22"/>
        </w:rPr>
      </w:pPr>
      <w:r w:rsidRPr="00E22C42">
        <w:rPr>
          <w:rFonts w:hint="eastAsia"/>
          <w:sz w:val="22"/>
        </w:rPr>
        <w:t>コンビニ決</w:t>
      </w:r>
      <w:r w:rsidRPr="00E22C42">
        <w:rPr>
          <w:rFonts w:hint="eastAsia" w:ascii="새굴림" w:hAnsi="새굴림" w:eastAsia="새굴림" w:cs="새굴림"/>
          <w:sz w:val="22"/>
        </w:rPr>
        <w:t>済</w:t>
      </w:r>
      <w:r w:rsidRPr="00E22C42">
        <w:rPr>
          <w:sz w:val="22"/>
        </w:rPr>
        <w:t xml:space="preserve"> </w:t>
      </w:r>
    </w:p>
    <w:p w:rsidR="0024002F" w:rsidP="00F62E91" w:rsidRDefault="0024002F" w14:paraId="38479331" w14:textId="77777777">
      <w:pPr>
        <w:pStyle w:val="a8"/>
        <w:numPr>
          <w:ilvl w:val="0"/>
          <w:numId w:val="9"/>
        </w:numPr>
        <w:ind w:leftChars="0"/>
        <w:jc w:val="left"/>
        <w:rPr>
          <w:sz w:val="22"/>
        </w:rPr>
      </w:pPr>
      <w:r w:rsidRPr="0024002F">
        <w:rPr>
          <w:rFonts w:hint="eastAsia"/>
          <w:sz w:val="22"/>
        </w:rPr>
        <w:t>銀行振</w:t>
      </w:r>
      <w:r w:rsidRPr="0024002F">
        <w:rPr>
          <w:rFonts w:hint="eastAsia" w:ascii="새굴림" w:hAnsi="새굴림" w:eastAsia="새굴림" w:cs="새굴림"/>
          <w:sz w:val="22"/>
        </w:rPr>
        <w:t>込</w:t>
      </w:r>
      <w:r w:rsidRPr="0024002F">
        <w:rPr>
          <w:sz w:val="22"/>
        </w:rPr>
        <w:t xml:space="preserve"> </w:t>
      </w:r>
    </w:p>
    <w:p w:rsidRPr="000B6AF0" w:rsidR="2D5E9C16" w:rsidP="0085507F" w:rsidRDefault="000B6AF0" w14:paraId="7656BD54" w14:textId="181EA68F">
      <w:pPr>
        <w:pStyle w:val="a8"/>
        <w:numPr>
          <w:ilvl w:val="0"/>
          <w:numId w:val="9"/>
        </w:numPr>
        <w:ind w:leftChars="0"/>
        <w:jc w:val="left"/>
        <w:rPr>
          <w:sz w:val="22"/>
        </w:rPr>
      </w:pPr>
      <w:proofErr w:type="spellStart"/>
      <w:r w:rsidRPr="000B6AF0">
        <w:rPr>
          <w:rFonts w:hint="eastAsia"/>
          <w:sz w:val="22"/>
        </w:rPr>
        <w:t>デジタルマネ</w:t>
      </w:r>
      <w:proofErr w:type="spellEnd"/>
      <w:r w:rsidRPr="000B6AF0">
        <w:rPr>
          <w:rFonts w:hint="eastAsia" w:ascii="MS Mincho" w:hAnsi="MS Mincho" w:eastAsia="MS Mincho" w:cs="MS Mincho"/>
          <w:sz w:val="22"/>
        </w:rPr>
        <w:t>ー</w:t>
      </w:r>
      <w:r w:rsidR="000C6399">
        <w:rPr>
          <w:rFonts w:hint="eastAsia" w:ascii="MS Mincho" w:hAnsi="MS Mincho" w:cs="MS Mincho"/>
          <w:sz w:val="22"/>
        </w:rPr>
        <w:t>(</w:t>
      </w:r>
      <w:proofErr w:type="spellStart"/>
      <w:r w:rsidR="000C6399">
        <w:rPr>
          <w:rStyle w:val="normaltextrun"/>
          <w:rFonts w:hint="eastAsia" w:ascii="맑은 고딕" w:hAnsi="맑은 고딕" w:eastAsia="맑은 고딕"/>
          <w:color w:val="000000"/>
          <w:sz w:val="22"/>
          <w:shd w:val="clear" w:color="auto" w:fill="FFFFFF"/>
        </w:rPr>
        <w:t>BitCash</w:t>
      </w:r>
      <w:proofErr w:type="spellEnd"/>
      <w:r w:rsidR="000C6399">
        <w:rPr>
          <w:rStyle w:val="normaltextrun"/>
          <w:rFonts w:hint="eastAsia" w:ascii="맑은 고딕" w:hAnsi="맑은 고딕" w:eastAsia="맑은 고딕"/>
          <w:color w:val="000000"/>
          <w:sz w:val="22"/>
          <w:shd w:val="clear" w:color="auto" w:fill="FFFFFF"/>
        </w:rPr>
        <w:t>、NET CASH、</w:t>
      </w:r>
      <w:proofErr w:type="spellStart"/>
      <w:r w:rsidR="000C6399">
        <w:rPr>
          <w:rStyle w:val="normaltextrun"/>
          <w:rFonts w:hint="eastAsia" w:ascii="맑은 고딕" w:hAnsi="맑은 고딕" w:eastAsia="맑은 고딕"/>
          <w:color w:val="000000"/>
          <w:sz w:val="22"/>
          <w:shd w:val="clear" w:color="auto" w:fill="FFFFFF"/>
        </w:rPr>
        <w:t>nanaco</w:t>
      </w:r>
      <w:proofErr w:type="spellEnd"/>
      <w:r w:rsidR="000C6399">
        <w:rPr>
          <w:rStyle w:val="normaltextrun"/>
          <w:rFonts w:hint="eastAsia" w:ascii="맑은 고딕" w:hAnsi="맑은 고딕" w:eastAsia="맑은 고딕"/>
          <w:color w:val="000000"/>
          <w:sz w:val="22"/>
          <w:shd w:val="clear" w:color="auto" w:fill="FFFFFF"/>
        </w:rPr>
        <w:t>、</w:t>
      </w:r>
      <w:proofErr w:type="spellStart"/>
      <w:r w:rsidR="000C6399">
        <w:rPr>
          <w:rStyle w:val="normaltextrun"/>
          <w:rFonts w:hint="eastAsia" w:ascii="맑은 고딕" w:hAnsi="맑은 고딕" w:eastAsia="맑은 고딕"/>
          <w:color w:val="000000"/>
          <w:sz w:val="22"/>
          <w:shd w:val="clear" w:color="auto" w:fill="FFFFFF"/>
        </w:rPr>
        <w:t>WebMoney</w:t>
      </w:r>
      <w:proofErr w:type="spellEnd"/>
      <w:r w:rsidR="000C6399">
        <w:rPr>
          <w:rStyle w:val="normaltextrun"/>
          <w:rFonts w:ascii="맑은 고딕" w:hAnsi="맑은 고딕" w:eastAsia="맑은 고딕"/>
          <w:color w:val="000000"/>
          <w:sz w:val="22"/>
          <w:shd w:val="clear" w:color="auto" w:fill="FFFFFF"/>
        </w:rPr>
        <w:t>)</w:t>
      </w:r>
    </w:p>
    <w:p w:rsidRPr="00F967C8" w:rsidR="5D8152C8" w:rsidP="00E14CD8" w:rsidRDefault="00F85897" w14:paraId="419BF836" w14:textId="0C91D80E">
      <w:pPr>
        <w:ind w:left="297" w:hanging="297" w:hangingChars="150"/>
        <w:jc w:val="left"/>
        <w:rPr>
          <w:b/>
          <w:bCs/>
          <w:sz w:val="22"/>
          <w:lang w:eastAsia="ja-JP"/>
        </w:rPr>
      </w:pPr>
      <w:r w:rsidRPr="000207A4">
        <w:rPr>
          <w:rFonts w:hint="eastAsia" w:cs="바탕" w:eastAsiaTheme="minorHAnsi"/>
          <w:bCs/>
          <w:color w:val="333333"/>
          <w:spacing w:val="-11"/>
          <w:sz w:val="22"/>
          <w:shd w:val="clear" w:color="auto" w:fill="FFFFFF"/>
          <w:lang w:eastAsia="ja-JP"/>
        </w:rPr>
        <w:t>②</w:t>
      </w:r>
      <w:r w:rsidRPr="000207A4">
        <w:rPr>
          <w:rFonts w:eastAsiaTheme="minorHAnsi"/>
          <w:bCs/>
          <w:color w:val="333333"/>
          <w:spacing w:val="-11"/>
          <w:sz w:val="22"/>
          <w:shd w:val="clear" w:color="auto" w:fill="FFFFFF"/>
          <w:lang w:eastAsia="ja-JP"/>
        </w:rPr>
        <w:t> </w:t>
      </w:r>
      <w:r w:rsidRPr="00AE7A3E" w:rsidR="00AE7A3E">
        <w:rPr>
          <w:rFonts w:hint="eastAsia" w:ascii="새굴림" w:hAnsi="새굴림" w:eastAsia="새굴림" w:cs="새굴림"/>
          <w:sz w:val="22"/>
          <w:lang w:eastAsia="ja-JP"/>
        </w:rPr>
        <w:t>会</w:t>
      </w:r>
      <w:r w:rsidRPr="00AE7A3E" w:rsidR="00AE7A3E">
        <w:rPr>
          <w:rFonts w:hint="eastAsia" w:ascii="맑은 고딕" w:hAnsi="맑은 고딕" w:eastAsia="맑은 고딕" w:cs="맑은 고딕"/>
          <w:sz w:val="22"/>
          <w:lang w:eastAsia="ja-JP"/>
        </w:rPr>
        <w:t>社は、本規約の有料サ</w:t>
      </w:r>
      <w:r w:rsidRPr="00AE7A3E" w:rsidR="00AE7A3E">
        <w:rPr>
          <w:rFonts w:hint="eastAsia" w:ascii="MS Gothic" w:hAnsi="MS Gothic" w:eastAsia="MS Gothic" w:cs="MS Gothic"/>
          <w:sz w:val="22"/>
          <w:lang w:eastAsia="ja-JP"/>
        </w:rPr>
        <w:t>ー</w:t>
      </w:r>
      <w:r w:rsidRPr="00AE7A3E" w:rsidR="00AE7A3E">
        <w:rPr>
          <w:rFonts w:hint="eastAsia" w:ascii="맑은 고딕" w:hAnsi="맑은 고딕" w:eastAsia="맑은 고딕" w:cs="맑은 고딕"/>
          <w:sz w:val="22"/>
          <w:lang w:eastAsia="ja-JP"/>
        </w:rPr>
        <w:t>ビスを利用する</w:t>
      </w:r>
      <w:r w:rsidRPr="00AE7A3E" w:rsidR="00AE7A3E">
        <w:rPr>
          <w:rFonts w:hint="eastAsia" w:ascii="새굴림" w:hAnsi="새굴림" w:eastAsia="새굴림" w:cs="새굴림"/>
          <w:sz w:val="22"/>
          <w:lang w:eastAsia="ja-JP"/>
        </w:rPr>
        <w:t>会</w:t>
      </w:r>
      <w:r w:rsidRPr="00AE7A3E" w:rsidR="00AE7A3E">
        <w:rPr>
          <w:rFonts w:hint="eastAsia" w:ascii="맑은 고딕" w:hAnsi="맑은 고딕" w:eastAsia="맑은 고딕" w:cs="맑은 고딕"/>
          <w:sz w:val="22"/>
          <w:lang w:eastAsia="ja-JP"/>
        </w:rPr>
        <w:t>員の取引金額に</w:t>
      </w:r>
      <w:r w:rsidRPr="00AE7A3E" w:rsidR="00AE7A3E">
        <w:rPr>
          <w:rFonts w:hint="eastAsia" w:ascii="새굴림" w:hAnsi="새굴림" w:eastAsia="새굴림" w:cs="새굴림"/>
          <w:sz w:val="22"/>
          <w:lang w:eastAsia="ja-JP"/>
        </w:rPr>
        <w:t>関</w:t>
      </w:r>
      <w:r w:rsidRPr="00AE7A3E" w:rsidR="00AE7A3E">
        <w:rPr>
          <w:rFonts w:hint="eastAsia" w:ascii="맑은 고딕" w:hAnsi="맑은 고딕" w:eastAsia="맑은 고딕" w:cs="맑은 고딕"/>
          <w:sz w:val="22"/>
          <w:lang w:eastAsia="ja-JP"/>
        </w:rPr>
        <w:t>して、外部決</w:t>
      </w:r>
      <w:r w:rsidRPr="00AE7A3E" w:rsidR="00AE7A3E">
        <w:rPr>
          <w:rFonts w:hint="eastAsia" w:ascii="새굴림" w:hAnsi="새굴림" w:eastAsia="새굴림" w:cs="새굴림"/>
          <w:sz w:val="22"/>
          <w:lang w:eastAsia="ja-JP"/>
        </w:rPr>
        <w:t>済</w:t>
      </w:r>
      <w:r w:rsidRPr="00AE7A3E" w:rsidR="00AE7A3E">
        <w:rPr>
          <w:sz w:val="22"/>
          <w:lang w:eastAsia="ja-JP"/>
        </w:rPr>
        <w:t>(代行)</w:t>
      </w:r>
      <w:r w:rsidRPr="00AE7A3E" w:rsidR="00AE7A3E">
        <w:rPr>
          <w:rFonts w:hint="eastAsia" w:ascii="새굴림" w:hAnsi="새굴림" w:eastAsia="새굴림" w:cs="새굴림"/>
          <w:sz w:val="22"/>
          <w:lang w:eastAsia="ja-JP"/>
        </w:rPr>
        <w:t>会</w:t>
      </w:r>
      <w:r w:rsidRPr="00AE7A3E" w:rsidR="00AE7A3E">
        <w:rPr>
          <w:rFonts w:hint="eastAsia" w:ascii="맑은 고딕" w:hAnsi="맑은 고딕" w:eastAsia="맑은 고딕" w:cs="맑은 고딕"/>
          <w:sz w:val="22"/>
          <w:lang w:eastAsia="ja-JP"/>
        </w:rPr>
        <w:t>社</w:t>
      </w:r>
      <w:r w:rsidRPr="00AE7A3E" w:rsidR="00AE7A3E">
        <w:rPr>
          <w:sz w:val="22"/>
          <w:lang w:eastAsia="ja-JP"/>
        </w:rPr>
        <w:t>(銀行、カ</w:t>
      </w:r>
      <w:r w:rsidRPr="00AE7A3E" w:rsidR="00AE7A3E">
        <w:rPr>
          <w:rFonts w:hint="eastAsia" w:ascii="MS Gothic" w:hAnsi="MS Gothic" w:eastAsia="MS Gothic" w:cs="MS Gothic"/>
          <w:sz w:val="22"/>
          <w:lang w:eastAsia="ja-JP"/>
        </w:rPr>
        <w:t>ー</w:t>
      </w:r>
      <w:r w:rsidRPr="00AE7A3E" w:rsidR="00AE7A3E">
        <w:rPr>
          <w:rFonts w:hint="eastAsia" w:ascii="맑은 고딕" w:hAnsi="맑은 고딕" w:eastAsia="맑은 고딕" w:cs="맑은 고딕"/>
          <w:sz w:val="22"/>
          <w:lang w:eastAsia="ja-JP"/>
        </w:rPr>
        <w:t>ド</w:t>
      </w:r>
      <w:r w:rsidRPr="00AE7A3E" w:rsidR="00AE7A3E">
        <w:rPr>
          <w:rFonts w:hint="eastAsia" w:ascii="새굴림" w:hAnsi="새굴림" w:eastAsia="새굴림" w:cs="새굴림"/>
          <w:sz w:val="22"/>
          <w:lang w:eastAsia="ja-JP"/>
        </w:rPr>
        <w:t>会</w:t>
      </w:r>
      <w:r w:rsidRPr="00AE7A3E" w:rsidR="00AE7A3E">
        <w:rPr>
          <w:rFonts w:hint="eastAsia" w:ascii="맑은 고딕" w:hAnsi="맑은 고딕" w:eastAsia="맑은 고딕" w:cs="맑은 고딕"/>
          <w:sz w:val="22"/>
          <w:lang w:eastAsia="ja-JP"/>
        </w:rPr>
        <w:t>社、電子決</w:t>
      </w:r>
      <w:r w:rsidRPr="00AE7A3E" w:rsidR="00AE7A3E">
        <w:rPr>
          <w:rFonts w:hint="eastAsia" w:ascii="새굴림" w:hAnsi="새굴림" w:eastAsia="새굴림" w:cs="새굴림"/>
          <w:sz w:val="22"/>
          <w:lang w:eastAsia="ja-JP"/>
        </w:rPr>
        <w:t>済</w:t>
      </w:r>
      <w:r w:rsidRPr="00AE7A3E" w:rsidR="00AE7A3E">
        <w:rPr>
          <w:rFonts w:hint="eastAsia" w:ascii="맑은 고딕" w:hAnsi="맑은 고딕" w:eastAsia="맑은 고딕" w:cs="맑은 고딕"/>
          <w:sz w:val="22"/>
          <w:lang w:eastAsia="ja-JP"/>
        </w:rPr>
        <w:t>代行</w:t>
      </w:r>
      <w:r w:rsidRPr="00AE7A3E" w:rsidR="00AE7A3E">
        <w:rPr>
          <w:rFonts w:hint="eastAsia" w:ascii="새굴림" w:hAnsi="새굴림" w:eastAsia="새굴림" w:cs="새굴림"/>
          <w:sz w:val="22"/>
          <w:lang w:eastAsia="ja-JP"/>
        </w:rPr>
        <w:t>会</w:t>
      </w:r>
      <w:r w:rsidRPr="00AE7A3E" w:rsidR="00AE7A3E">
        <w:rPr>
          <w:rFonts w:hint="eastAsia" w:ascii="맑은 고딕" w:hAnsi="맑은 고딕" w:eastAsia="맑은 고딕" w:cs="맑은 고딕"/>
          <w:sz w:val="22"/>
          <w:lang w:eastAsia="ja-JP"/>
        </w:rPr>
        <w:t>社</w:t>
      </w:r>
      <w:r w:rsidRPr="00AE7A3E" w:rsidR="00AE7A3E">
        <w:rPr>
          <w:sz w:val="22"/>
          <w:lang w:eastAsia="ja-JP"/>
        </w:rPr>
        <w:t>)、</w:t>
      </w:r>
      <w:r w:rsidRPr="00AE7A3E" w:rsidR="00AE7A3E">
        <w:rPr>
          <w:rFonts w:hint="eastAsia" w:ascii="새굴림" w:hAnsi="새굴림" w:eastAsia="새굴림" w:cs="새굴림"/>
          <w:sz w:val="22"/>
          <w:lang w:eastAsia="ja-JP"/>
        </w:rPr>
        <w:t>内</w:t>
      </w:r>
      <w:r w:rsidRPr="00AE7A3E" w:rsidR="00AE7A3E">
        <w:rPr>
          <w:rFonts w:hint="eastAsia" w:ascii="맑은 고딕" w:hAnsi="맑은 고딕" w:eastAsia="맑은 고딕" w:cs="맑은 고딕"/>
          <w:sz w:val="22"/>
          <w:lang w:eastAsia="ja-JP"/>
        </w:rPr>
        <w:t>部ポリシ</w:t>
      </w:r>
      <w:r w:rsidRPr="00AE7A3E" w:rsidR="00AE7A3E">
        <w:rPr>
          <w:rFonts w:hint="eastAsia" w:ascii="MS Gothic" w:hAnsi="MS Gothic" w:eastAsia="MS Gothic" w:cs="MS Gothic"/>
          <w:sz w:val="22"/>
          <w:lang w:eastAsia="ja-JP"/>
        </w:rPr>
        <w:t>ー</w:t>
      </w:r>
      <w:r w:rsidRPr="00AE7A3E" w:rsidR="00AE7A3E">
        <w:rPr>
          <w:rFonts w:hint="eastAsia" w:ascii="맑은 고딕" w:hAnsi="맑은 고딕" w:eastAsia="맑은 고딕" w:cs="맑은 고딕"/>
          <w:sz w:val="22"/>
          <w:lang w:eastAsia="ja-JP"/>
        </w:rPr>
        <w:t>、その他</w:t>
      </w:r>
      <w:r w:rsidRPr="00AE7A3E" w:rsidR="00AE7A3E">
        <w:rPr>
          <w:rFonts w:hint="eastAsia" w:ascii="새굴림" w:hAnsi="새굴림" w:eastAsia="새굴림" w:cs="새굴림"/>
          <w:sz w:val="22"/>
          <w:lang w:eastAsia="ja-JP"/>
        </w:rPr>
        <w:t>関</w:t>
      </w:r>
      <w:r w:rsidRPr="00AE7A3E" w:rsidR="00AE7A3E">
        <w:rPr>
          <w:rFonts w:hint="eastAsia" w:ascii="맑은 고딕" w:hAnsi="맑은 고딕" w:eastAsia="맑은 고딕" w:cs="맑은 고딕"/>
          <w:sz w:val="22"/>
          <w:lang w:eastAsia="ja-JP"/>
        </w:rPr>
        <w:t>係法令により各</w:t>
      </w:r>
      <w:r w:rsidRPr="00AE7A3E" w:rsidR="00AE7A3E">
        <w:rPr>
          <w:rFonts w:hint="eastAsia" w:ascii="새굴림" w:hAnsi="새굴림" w:eastAsia="새굴림" w:cs="새굴림"/>
          <w:sz w:val="22"/>
          <w:lang w:eastAsia="ja-JP"/>
        </w:rPr>
        <w:t>会</w:t>
      </w:r>
      <w:r w:rsidRPr="00AE7A3E" w:rsidR="00AE7A3E">
        <w:rPr>
          <w:rFonts w:hint="eastAsia" w:ascii="맑은 고딕" w:hAnsi="맑은 고딕" w:eastAsia="맑은 고딕" w:cs="맑은 고딕"/>
          <w:sz w:val="22"/>
          <w:lang w:eastAsia="ja-JP"/>
        </w:rPr>
        <w:t>員</w:t>
      </w:r>
      <w:r w:rsidRPr="00E808A1" w:rsidR="00AE7A3E">
        <w:rPr>
          <w:rFonts w:hint="eastAsia" w:cs="맑은 고딕" w:eastAsiaTheme="minorHAnsi"/>
          <w:sz w:val="22"/>
          <w:lang w:eastAsia="ja-JP"/>
          <w:rPrChange w:author="choiyoonseon" w:date="2023-04-21T15:38:00Z" w:id="16">
            <w:rPr>
              <w:rFonts w:hint="eastAsia" w:ascii="맑은 고딕" w:hAnsi="맑은 고딕" w:eastAsia="맑은 고딕" w:cs="맑은 고딕"/>
              <w:sz w:val="22"/>
              <w:lang w:eastAsia="ja-JP"/>
            </w:rPr>
          </w:rPrChange>
        </w:rPr>
        <w:t>の</w:t>
      </w:r>
      <w:ins w:author="choiyoonseon" w:date="2023-04-21T15:37:00Z" w:id="17">
        <w:r w:rsidRPr="00E808A1" w:rsidR="00E808A1">
          <w:rPr>
            <w:rFonts w:hint="eastAsia" w:cs="맑은 고딕" w:eastAsiaTheme="minorHAnsi"/>
            <w:sz w:val="22"/>
            <w:lang w:eastAsia="ja-JP"/>
            <w:rPrChange w:author="choiyoonseon" w:date="2023-04-21T15:38:00Z" w:id="18">
              <w:rPr>
                <w:rFonts w:hint="eastAsia" w:ascii="맑은 고딕" w:hAnsi="맑은 고딕" w:eastAsia="맑은 고딕" w:cs="맑은 고딕"/>
                <w:sz w:val="22"/>
                <w:lang w:eastAsia="ja-JP"/>
              </w:rPr>
            </w:rPrChange>
          </w:rPr>
          <w:t>月額累計決</w:t>
        </w:r>
        <w:r w:rsidRPr="00E808A1" w:rsidR="00E808A1">
          <w:rPr>
            <w:rFonts w:hint="eastAsia" w:ascii="새굴림" w:hAnsi="새굴림" w:eastAsia="새굴림" w:cs="새굴림"/>
            <w:sz w:val="22"/>
            <w:lang w:eastAsia="ja-JP"/>
          </w:rPr>
          <w:t>済</w:t>
        </w:r>
      </w:ins>
      <w:del w:author="choiyoonseon" w:date="2023-04-21T15:37:00Z" w:id="19">
        <w:r w:rsidRPr="00E808A1" w:rsidDel="00E808A1" w:rsidR="00AE7A3E">
          <w:rPr>
            <w:rFonts w:hint="eastAsia" w:ascii="새굴림" w:hAnsi="새굴림" w:eastAsia="새굴림" w:cs="새굴림"/>
            <w:sz w:val="22"/>
            <w:lang w:eastAsia="ja-JP"/>
          </w:rPr>
          <w:delText>毎</w:delText>
        </w:r>
        <w:r w:rsidRPr="00E808A1" w:rsidDel="00E808A1" w:rsidR="00AE7A3E">
          <w:rPr>
            <w:rFonts w:hint="eastAsia" w:cs="맑은 고딕" w:eastAsiaTheme="minorHAnsi"/>
            <w:sz w:val="22"/>
            <w:lang w:eastAsia="ja-JP"/>
            <w:rPrChange w:author="choiyoonseon" w:date="2023-04-21T15:37:00Z" w:id="20">
              <w:rPr>
                <w:rFonts w:hint="eastAsia" w:ascii="맑은 고딕" w:hAnsi="맑은 고딕" w:eastAsia="맑은 고딕" w:cs="맑은 고딕"/>
                <w:sz w:val="22"/>
                <w:lang w:eastAsia="ja-JP"/>
              </w:rPr>
            </w:rPrChange>
          </w:rPr>
          <w:delText>月</w:delText>
        </w:r>
      </w:del>
      <w:r w:rsidRPr="00AE7A3E" w:rsidR="00AE7A3E">
        <w:rPr>
          <w:rFonts w:hint="eastAsia" w:ascii="맑은 고딕" w:hAnsi="맑은 고딕" w:eastAsia="맑은 고딕" w:cs="맑은 고딕"/>
          <w:sz w:val="22"/>
          <w:lang w:eastAsia="ja-JP"/>
        </w:rPr>
        <w:t>の決</w:t>
      </w:r>
      <w:r w:rsidRPr="00AE7A3E" w:rsidR="00AE7A3E">
        <w:rPr>
          <w:rFonts w:hint="eastAsia" w:ascii="새굴림" w:hAnsi="새굴림" w:eastAsia="새굴림" w:cs="새굴림"/>
          <w:sz w:val="22"/>
          <w:lang w:eastAsia="ja-JP"/>
        </w:rPr>
        <w:t>済</w:t>
      </w:r>
      <w:r w:rsidRPr="00AE7A3E" w:rsidR="00AE7A3E">
        <w:rPr>
          <w:rFonts w:hint="eastAsia" w:ascii="맑은 고딕" w:hAnsi="맑은 고딕" w:eastAsia="맑은 고딕" w:cs="맑은 고딕"/>
          <w:sz w:val="22"/>
          <w:lang w:eastAsia="ja-JP"/>
        </w:rPr>
        <w:t>限度額が決まることがあります。また、</w:t>
      </w:r>
      <w:r w:rsidRPr="00AE7A3E" w:rsidR="00AE7A3E">
        <w:rPr>
          <w:rFonts w:hint="eastAsia" w:ascii="새굴림" w:hAnsi="새굴림" w:eastAsia="새굴림" w:cs="새굴림"/>
          <w:sz w:val="22"/>
          <w:lang w:eastAsia="ja-JP"/>
        </w:rPr>
        <w:t>会</w:t>
      </w:r>
      <w:r w:rsidRPr="00AE7A3E" w:rsidR="00AE7A3E">
        <w:rPr>
          <w:rFonts w:hint="eastAsia" w:ascii="맑은 고딕" w:hAnsi="맑은 고딕" w:eastAsia="맑은 고딕" w:cs="맑은 고딕"/>
          <w:sz w:val="22"/>
          <w:lang w:eastAsia="ja-JP"/>
        </w:rPr>
        <w:t>員が取引限度額を超える有料サ</w:t>
      </w:r>
      <w:r w:rsidRPr="00AE7A3E" w:rsidR="00AE7A3E">
        <w:rPr>
          <w:rFonts w:hint="eastAsia" w:ascii="MS Gothic" w:hAnsi="MS Gothic" w:eastAsia="MS Gothic" w:cs="MS Gothic"/>
          <w:sz w:val="22"/>
          <w:lang w:eastAsia="ja-JP"/>
        </w:rPr>
        <w:t>ー</w:t>
      </w:r>
      <w:r w:rsidRPr="00AE7A3E" w:rsidR="00AE7A3E">
        <w:rPr>
          <w:rFonts w:hint="eastAsia" w:ascii="맑은 고딕" w:hAnsi="맑은 고딕" w:eastAsia="맑은 고딕" w:cs="맑은 고딕"/>
          <w:sz w:val="22"/>
          <w:lang w:eastAsia="ja-JP"/>
        </w:rPr>
        <w:t>ビスを利用しようとする場合、</w:t>
      </w:r>
      <w:r w:rsidRPr="00AE7A3E" w:rsidR="00AE7A3E">
        <w:rPr>
          <w:rFonts w:hint="eastAsia" w:ascii="새굴림" w:hAnsi="새굴림" w:eastAsia="새굴림" w:cs="새굴림"/>
          <w:sz w:val="22"/>
          <w:lang w:eastAsia="ja-JP"/>
        </w:rPr>
        <w:t>当</w:t>
      </w:r>
      <w:r w:rsidRPr="00AE7A3E" w:rsidR="00AE7A3E">
        <w:rPr>
          <w:rFonts w:hint="eastAsia" w:ascii="맑은 고딕" w:hAnsi="맑은 고딕" w:eastAsia="맑은 고딕" w:cs="맑은 고딕"/>
          <w:sz w:val="22"/>
          <w:lang w:eastAsia="ja-JP"/>
        </w:rPr>
        <w:t>該月の有料サ</w:t>
      </w:r>
      <w:r w:rsidRPr="00AE7A3E" w:rsidR="00AE7A3E">
        <w:rPr>
          <w:rFonts w:hint="eastAsia" w:ascii="MS Gothic" w:hAnsi="MS Gothic" w:eastAsia="MS Gothic" w:cs="MS Gothic"/>
          <w:sz w:val="22"/>
          <w:lang w:eastAsia="ja-JP"/>
        </w:rPr>
        <w:t>ー</w:t>
      </w:r>
      <w:r w:rsidRPr="00AE7A3E" w:rsidR="00AE7A3E">
        <w:rPr>
          <w:rFonts w:hint="eastAsia" w:ascii="맑은 고딕" w:hAnsi="맑은 고딕" w:eastAsia="맑은 고딕" w:cs="맑은 고딕"/>
          <w:sz w:val="22"/>
          <w:lang w:eastAsia="ja-JP"/>
        </w:rPr>
        <w:t>ビスの利用ができないことがあります。</w:t>
      </w:r>
      <w:r w:rsidRPr="00AE7A3E" w:rsidR="00AE7A3E">
        <w:rPr>
          <w:rFonts w:hint="eastAsia" w:ascii="새굴림" w:hAnsi="새굴림" w:eastAsia="새굴림" w:cs="새굴림"/>
          <w:sz w:val="22"/>
          <w:lang w:eastAsia="ja-JP"/>
        </w:rPr>
        <w:t>会</w:t>
      </w:r>
      <w:r w:rsidRPr="00AE7A3E" w:rsidR="00AE7A3E">
        <w:rPr>
          <w:rFonts w:hint="eastAsia" w:ascii="맑은 고딕" w:hAnsi="맑은 고딕" w:eastAsia="맑은 고딕" w:cs="맑은 고딕"/>
          <w:sz w:val="22"/>
          <w:lang w:eastAsia="ja-JP"/>
        </w:rPr>
        <w:t>社は、技術的障害、限度額超過等の事由で一時的に決</w:t>
      </w:r>
      <w:r w:rsidRPr="00AE7A3E" w:rsidR="00AE7A3E">
        <w:rPr>
          <w:rFonts w:hint="eastAsia" w:ascii="새굴림" w:hAnsi="새굴림" w:eastAsia="새굴림" w:cs="새굴림"/>
          <w:sz w:val="22"/>
          <w:lang w:eastAsia="ja-JP"/>
        </w:rPr>
        <w:t>済</w:t>
      </w:r>
      <w:r w:rsidRPr="00AE7A3E" w:rsidR="00AE7A3E">
        <w:rPr>
          <w:rFonts w:hint="eastAsia" w:ascii="맑은 고딕" w:hAnsi="맑은 고딕" w:eastAsia="맑은 고딕" w:cs="맑은 고딕"/>
          <w:sz w:val="22"/>
          <w:lang w:eastAsia="ja-JP"/>
        </w:rPr>
        <w:t>が不可となった場合、障害が解消</w:t>
      </w:r>
      <w:r w:rsidRPr="00AE7A3E" w:rsidR="00AE7A3E">
        <w:rPr>
          <w:sz w:val="22"/>
          <w:lang w:eastAsia="ja-JP"/>
        </w:rPr>
        <w:t>(限度額超過等の場合、翌日)してから予定の決</w:t>
      </w:r>
      <w:r w:rsidRPr="00AE7A3E" w:rsidR="00AE7A3E">
        <w:rPr>
          <w:rFonts w:hint="eastAsia" w:ascii="새굴림" w:hAnsi="새굴림" w:eastAsia="새굴림" w:cs="새굴림"/>
          <w:sz w:val="22"/>
          <w:lang w:eastAsia="ja-JP"/>
        </w:rPr>
        <w:t>済</w:t>
      </w:r>
      <w:r w:rsidRPr="00AE7A3E" w:rsidR="00AE7A3E">
        <w:rPr>
          <w:rFonts w:hint="eastAsia" w:ascii="맑은 고딕" w:hAnsi="맑은 고딕" w:eastAsia="맑은 고딕" w:cs="맑은 고딕"/>
          <w:sz w:val="22"/>
          <w:lang w:eastAsia="ja-JP"/>
        </w:rPr>
        <w:t>を進行することができます。</w:t>
      </w:r>
    </w:p>
    <w:p w:rsidRPr="00F967C8" w:rsidR="5D8152C8" w:rsidP="00E14CD8" w:rsidRDefault="00F85897" w14:paraId="44E11A15" w14:textId="607BFFBA">
      <w:pPr>
        <w:ind w:left="297" w:hanging="297" w:hangingChars="150"/>
        <w:jc w:val="left"/>
        <w:rPr>
          <w:sz w:val="22"/>
          <w:lang w:eastAsia="ja-JP"/>
        </w:rPr>
      </w:pPr>
      <w:r w:rsidRPr="000207A4">
        <w:rPr>
          <w:rFonts w:hint="eastAsia" w:cs="바탕" w:eastAsiaTheme="minorHAnsi"/>
          <w:bCs/>
          <w:color w:val="333333"/>
          <w:spacing w:val="-11"/>
          <w:sz w:val="22"/>
          <w:shd w:val="clear" w:color="auto" w:fill="FFFFFF"/>
          <w:lang w:eastAsia="ja-JP"/>
        </w:rPr>
        <w:t>③</w:t>
      </w:r>
      <w:r w:rsidRPr="000207A4">
        <w:rPr>
          <w:rFonts w:eastAsiaTheme="minorHAnsi"/>
          <w:bCs/>
          <w:color w:val="333333"/>
          <w:spacing w:val="-11"/>
          <w:sz w:val="22"/>
          <w:shd w:val="clear" w:color="auto" w:fill="FFFFFF"/>
          <w:lang w:eastAsia="ja-JP"/>
        </w:rPr>
        <w:t> </w:t>
      </w:r>
      <w:r w:rsidRPr="00C2113A" w:rsidR="00C2113A">
        <w:rPr>
          <w:rFonts w:hint="eastAsia"/>
          <w:sz w:val="22"/>
          <w:lang w:eastAsia="ja-JP"/>
        </w:rPr>
        <w:t>有料サ</w:t>
      </w:r>
      <w:r w:rsidRPr="00C2113A" w:rsidR="00C2113A">
        <w:rPr>
          <w:rFonts w:hint="eastAsia" w:ascii="MS Gothic" w:hAnsi="MS Gothic" w:eastAsia="MS Gothic" w:cs="MS Gothic"/>
          <w:sz w:val="22"/>
          <w:lang w:eastAsia="ja-JP"/>
        </w:rPr>
        <w:t>ー</w:t>
      </w:r>
      <w:r w:rsidRPr="00C2113A" w:rsidR="00C2113A">
        <w:rPr>
          <w:rFonts w:hint="eastAsia" w:ascii="맑은 고딕" w:hAnsi="맑은 고딕" w:eastAsia="맑은 고딕" w:cs="맑은 고딕"/>
          <w:sz w:val="22"/>
          <w:lang w:eastAsia="ja-JP"/>
        </w:rPr>
        <w:t>ビスの利用は、先に決</w:t>
      </w:r>
      <w:r w:rsidRPr="00C2113A" w:rsidR="00C2113A">
        <w:rPr>
          <w:rFonts w:hint="eastAsia" w:ascii="새굴림" w:hAnsi="새굴림" w:eastAsia="새굴림" w:cs="새굴림"/>
          <w:sz w:val="22"/>
          <w:lang w:eastAsia="ja-JP"/>
        </w:rPr>
        <w:t>済</w:t>
      </w:r>
      <w:r w:rsidRPr="00C2113A" w:rsidR="00C2113A">
        <w:rPr>
          <w:rFonts w:hint="eastAsia" w:ascii="맑은 고딕" w:hAnsi="맑은 고딕" w:eastAsia="맑은 고딕" w:cs="맑은 고딕"/>
          <w:sz w:val="22"/>
          <w:lang w:eastAsia="ja-JP"/>
        </w:rPr>
        <w:t>を完了してからの利用を原則とし、本規約に定める決</w:t>
      </w:r>
      <w:r w:rsidRPr="00C2113A" w:rsidR="00C2113A">
        <w:rPr>
          <w:rFonts w:hint="eastAsia" w:ascii="새굴림" w:hAnsi="새굴림" w:eastAsia="새굴림" w:cs="새굴림"/>
          <w:sz w:val="22"/>
          <w:lang w:eastAsia="ja-JP"/>
        </w:rPr>
        <w:t>済</w:t>
      </w:r>
      <w:r w:rsidRPr="00C2113A" w:rsidR="00C2113A">
        <w:rPr>
          <w:rFonts w:hint="eastAsia" w:ascii="맑은 고딕" w:hAnsi="맑은 고딕" w:eastAsia="맑은 고딕" w:cs="맑은 고딕"/>
          <w:sz w:val="22"/>
          <w:lang w:eastAsia="ja-JP"/>
        </w:rPr>
        <w:t>手段により利用券を購入することができます。</w:t>
      </w:r>
    </w:p>
    <w:p w:rsidRPr="00F967C8" w:rsidR="5D8152C8" w:rsidP="00E14CD8" w:rsidRDefault="00256C43" w14:paraId="6C2E7E4B" w14:textId="4006463B">
      <w:pPr>
        <w:ind w:left="297" w:hanging="297" w:hangingChars="150"/>
        <w:jc w:val="left"/>
        <w:rPr>
          <w:sz w:val="22"/>
          <w:lang w:eastAsia="ja-JP"/>
        </w:rPr>
      </w:pPr>
      <w:r w:rsidRPr="000207A4">
        <w:rPr>
          <w:rFonts w:hint="eastAsia" w:cs="바탕" w:eastAsiaTheme="minorHAnsi"/>
          <w:bCs/>
          <w:color w:val="333333"/>
          <w:spacing w:val="-11"/>
          <w:sz w:val="22"/>
          <w:shd w:val="clear" w:color="auto" w:fill="FFFFFF"/>
          <w:lang w:eastAsia="ja-JP"/>
        </w:rPr>
        <w:t>④</w:t>
      </w:r>
      <w:r w:rsidRPr="000207A4">
        <w:rPr>
          <w:rFonts w:eastAsiaTheme="minorHAnsi"/>
          <w:bCs/>
          <w:color w:val="333333"/>
          <w:spacing w:val="-11"/>
          <w:sz w:val="22"/>
          <w:shd w:val="clear" w:color="auto" w:fill="FFFFFF"/>
          <w:lang w:eastAsia="ja-JP"/>
        </w:rPr>
        <w:t> </w:t>
      </w:r>
      <w:r w:rsidRPr="00EC04F9" w:rsidR="00EC04F9">
        <w:rPr>
          <w:rFonts w:hint="eastAsia" w:ascii="새굴림" w:hAnsi="새굴림" w:eastAsia="새굴림" w:cs="새굴림"/>
          <w:sz w:val="22"/>
          <w:lang w:eastAsia="ja-JP"/>
        </w:rPr>
        <w:t>会</w:t>
      </w:r>
      <w:r w:rsidRPr="00EC04F9" w:rsidR="00EC04F9">
        <w:rPr>
          <w:rFonts w:hint="eastAsia" w:ascii="맑은 고딕" w:hAnsi="맑은 고딕" w:eastAsia="맑은 고딕" w:cs="맑은 고딕"/>
          <w:sz w:val="22"/>
          <w:lang w:eastAsia="ja-JP"/>
        </w:rPr>
        <w:t>社が提供する有料サ</w:t>
      </w:r>
      <w:r w:rsidRPr="00EC04F9" w:rsidR="00EC04F9">
        <w:rPr>
          <w:rFonts w:hint="eastAsia" w:ascii="MS Gothic" w:hAnsi="MS Gothic" w:eastAsia="MS Gothic" w:cs="MS Gothic"/>
          <w:sz w:val="22"/>
          <w:lang w:eastAsia="ja-JP"/>
        </w:rPr>
        <w:t>ー</w:t>
      </w:r>
      <w:r w:rsidRPr="00EC04F9" w:rsidR="00EC04F9">
        <w:rPr>
          <w:rFonts w:hint="eastAsia" w:ascii="맑은 고딕" w:hAnsi="맑은 고딕" w:eastAsia="맑은 고딕" w:cs="맑은 고딕"/>
          <w:sz w:val="22"/>
          <w:lang w:eastAsia="ja-JP"/>
        </w:rPr>
        <w:t>ビスの利用券は、</w:t>
      </w:r>
      <w:r w:rsidRPr="00EC04F9" w:rsidR="00EC04F9">
        <w:rPr>
          <w:sz w:val="22"/>
          <w:lang w:eastAsia="ja-JP"/>
        </w:rPr>
        <w:t>GOM Lab</w:t>
      </w:r>
      <w:ins w:author="choiyoonseon" w:date="2023-04-21T15:40:00Z" w:id="21">
        <w:r w:rsidR="00D817E8">
          <w:rPr>
            <w:rFonts w:hint="eastAsia" w:ascii="바탕체" w:hAnsi="바탕체" w:eastAsia="Yu Mincho" w:cs="바탕체"/>
            <w:sz w:val="22"/>
            <w:lang w:eastAsia="ja-JP"/>
          </w:rPr>
          <w:t>で</w:t>
        </w:r>
      </w:ins>
      <w:del w:author="choiyoonseon" w:date="2023-04-21T15:40:00Z" w:id="22">
        <w:r w:rsidRPr="00EC04F9" w:rsidDel="00D817E8" w:rsidR="00EC04F9">
          <w:rPr>
            <w:sz w:val="22"/>
            <w:lang w:eastAsia="ja-JP"/>
          </w:rPr>
          <w:delText>にて</w:delText>
        </w:r>
      </w:del>
      <w:r w:rsidRPr="00EC04F9" w:rsidR="00EC04F9">
        <w:rPr>
          <w:sz w:val="22"/>
          <w:lang w:eastAsia="ja-JP"/>
        </w:rPr>
        <w:t>確認することができ、利用券及び料金システムは</w:t>
      </w:r>
      <w:r w:rsidRPr="00EC04F9" w:rsidR="00EC04F9">
        <w:rPr>
          <w:rFonts w:hint="eastAsia" w:ascii="새굴림" w:hAnsi="새굴림" w:eastAsia="새굴림" w:cs="새굴림"/>
          <w:sz w:val="22"/>
          <w:lang w:eastAsia="ja-JP"/>
        </w:rPr>
        <w:t>会</w:t>
      </w:r>
      <w:r w:rsidRPr="00EC04F9" w:rsidR="00EC04F9">
        <w:rPr>
          <w:rFonts w:hint="eastAsia" w:ascii="맑은 고딕" w:hAnsi="맑은 고딕" w:eastAsia="맑은 고딕" w:cs="맑은 고딕"/>
          <w:sz w:val="22"/>
          <w:lang w:eastAsia="ja-JP"/>
        </w:rPr>
        <w:t>社のサ</w:t>
      </w:r>
      <w:r w:rsidRPr="00EC04F9" w:rsidR="00EC04F9">
        <w:rPr>
          <w:rFonts w:hint="eastAsia" w:ascii="MS Gothic" w:hAnsi="MS Gothic" w:eastAsia="MS Gothic" w:cs="MS Gothic"/>
          <w:sz w:val="22"/>
          <w:lang w:eastAsia="ja-JP"/>
        </w:rPr>
        <w:t>ー</w:t>
      </w:r>
      <w:r w:rsidRPr="00EC04F9" w:rsidR="00EC04F9">
        <w:rPr>
          <w:rFonts w:hint="eastAsia" w:ascii="맑은 고딕" w:hAnsi="맑은 고딕" w:eastAsia="맑은 고딕" w:cs="맑은 고딕"/>
          <w:sz w:val="22"/>
          <w:lang w:eastAsia="ja-JP"/>
        </w:rPr>
        <w:t>ビスポリシ</w:t>
      </w:r>
      <w:r w:rsidRPr="00EC04F9" w:rsidR="00EC04F9">
        <w:rPr>
          <w:rFonts w:hint="eastAsia" w:ascii="MS Gothic" w:hAnsi="MS Gothic" w:eastAsia="MS Gothic" w:cs="MS Gothic"/>
          <w:sz w:val="22"/>
          <w:lang w:eastAsia="ja-JP"/>
        </w:rPr>
        <w:t>ー</w:t>
      </w:r>
      <w:r w:rsidRPr="00EC04F9" w:rsidR="00EC04F9">
        <w:rPr>
          <w:rFonts w:hint="eastAsia" w:ascii="맑은 고딕" w:hAnsi="맑은 고딕" w:eastAsia="맑은 고딕" w:cs="맑은 고딕"/>
          <w:sz w:val="22"/>
          <w:lang w:eastAsia="ja-JP"/>
        </w:rPr>
        <w:t>により事前告知なしに</w:t>
      </w:r>
      <w:r w:rsidRPr="00EC04F9" w:rsidR="00EC04F9">
        <w:rPr>
          <w:rFonts w:hint="eastAsia" w:ascii="새굴림" w:hAnsi="새굴림" w:eastAsia="새굴림" w:cs="새굴림"/>
          <w:sz w:val="22"/>
          <w:lang w:eastAsia="ja-JP"/>
        </w:rPr>
        <w:t>変</w:t>
      </w:r>
      <w:r w:rsidRPr="00EC04F9" w:rsidR="00EC04F9">
        <w:rPr>
          <w:rFonts w:hint="eastAsia" w:ascii="맑은 고딕" w:hAnsi="맑은 고딕" w:eastAsia="맑은 고딕" w:cs="맑은 고딕"/>
          <w:sz w:val="22"/>
          <w:lang w:eastAsia="ja-JP"/>
        </w:rPr>
        <w:t>更される場合があります。</w:t>
      </w:r>
    </w:p>
    <w:p w:rsidRPr="00F967C8" w:rsidR="5D8152C8" w:rsidP="00E14CD8" w:rsidRDefault="00256C43" w14:paraId="2C157471" w14:textId="2E230377">
      <w:pPr>
        <w:ind w:left="297" w:hanging="297" w:hangingChars="150"/>
        <w:jc w:val="left"/>
        <w:rPr>
          <w:sz w:val="22"/>
          <w:lang w:eastAsia="ja-JP"/>
        </w:rPr>
      </w:pPr>
      <w:r w:rsidRPr="000207A4">
        <w:rPr>
          <w:rFonts w:hint="eastAsia" w:cs="바탕" w:eastAsiaTheme="minorHAnsi"/>
          <w:bCs/>
          <w:color w:val="333333"/>
          <w:spacing w:val="-11"/>
          <w:sz w:val="22"/>
          <w:shd w:val="clear" w:color="auto" w:fill="FFFFFF"/>
          <w:lang w:eastAsia="ja-JP"/>
        </w:rPr>
        <w:t>⑤</w:t>
      </w:r>
      <w:r w:rsidRPr="000207A4">
        <w:rPr>
          <w:rFonts w:eastAsiaTheme="minorHAnsi"/>
          <w:bCs/>
          <w:color w:val="333333"/>
          <w:spacing w:val="-11"/>
          <w:sz w:val="22"/>
          <w:shd w:val="clear" w:color="auto" w:fill="FFFFFF"/>
          <w:lang w:eastAsia="ja-JP"/>
        </w:rPr>
        <w:t> </w:t>
      </w:r>
      <w:r w:rsidRPr="005C5860" w:rsidR="005C5860">
        <w:rPr>
          <w:rFonts w:hint="eastAsia"/>
          <w:sz w:val="22"/>
          <w:lang w:eastAsia="ja-JP"/>
        </w:rPr>
        <w:t>決</w:t>
      </w:r>
      <w:r w:rsidRPr="005C5860" w:rsidR="005C5860">
        <w:rPr>
          <w:rFonts w:hint="eastAsia" w:ascii="새굴림" w:hAnsi="새굴림" w:eastAsia="새굴림" w:cs="새굴림"/>
          <w:sz w:val="22"/>
          <w:lang w:eastAsia="ja-JP"/>
        </w:rPr>
        <w:t>済関</w:t>
      </w:r>
      <w:r w:rsidRPr="005C5860" w:rsidR="005C5860">
        <w:rPr>
          <w:rFonts w:hint="eastAsia" w:ascii="맑은 고딕" w:hAnsi="맑은 고딕" w:eastAsia="맑은 고딕" w:cs="맑은 고딕"/>
          <w:sz w:val="22"/>
          <w:lang w:eastAsia="ja-JP"/>
        </w:rPr>
        <w:t>連情報は、</w:t>
      </w:r>
      <w:r w:rsidRPr="005C5860" w:rsidR="005C5860">
        <w:rPr>
          <w:sz w:val="22"/>
          <w:lang w:eastAsia="ja-JP"/>
        </w:rPr>
        <w:t>1回目の決</w:t>
      </w:r>
      <w:r w:rsidRPr="005C5860" w:rsidR="005C5860">
        <w:rPr>
          <w:rFonts w:hint="eastAsia" w:ascii="새굴림" w:hAnsi="새굴림" w:eastAsia="새굴림" w:cs="새굴림"/>
          <w:sz w:val="22"/>
          <w:lang w:eastAsia="ja-JP"/>
        </w:rPr>
        <w:t>済</w:t>
      </w:r>
      <w:r w:rsidRPr="005C5860" w:rsidR="005C5860">
        <w:rPr>
          <w:rFonts w:hint="eastAsia" w:ascii="맑은 고딕" w:hAnsi="맑은 고딕" w:eastAsia="맑은 고딕" w:cs="맑은 고딕"/>
          <w:sz w:val="22"/>
          <w:lang w:eastAsia="ja-JP"/>
        </w:rPr>
        <w:t>時に</w:t>
      </w:r>
      <w:r w:rsidRPr="005C5860" w:rsidR="005C5860">
        <w:rPr>
          <w:rFonts w:hint="eastAsia" w:ascii="새굴림" w:hAnsi="새굴림" w:eastAsia="새굴림" w:cs="새굴림"/>
          <w:sz w:val="22"/>
          <w:lang w:eastAsia="ja-JP"/>
        </w:rPr>
        <w:t>発</w:t>
      </w:r>
      <w:r w:rsidRPr="005C5860" w:rsidR="005C5860">
        <w:rPr>
          <w:rFonts w:hint="eastAsia" w:ascii="맑은 고딕" w:hAnsi="맑은 고딕" w:eastAsia="맑은 고딕" w:cs="맑은 고딕"/>
          <w:sz w:val="22"/>
          <w:lang w:eastAsia="ja-JP"/>
        </w:rPr>
        <w:t>送されるメ</w:t>
      </w:r>
      <w:r w:rsidRPr="005C5860" w:rsidR="005C5860">
        <w:rPr>
          <w:rFonts w:hint="eastAsia" w:ascii="MS Gothic" w:hAnsi="MS Gothic" w:eastAsia="MS Gothic" w:cs="MS Gothic"/>
          <w:sz w:val="22"/>
          <w:lang w:eastAsia="ja-JP"/>
        </w:rPr>
        <w:t>ー</w:t>
      </w:r>
      <w:r w:rsidRPr="005C5860" w:rsidR="005C5860">
        <w:rPr>
          <w:rFonts w:hint="eastAsia" w:ascii="맑은 고딕" w:hAnsi="맑은 고딕" w:eastAsia="맑은 고딕" w:cs="맑은 고딕"/>
          <w:sz w:val="22"/>
          <w:lang w:eastAsia="ja-JP"/>
        </w:rPr>
        <w:t>ル又はマイペ</w:t>
      </w:r>
      <w:r w:rsidRPr="005C5860" w:rsidR="005C5860">
        <w:rPr>
          <w:rFonts w:hint="eastAsia" w:ascii="MS Gothic" w:hAnsi="MS Gothic" w:eastAsia="MS Gothic" w:cs="MS Gothic"/>
          <w:sz w:val="22"/>
          <w:lang w:eastAsia="ja-JP"/>
        </w:rPr>
        <w:t>ー</w:t>
      </w:r>
      <w:r w:rsidRPr="005C5860" w:rsidR="005C5860">
        <w:rPr>
          <w:rFonts w:hint="eastAsia" w:ascii="맑은 고딕" w:hAnsi="맑은 고딕" w:eastAsia="맑은 고딕" w:cs="맑은 고딕"/>
          <w:sz w:val="22"/>
          <w:lang w:eastAsia="ja-JP"/>
        </w:rPr>
        <w:t>ジ等で確認することができます。</w:t>
      </w:r>
    </w:p>
    <w:p w:rsidR="00884EE7" w:rsidP="00E14CD8" w:rsidRDefault="00884EE7" w14:paraId="3A9E2226" w14:textId="77777777">
      <w:pPr>
        <w:jc w:val="left"/>
        <w:rPr>
          <w:b/>
          <w:bCs/>
          <w:sz w:val="10"/>
          <w:szCs w:val="10"/>
          <w:lang w:eastAsia="ja-JP"/>
        </w:rPr>
      </w:pPr>
    </w:p>
    <w:p w:rsidRPr="001E2624" w:rsidR="311CFA5A" w:rsidP="00E14CD8" w:rsidRDefault="00C36C10" w14:paraId="41BB6B6B" w14:textId="460C13A8">
      <w:pPr>
        <w:jc w:val="left"/>
        <w:rPr>
          <w:b/>
          <w:bCs/>
          <w:sz w:val="28"/>
          <w:szCs w:val="28"/>
          <w:lang w:eastAsia="ja-JP"/>
        </w:rPr>
      </w:pPr>
      <w:r w:rsidRPr="00C36C10">
        <w:rPr>
          <w:rFonts w:hint="eastAsia"/>
          <w:b/>
          <w:bCs/>
          <w:sz w:val="28"/>
          <w:szCs w:val="28"/>
          <w:lang w:eastAsia="ja-JP"/>
        </w:rPr>
        <w:t>【第</w:t>
      </w:r>
      <w:r w:rsidRPr="00C36C10">
        <w:rPr>
          <w:b/>
          <w:bCs/>
          <w:sz w:val="28"/>
          <w:szCs w:val="28"/>
          <w:lang w:eastAsia="ja-JP"/>
        </w:rPr>
        <w:t>3章 キャンセル及び</w:t>
      </w:r>
      <w:r w:rsidRPr="00C36C10">
        <w:rPr>
          <w:rFonts w:hint="eastAsia" w:ascii="새굴림" w:hAnsi="새굴림" w:eastAsia="새굴림" w:cs="새굴림"/>
          <w:b/>
          <w:bCs/>
          <w:sz w:val="28"/>
          <w:szCs w:val="28"/>
          <w:lang w:eastAsia="ja-JP"/>
        </w:rPr>
        <w:t>払</w:t>
      </w:r>
      <w:r w:rsidRPr="00C36C10">
        <w:rPr>
          <w:rFonts w:hint="eastAsia" w:ascii="맑은 고딕" w:hAnsi="맑은 고딕" w:eastAsia="맑은 고딕" w:cs="맑은 고딕"/>
          <w:b/>
          <w:bCs/>
          <w:sz w:val="28"/>
          <w:szCs w:val="28"/>
          <w:lang w:eastAsia="ja-JP"/>
        </w:rPr>
        <w:t>い</w:t>
      </w:r>
      <w:r w:rsidRPr="00C36C10">
        <w:rPr>
          <w:rFonts w:hint="eastAsia" w:ascii="새굴림" w:hAnsi="새굴림" w:eastAsia="새굴림" w:cs="새굴림"/>
          <w:b/>
          <w:bCs/>
          <w:sz w:val="28"/>
          <w:szCs w:val="28"/>
          <w:lang w:eastAsia="ja-JP"/>
        </w:rPr>
        <w:t>戻</w:t>
      </w:r>
      <w:r w:rsidRPr="00C36C10">
        <w:rPr>
          <w:rFonts w:hint="eastAsia" w:ascii="맑은 고딕" w:hAnsi="맑은 고딕" w:eastAsia="맑은 고딕" w:cs="맑은 고딕"/>
          <w:b/>
          <w:bCs/>
          <w:sz w:val="28"/>
          <w:szCs w:val="28"/>
          <w:lang w:eastAsia="ja-JP"/>
        </w:rPr>
        <w:t>しポリシ</w:t>
      </w:r>
      <w:r w:rsidRPr="00C36C10">
        <w:rPr>
          <w:rFonts w:hint="eastAsia" w:ascii="MS Gothic" w:hAnsi="MS Gothic" w:eastAsia="MS Gothic" w:cs="MS Gothic"/>
          <w:b/>
          <w:bCs/>
          <w:sz w:val="28"/>
          <w:szCs w:val="28"/>
          <w:lang w:eastAsia="ja-JP"/>
        </w:rPr>
        <w:t>ー</w:t>
      </w:r>
      <w:r w:rsidRPr="00C36C10">
        <w:rPr>
          <w:rFonts w:hint="eastAsia" w:ascii="맑은 고딕" w:hAnsi="맑은 고딕" w:eastAsia="맑은 고딕" w:cs="맑은 고딕"/>
          <w:b/>
          <w:bCs/>
          <w:sz w:val="28"/>
          <w:szCs w:val="28"/>
          <w:lang w:eastAsia="ja-JP"/>
        </w:rPr>
        <w:t>】</w:t>
      </w:r>
    </w:p>
    <w:p w:rsidRPr="001E2624" w:rsidR="311CFA5A" w:rsidP="00E14CD8" w:rsidRDefault="007E6A3E" w14:paraId="5CC880AB" w14:textId="05E1D241">
      <w:pPr>
        <w:jc w:val="left"/>
        <w:rPr>
          <w:b/>
          <w:bCs/>
          <w:sz w:val="27"/>
          <w:szCs w:val="27"/>
          <w:lang w:eastAsia="ja-JP"/>
        </w:rPr>
      </w:pPr>
      <w:r w:rsidRPr="007E6A3E">
        <w:rPr>
          <w:rFonts w:hint="eastAsia"/>
          <w:b/>
          <w:bCs/>
          <w:sz w:val="27"/>
          <w:szCs w:val="27"/>
          <w:lang w:eastAsia="ja-JP"/>
        </w:rPr>
        <w:t>第</w:t>
      </w:r>
      <w:r w:rsidRPr="007E6A3E">
        <w:rPr>
          <w:b/>
          <w:bCs/>
          <w:sz w:val="27"/>
          <w:szCs w:val="27"/>
          <w:lang w:eastAsia="ja-JP"/>
        </w:rPr>
        <w:t>6</w:t>
      </w:r>
      <w:r w:rsidRPr="007E6A3E">
        <w:rPr>
          <w:rFonts w:hint="eastAsia" w:ascii="새굴림" w:hAnsi="새굴림" w:eastAsia="새굴림" w:cs="새굴림"/>
          <w:b/>
          <w:bCs/>
          <w:sz w:val="27"/>
          <w:szCs w:val="27"/>
          <w:lang w:eastAsia="ja-JP"/>
        </w:rPr>
        <w:t>条</w:t>
      </w:r>
      <w:r w:rsidRPr="007E6A3E">
        <w:rPr>
          <w:b/>
          <w:bCs/>
          <w:sz w:val="27"/>
          <w:szCs w:val="27"/>
          <w:lang w:eastAsia="ja-JP"/>
        </w:rPr>
        <w:t xml:space="preserve"> [キャンセル及び</w:t>
      </w:r>
      <w:r w:rsidRPr="007E6A3E">
        <w:rPr>
          <w:rFonts w:hint="eastAsia" w:ascii="새굴림" w:hAnsi="새굴림" w:eastAsia="새굴림" w:cs="새굴림"/>
          <w:b/>
          <w:bCs/>
          <w:sz w:val="27"/>
          <w:szCs w:val="27"/>
          <w:lang w:eastAsia="ja-JP"/>
        </w:rPr>
        <w:t>払</w:t>
      </w:r>
      <w:r w:rsidRPr="007E6A3E">
        <w:rPr>
          <w:rFonts w:hint="eastAsia" w:ascii="맑은 고딕" w:hAnsi="맑은 고딕" w:eastAsia="맑은 고딕" w:cs="맑은 고딕"/>
          <w:b/>
          <w:bCs/>
          <w:sz w:val="27"/>
          <w:szCs w:val="27"/>
          <w:lang w:eastAsia="ja-JP"/>
        </w:rPr>
        <w:t>い</w:t>
      </w:r>
      <w:r w:rsidRPr="007E6A3E">
        <w:rPr>
          <w:rFonts w:hint="eastAsia" w:ascii="새굴림" w:hAnsi="새굴림" w:eastAsia="새굴림" w:cs="새굴림"/>
          <w:b/>
          <w:bCs/>
          <w:sz w:val="27"/>
          <w:szCs w:val="27"/>
          <w:lang w:eastAsia="ja-JP"/>
        </w:rPr>
        <w:t>戻</w:t>
      </w:r>
      <w:r w:rsidRPr="007E6A3E">
        <w:rPr>
          <w:rFonts w:hint="eastAsia" w:ascii="맑은 고딕" w:hAnsi="맑은 고딕" w:eastAsia="맑은 고딕" w:cs="맑은 고딕"/>
          <w:b/>
          <w:bCs/>
          <w:sz w:val="27"/>
          <w:szCs w:val="27"/>
          <w:lang w:eastAsia="ja-JP"/>
        </w:rPr>
        <w:t>しポリシ</w:t>
      </w:r>
      <w:r w:rsidRPr="007E6A3E">
        <w:rPr>
          <w:rFonts w:hint="eastAsia" w:ascii="MS Gothic" w:hAnsi="MS Gothic" w:eastAsia="MS Gothic" w:cs="MS Gothic"/>
          <w:b/>
          <w:bCs/>
          <w:sz w:val="27"/>
          <w:szCs w:val="27"/>
          <w:lang w:eastAsia="ja-JP"/>
        </w:rPr>
        <w:t>ー</w:t>
      </w:r>
      <w:r w:rsidRPr="007E6A3E">
        <w:rPr>
          <w:b/>
          <w:bCs/>
          <w:sz w:val="27"/>
          <w:szCs w:val="27"/>
          <w:lang w:eastAsia="ja-JP"/>
        </w:rPr>
        <w:t>]</w:t>
      </w:r>
    </w:p>
    <w:p w:rsidRPr="00F967C8" w:rsidR="311CFA5A" w:rsidP="00E14CD8" w:rsidRDefault="007D742E" w14:paraId="680ED7E1" w14:textId="3CFD4E71">
      <w:pPr>
        <w:ind w:left="330" w:hanging="330" w:hangingChars="150"/>
        <w:jc w:val="left"/>
        <w:rPr>
          <w:sz w:val="22"/>
          <w:lang w:eastAsia="ja-JP"/>
        </w:rPr>
      </w:pPr>
      <w:r w:rsidRPr="00F967C8">
        <w:rPr>
          <w:sz w:val="22"/>
          <w:lang w:eastAsia="ja-JP"/>
        </w:rPr>
        <w:t>①</w:t>
      </w:r>
      <w:r>
        <w:rPr>
          <w:sz w:val="22"/>
          <w:lang w:eastAsia="ja-JP"/>
        </w:rPr>
        <w:t xml:space="preserve"> </w:t>
      </w:r>
      <w:r w:rsidRPr="008448F9" w:rsidR="008448F9">
        <w:rPr>
          <w:rFonts w:hint="eastAsia"/>
          <w:sz w:val="22"/>
          <w:lang w:eastAsia="ja-JP"/>
        </w:rPr>
        <w:t>利用券の決</w:t>
      </w:r>
      <w:r w:rsidRPr="008448F9" w:rsidR="008448F9">
        <w:rPr>
          <w:rFonts w:hint="eastAsia" w:ascii="새굴림" w:hAnsi="새굴림" w:eastAsia="새굴림" w:cs="새굴림"/>
          <w:sz w:val="22"/>
          <w:lang w:eastAsia="ja-JP"/>
        </w:rPr>
        <w:t>済</w:t>
      </w:r>
      <w:r w:rsidRPr="008448F9" w:rsidR="008448F9">
        <w:rPr>
          <w:rFonts w:hint="eastAsia" w:ascii="맑은 고딕" w:hAnsi="맑은 고딕" w:eastAsia="맑은 고딕" w:cs="맑은 고딕"/>
          <w:sz w:val="22"/>
          <w:lang w:eastAsia="ja-JP"/>
        </w:rPr>
        <w:t>を完了してから</w:t>
      </w:r>
      <w:r w:rsidRPr="008448F9" w:rsidR="008448F9">
        <w:rPr>
          <w:sz w:val="22"/>
          <w:lang w:eastAsia="ja-JP"/>
        </w:rPr>
        <w:t>7日以</w:t>
      </w:r>
      <w:r w:rsidRPr="008448F9" w:rsidR="008448F9">
        <w:rPr>
          <w:rFonts w:hint="eastAsia" w:ascii="새굴림" w:hAnsi="새굴림" w:eastAsia="새굴림" w:cs="새굴림"/>
          <w:sz w:val="22"/>
          <w:lang w:eastAsia="ja-JP"/>
        </w:rPr>
        <w:t>内</w:t>
      </w:r>
      <w:r w:rsidRPr="008448F9" w:rsidR="008448F9">
        <w:rPr>
          <w:rFonts w:hint="eastAsia" w:ascii="맑은 고딕" w:hAnsi="맑은 고딕" w:eastAsia="맑은 고딕" w:cs="맑은 고딕"/>
          <w:sz w:val="22"/>
          <w:lang w:eastAsia="ja-JP"/>
        </w:rPr>
        <w:t>に、ソフトウェアのログイン</w:t>
      </w:r>
      <w:r w:rsidRPr="008448F9" w:rsidR="008448F9">
        <w:rPr>
          <w:sz w:val="22"/>
          <w:lang w:eastAsia="ja-JP"/>
        </w:rPr>
        <w:t>(ライセンス登</w:t>
      </w:r>
      <w:r w:rsidRPr="008448F9" w:rsidR="008448F9">
        <w:rPr>
          <w:rFonts w:hint="eastAsia" w:ascii="새굴림" w:hAnsi="새굴림" w:eastAsia="새굴림" w:cs="새굴림"/>
          <w:sz w:val="22"/>
          <w:lang w:eastAsia="ja-JP"/>
        </w:rPr>
        <w:t>録</w:t>
      </w:r>
      <w:r w:rsidRPr="008448F9" w:rsidR="008448F9">
        <w:rPr>
          <w:sz w:val="22"/>
          <w:lang w:eastAsia="ja-JP"/>
        </w:rPr>
        <w:t>)の記</w:t>
      </w:r>
      <w:r w:rsidRPr="008448F9" w:rsidR="008448F9">
        <w:rPr>
          <w:rFonts w:hint="eastAsia" w:ascii="새굴림" w:hAnsi="새굴림" w:eastAsia="새굴림" w:cs="새굴림"/>
          <w:sz w:val="22"/>
          <w:lang w:eastAsia="ja-JP"/>
        </w:rPr>
        <w:lastRenderedPageBreak/>
        <w:t>録</w:t>
      </w:r>
      <w:r w:rsidRPr="008448F9" w:rsidR="008448F9">
        <w:rPr>
          <w:rFonts w:hint="eastAsia" w:ascii="맑은 고딕" w:hAnsi="맑은 고딕" w:eastAsia="맑은 고딕" w:cs="맑은 고딕"/>
          <w:sz w:val="22"/>
          <w:lang w:eastAsia="ja-JP"/>
        </w:rPr>
        <w:t>がない場合に限って、決</w:t>
      </w:r>
      <w:r w:rsidRPr="008448F9" w:rsidR="008448F9">
        <w:rPr>
          <w:rFonts w:hint="eastAsia" w:ascii="새굴림" w:hAnsi="새굴림" w:eastAsia="새굴림" w:cs="새굴림"/>
          <w:sz w:val="22"/>
          <w:lang w:eastAsia="ja-JP"/>
        </w:rPr>
        <w:t>済</w:t>
      </w:r>
      <w:r w:rsidRPr="008448F9" w:rsidR="008448F9">
        <w:rPr>
          <w:rFonts w:hint="eastAsia" w:ascii="맑은 고딕" w:hAnsi="맑은 고딕" w:eastAsia="맑은 고딕" w:cs="맑은 고딕"/>
          <w:sz w:val="22"/>
          <w:lang w:eastAsia="ja-JP"/>
        </w:rPr>
        <w:t>キャンセルが可能です。但し、一部の決</w:t>
      </w:r>
      <w:r w:rsidRPr="008448F9" w:rsidR="008448F9">
        <w:rPr>
          <w:rFonts w:hint="eastAsia" w:ascii="새굴림" w:hAnsi="새굴림" w:eastAsia="새굴림" w:cs="새굴림"/>
          <w:sz w:val="22"/>
          <w:lang w:eastAsia="ja-JP"/>
        </w:rPr>
        <w:t>済</w:t>
      </w:r>
      <w:r w:rsidRPr="008448F9" w:rsidR="008448F9">
        <w:rPr>
          <w:rFonts w:hint="eastAsia" w:ascii="맑은 고딕" w:hAnsi="맑은 고딕" w:eastAsia="맑은 고딕" w:cs="맑은 고딕"/>
          <w:sz w:val="22"/>
          <w:lang w:eastAsia="ja-JP"/>
        </w:rPr>
        <w:t>手段は</w:t>
      </w:r>
      <w:r w:rsidRPr="008448F9" w:rsidR="008448F9">
        <w:rPr>
          <w:rFonts w:hint="eastAsia" w:ascii="새굴림" w:hAnsi="새굴림" w:eastAsia="새굴림" w:cs="새굴림"/>
          <w:sz w:val="22"/>
          <w:lang w:eastAsia="ja-JP"/>
        </w:rPr>
        <w:t>払</w:t>
      </w:r>
      <w:r w:rsidRPr="008448F9" w:rsidR="008448F9">
        <w:rPr>
          <w:rFonts w:hint="eastAsia" w:ascii="맑은 고딕" w:hAnsi="맑은 고딕" w:eastAsia="맑은 고딕" w:cs="맑은 고딕"/>
          <w:sz w:val="22"/>
          <w:lang w:eastAsia="ja-JP"/>
        </w:rPr>
        <w:t>い</w:t>
      </w:r>
      <w:r w:rsidRPr="008448F9" w:rsidR="008448F9">
        <w:rPr>
          <w:rFonts w:hint="eastAsia" w:ascii="새굴림" w:hAnsi="새굴림" w:eastAsia="새굴림" w:cs="새굴림"/>
          <w:sz w:val="22"/>
          <w:lang w:eastAsia="ja-JP"/>
        </w:rPr>
        <w:t>戻</w:t>
      </w:r>
      <w:r w:rsidRPr="008448F9" w:rsidR="008448F9">
        <w:rPr>
          <w:rFonts w:hint="eastAsia" w:ascii="맑은 고딕" w:hAnsi="맑은 고딕" w:eastAsia="맑은 고딕" w:cs="맑은 고딕"/>
          <w:sz w:val="22"/>
          <w:lang w:eastAsia="ja-JP"/>
        </w:rPr>
        <w:t>し手</w:t>
      </w:r>
      <w:r w:rsidRPr="008448F9" w:rsidR="008448F9">
        <w:rPr>
          <w:rFonts w:hint="eastAsia" w:ascii="새굴림" w:hAnsi="새굴림" w:eastAsia="새굴림" w:cs="새굴림"/>
          <w:sz w:val="22"/>
          <w:lang w:eastAsia="ja-JP"/>
        </w:rPr>
        <w:t>数</w:t>
      </w:r>
      <w:r w:rsidRPr="008448F9" w:rsidR="008448F9">
        <w:rPr>
          <w:rFonts w:hint="eastAsia" w:ascii="맑은 고딕" w:hAnsi="맑은 고딕" w:eastAsia="맑은 고딕" w:cs="맑은 고딕"/>
          <w:sz w:val="22"/>
          <w:lang w:eastAsia="ja-JP"/>
        </w:rPr>
        <w:t>料が</w:t>
      </w:r>
      <w:r w:rsidRPr="008448F9" w:rsidR="008448F9">
        <w:rPr>
          <w:rFonts w:hint="eastAsia" w:ascii="새굴림" w:hAnsi="새굴림" w:eastAsia="새굴림" w:cs="새굴림"/>
          <w:sz w:val="22"/>
          <w:lang w:eastAsia="ja-JP"/>
        </w:rPr>
        <w:t>発</w:t>
      </w:r>
      <w:r w:rsidRPr="008448F9" w:rsidR="008448F9">
        <w:rPr>
          <w:rFonts w:hint="eastAsia" w:ascii="맑은 고딕" w:hAnsi="맑은 고딕" w:eastAsia="맑은 고딕" w:cs="맑은 고딕"/>
          <w:sz w:val="22"/>
          <w:lang w:eastAsia="ja-JP"/>
        </w:rPr>
        <w:t>生することがあります。</w:t>
      </w:r>
    </w:p>
    <w:p w:rsidRPr="00F967C8" w:rsidR="311CFA5A" w:rsidP="00E14CD8" w:rsidRDefault="00AB4A8D" w14:paraId="510A7853" w14:textId="1C018A3D">
      <w:pPr>
        <w:ind w:left="297" w:hanging="297" w:hangingChars="150"/>
        <w:jc w:val="left"/>
        <w:rPr>
          <w:sz w:val="22"/>
          <w:lang w:eastAsia="ja-JP"/>
        </w:rPr>
      </w:pPr>
      <w:r w:rsidRPr="000207A4">
        <w:rPr>
          <w:rFonts w:hint="eastAsia" w:cs="바탕" w:eastAsiaTheme="minorHAnsi"/>
          <w:bCs/>
          <w:color w:val="333333"/>
          <w:spacing w:val="-11"/>
          <w:sz w:val="22"/>
          <w:shd w:val="clear" w:color="auto" w:fill="FFFFFF"/>
          <w:lang w:eastAsia="ja-JP"/>
        </w:rPr>
        <w:t>②</w:t>
      </w:r>
      <w:r w:rsidRPr="000207A4">
        <w:rPr>
          <w:rFonts w:eastAsiaTheme="minorHAnsi"/>
          <w:bCs/>
          <w:color w:val="333333"/>
          <w:spacing w:val="-11"/>
          <w:sz w:val="22"/>
          <w:shd w:val="clear" w:color="auto" w:fill="FFFFFF"/>
          <w:lang w:eastAsia="ja-JP"/>
        </w:rPr>
        <w:t> </w:t>
      </w:r>
      <w:r w:rsidRPr="00A37E09" w:rsidR="00A37E09">
        <w:rPr>
          <w:rFonts w:hint="eastAsia"/>
          <w:sz w:val="22"/>
          <w:lang w:eastAsia="ja-JP"/>
        </w:rPr>
        <w:t>ログイン</w:t>
      </w:r>
      <w:r w:rsidRPr="00A37E09" w:rsidR="00A37E09">
        <w:rPr>
          <w:sz w:val="22"/>
          <w:lang w:eastAsia="ja-JP"/>
        </w:rPr>
        <w:t>(ライセンス登</w:t>
      </w:r>
      <w:r w:rsidRPr="00A37E09" w:rsidR="00A37E09">
        <w:rPr>
          <w:rFonts w:hint="eastAsia" w:ascii="새굴림" w:hAnsi="새굴림" w:eastAsia="새굴림" w:cs="새굴림"/>
          <w:sz w:val="22"/>
          <w:lang w:eastAsia="ja-JP"/>
        </w:rPr>
        <w:t>録</w:t>
      </w:r>
      <w:r w:rsidRPr="00A37E09" w:rsidR="00A37E09">
        <w:rPr>
          <w:sz w:val="22"/>
          <w:lang w:eastAsia="ja-JP"/>
        </w:rPr>
        <w:t>)が完了した場合、「複製が可能な財貨等の包</w:t>
      </w:r>
      <w:r w:rsidRPr="00A37E09" w:rsidR="00A37E09">
        <w:rPr>
          <w:rFonts w:hint="eastAsia"/>
          <w:sz w:val="22"/>
          <w:lang w:eastAsia="ja-JP"/>
        </w:rPr>
        <w:t>装を</w:t>
      </w:r>
      <w:r w:rsidRPr="00A37E09" w:rsidR="00A37E09">
        <w:rPr>
          <w:rFonts w:hint="eastAsia" w:ascii="새굴림" w:hAnsi="새굴림" w:eastAsia="새굴림" w:cs="새굴림"/>
          <w:sz w:val="22"/>
          <w:lang w:eastAsia="ja-JP"/>
        </w:rPr>
        <w:t>毀</w:t>
      </w:r>
      <w:r w:rsidRPr="00A37E09" w:rsidR="00A37E09">
        <w:rPr>
          <w:rFonts w:hint="eastAsia" w:ascii="맑은 고딕" w:hAnsi="맑은 고딕" w:eastAsia="맑은 고딕" w:cs="맑은 고딕"/>
          <w:sz w:val="22"/>
          <w:lang w:eastAsia="ja-JP"/>
        </w:rPr>
        <w:t>損した場合」としてみなされます。以後はキャンセル及び</w:t>
      </w:r>
      <w:r w:rsidRPr="00A37E09" w:rsidR="00A37E09">
        <w:rPr>
          <w:rFonts w:hint="eastAsia" w:ascii="새굴림" w:hAnsi="새굴림" w:eastAsia="새굴림" w:cs="새굴림"/>
          <w:sz w:val="22"/>
          <w:lang w:eastAsia="ja-JP"/>
        </w:rPr>
        <w:t>払</w:t>
      </w:r>
      <w:r w:rsidRPr="00A37E09" w:rsidR="00A37E09">
        <w:rPr>
          <w:rFonts w:hint="eastAsia" w:ascii="맑은 고딕" w:hAnsi="맑은 고딕" w:eastAsia="맑은 고딕" w:cs="맑은 고딕"/>
          <w:sz w:val="22"/>
          <w:lang w:eastAsia="ja-JP"/>
        </w:rPr>
        <w:t>い</w:t>
      </w:r>
      <w:r w:rsidRPr="00A37E09" w:rsidR="00A37E09">
        <w:rPr>
          <w:rFonts w:hint="eastAsia" w:ascii="새굴림" w:hAnsi="새굴림" w:eastAsia="새굴림" w:cs="새굴림"/>
          <w:sz w:val="22"/>
          <w:lang w:eastAsia="ja-JP"/>
        </w:rPr>
        <w:t>戻</w:t>
      </w:r>
      <w:r w:rsidRPr="00A37E09" w:rsidR="00A37E09">
        <w:rPr>
          <w:rFonts w:hint="eastAsia" w:ascii="맑은 고딕" w:hAnsi="맑은 고딕" w:eastAsia="맑은 고딕" w:cs="맑은 고딕"/>
          <w:sz w:val="22"/>
          <w:lang w:eastAsia="ja-JP"/>
        </w:rPr>
        <w:t>し、他人への再販</w:t>
      </w:r>
      <w:r w:rsidRPr="00A37E09" w:rsidR="00A37E09">
        <w:rPr>
          <w:rFonts w:hint="eastAsia" w:ascii="새굴림" w:hAnsi="새굴림" w:eastAsia="새굴림" w:cs="새굴림"/>
          <w:sz w:val="22"/>
          <w:lang w:eastAsia="ja-JP"/>
        </w:rPr>
        <w:t>売</w:t>
      </w:r>
      <w:r w:rsidRPr="00A37E09" w:rsidR="00A37E09">
        <w:rPr>
          <w:rFonts w:hint="eastAsia" w:ascii="MS Gothic" w:hAnsi="MS Gothic" w:eastAsia="MS Gothic" w:cs="MS Gothic"/>
          <w:sz w:val="22"/>
          <w:lang w:eastAsia="ja-JP"/>
        </w:rPr>
        <w:t>・譲</w:t>
      </w:r>
      <w:r w:rsidRPr="00A37E09" w:rsidR="00A37E09">
        <w:rPr>
          <w:rFonts w:hint="eastAsia" w:ascii="맑은 고딕" w:hAnsi="맑은 고딕" w:eastAsia="맑은 고딕" w:cs="맑은 고딕"/>
          <w:sz w:val="22"/>
          <w:lang w:eastAsia="ja-JP"/>
        </w:rPr>
        <w:t>渡ができません。</w:t>
      </w:r>
    </w:p>
    <w:p w:rsidRPr="00F967C8" w:rsidR="761C7AFF" w:rsidP="00E14CD8" w:rsidRDefault="00AB4A8D" w14:paraId="767EA5F5" w14:textId="0CF62485">
      <w:pPr>
        <w:ind w:left="297" w:hanging="297" w:hangingChars="150"/>
        <w:jc w:val="left"/>
        <w:rPr>
          <w:sz w:val="22"/>
          <w:lang w:eastAsia="ja-JP"/>
        </w:rPr>
      </w:pPr>
      <w:r w:rsidRPr="000207A4">
        <w:rPr>
          <w:rFonts w:hint="eastAsia" w:cs="바탕" w:eastAsiaTheme="minorHAnsi"/>
          <w:bCs/>
          <w:color w:val="333333"/>
          <w:spacing w:val="-11"/>
          <w:sz w:val="22"/>
          <w:shd w:val="clear" w:color="auto" w:fill="FFFFFF"/>
          <w:lang w:eastAsia="ja-JP"/>
        </w:rPr>
        <w:t>③</w:t>
      </w:r>
      <w:r w:rsidRPr="000207A4">
        <w:rPr>
          <w:rFonts w:eastAsiaTheme="minorHAnsi"/>
          <w:bCs/>
          <w:color w:val="333333"/>
          <w:spacing w:val="-11"/>
          <w:sz w:val="22"/>
          <w:shd w:val="clear" w:color="auto" w:fill="FFFFFF"/>
          <w:lang w:eastAsia="ja-JP"/>
        </w:rPr>
        <w:t> </w:t>
      </w:r>
      <w:r w:rsidRPr="00E777FB" w:rsidR="00E777FB">
        <w:rPr>
          <w:rFonts w:hint="eastAsia"/>
          <w:sz w:val="22"/>
          <w:lang w:eastAsia="ja-JP"/>
        </w:rPr>
        <w:t>自動決</w:t>
      </w:r>
      <w:r w:rsidRPr="00E777FB" w:rsidR="00E777FB">
        <w:rPr>
          <w:rFonts w:hint="eastAsia" w:ascii="새굴림" w:hAnsi="새굴림" w:eastAsia="새굴림" w:cs="새굴림"/>
          <w:sz w:val="22"/>
          <w:lang w:eastAsia="ja-JP"/>
        </w:rPr>
        <w:t>済</w:t>
      </w:r>
      <w:r w:rsidRPr="00E777FB" w:rsidR="00E777FB">
        <w:rPr>
          <w:rFonts w:hint="eastAsia" w:ascii="맑은 고딕" w:hAnsi="맑은 고딕" w:eastAsia="맑은 고딕" w:cs="맑은 고딕"/>
          <w:sz w:val="22"/>
          <w:lang w:eastAsia="ja-JP"/>
        </w:rPr>
        <w:t>利用券を中途解除する場合、次回の決</w:t>
      </w:r>
      <w:r w:rsidRPr="00E777FB" w:rsidR="00E777FB">
        <w:rPr>
          <w:rFonts w:hint="eastAsia" w:ascii="새굴림" w:hAnsi="새굴림" w:eastAsia="새굴림" w:cs="새굴림"/>
          <w:sz w:val="22"/>
          <w:lang w:eastAsia="ja-JP"/>
        </w:rPr>
        <w:t>済</w:t>
      </w:r>
      <w:r w:rsidRPr="00E777FB" w:rsidR="00E777FB">
        <w:rPr>
          <w:rFonts w:hint="eastAsia" w:ascii="맑은 고딕" w:hAnsi="맑은 고딕" w:eastAsia="맑은 고딕" w:cs="맑은 고딕"/>
          <w:sz w:val="22"/>
          <w:lang w:eastAsia="ja-JP"/>
        </w:rPr>
        <w:t>は行われません。また、中途解除を要請した日から次の決</w:t>
      </w:r>
      <w:r w:rsidRPr="00E777FB" w:rsidR="00E777FB">
        <w:rPr>
          <w:rFonts w:hint="eastAsia" w:ascii="새굴림" w:hAnsi="새굴림" w:eastAsia="새굴림" w:cs="새굴림"/>
          <w:sz w:val="22"/>
          <w:lang w:eastAsia="ja-JP"/>
        </w:rPr>
        <w:t>済</w:t>
      </w:r>
      <w:r w:rsidRPr="00E777FB" w:rsidR="00E777FB">
        <w:rPr>
          <w:rFonts w:hint="eastAsia" w:ascii="맑은 고딕" w:hAnsi="맑은 고딕" w:eastAsia="맑은 고딕" w:cs="맑은 고딕"/>
          <w:sz w:val="22"/>
          <w:lang w:eastAsia="ja-JP"/>
        </w:rPr>
        <w:t>日以前までの期間中に利用した金額は</w:t>
      </w:r>
      <w:r w:rsidRPr="00E777FB" w:rsidR="00E777FB">
        <w:rPr>
          <w:rFonts w:hint="eastAsia" w:ascii="새굴림" w:hAnsi="새굴림" w:eastAsia="새굴림" w:cs="새굴림"/>
          <w:sz w:val="22"/>
          <w:lang w:eastAsia="ja-JP"/>
        </w:rPr>
        <w:t>払</w:t>
      </w:r>
      <w:r w:rsidRPr="00E777FB" w:rsidR="00E777FB">
        <w:rPr>
          <w:rFonts w:hint="eastAsia" w:ascii="맑은 고딕" w:hAnsi="맑은 고딕" w:eastAsia="맑은 고딕" w:cs="맑은 고딕"/>
          <w:sz w:val="22"/>
          <w:lang w:eastAsia="ja-JP"/>
        </w:rPr>
        <w:t>い</w:t>
      </w:r>
      <w:r w:rsidRPr="00E777FB" w:rsidR="00E777FB">
        <w:rPr>
          <w:rFonts w:hint="eastAsia" w:ascii="새굴림" w:hAnsi="새굴림" w:eastAsia="새굴림" w:cs="새굴림"/>
          <w:sz w:val="22"/>
          <w:lang w:eastAsia="ja-JP"/>
        </w:rPr>
        <w:t>戻</w:t>
      </w:r>
      <w:r w:rsidRPr="00E777FB" w:rsidR="00E777FB">
        <w:rPr>
          <w:rFonts w:hint="eastAsia" w:ascii="맑은 고딕" w:hAnsi="맑은 고딕" w:eastAsia="맑은 고딕" w:cs="맑은 고딕"/>
          <w:sz w:val="22"/>
          <w:lang w:eastAsia="ja-JP"/>
        </w:rPr>
        <w:t>しされません。</w:t>
      </w:r>
    </w:p>
    <w:p w:rsidRPr="00F967C8" w:rsidR="13D4358E" w:rsidP="00E14CD8" w:rsidRDefault="005870F2" w14:paraId="4B1A7DD0" w14:textId="222F51AE">
      <w:pPr>
        <w:ind w:left="297" w:hanging="297" w:hangingChars="150"/>
        <w:jc w:val="left"/>
        <w:rPr>
          <w:sz w:val="22"/>
          <w:lang w:eastAsia="ja-JP"/>
        </w:rPr>
      </w:pPr>
      <w:r w:rsidRPr="000207A4">
        <w:rPr>
          <w:rFonts w:hint="eastAsia" w:cs="바탕" w:eastAsiaTheme="minorHAnsi"/>
          <w:bCs/>
          <w:color w:val="333333"/>
          <w:spacing w:val="-11"/>
          <w:sz w:val="22"/>
          <w:shd w:val="clear" w:color="auto" w:fill="FFFFFF"/>
          <w:lang w:eastAsia="ja-JP"/>
        </w:rPr>
        <w:t>④</w:t>
      </w:r>
      <w:r w:rsidRPr="000207A4">
        <w:rPr>
          <w:rFonts w:eastAsiaTheme="minorHAnsi"/>
          <w:bCs/>
          <w:color w:val="333333"/>
          <w:spacing w:val="-11"/>
          <w:sz w:val="22"/>
          <w:shd w:val="clear" w:color="auto" w:fill="FFFFFF"/>
          <w:lang w:eastAsia="ja-JP"/>
        </w:rPr>
        <w:t> </w:t>
      </w:r>
      <w:r w:rsidRPr="00BF4FF2" w:rsidR="00BF4FF2">
        <w:rPr>
          <w:rFonts w:hint="eastAsia"/>
          <w:sz w:val="22"/>
          <w:lang w:eastAsia="ja-JP"/>
        </w:rPr>
        <w:t>割引ク</w:t>
      </w:r>
      <w:r w:rsidRPr="00BF4FF2" w:rsidR="00BF4FF2">
        <w:rPr>
          <w:rFonts w:hint="eastAsia" w:ascii="MS Gothic" w:hAnsi="MS Gothic" w:eastAsia="MS Gothic" w:cs="MS Gothic"/>
          <w:sz w:val="22"/>
          <w:lang w:eastAsia="ja-JP"/>
        </w:rPr>
        <w:t>ー</w:t>
      </w:r>
      <w:r w:rsidRPr="00BF4FF2" w:rsidR="00BF4FF2">
        <w:rPr>
          <w:rFonts w:hint="eastAsia" w:ascii="맑은 고딕" w:hAnsi="맑은 고딕" w:eastAsia="맑은 고딕" w:cs="맑은 고딕"/>
          <w:sz w:val="22"/>
          <w:lang w:eastAsia="ja-JP"/>
        </w:rPr>
        <w:t>ポンを適</w:t>
      </w:r>
      <w:r w:rsidRPr="00BF4FF2" w:rsidR="00BF4FF2">
        <w:rPr>
          <w:rFonts w:hint="eastAsia"/>
          <w:sz w:val="22"/>
          <w:lang w:eastAsia="ja-JP"/>
        </w:rPr>
        <w:t>用して決</w:t>
      </w:r>
      <w:r w:rsidRPr="00BF4FF2" w:rsidR="00BF4FF2">
        <w:rPr>
          <w:rFonts w:hint="eastAsia" w:ascii="새굴림" w:hAnsi="새굴림" w:eastAsia="새굴림" w:cs="새굴림"/>
          <w:sz w:val="22"/>
          <w:lang w:eastAsia="ja-JP"/>
        </w:rPr>
        <w:t>済</w:t>
      </w:r>
      <w:r w:rsidRPr="00BF4FF2" w:rsidR="00BF4FF2">
        <w:rPr>
          <w:rFonts w:hint="eastAsia" w:ascii="맑은 고딕" w:hAnsi="맑은 고딕" w:eastAsia="맑은 고딕" w:cs="맑은 고딕"/>
          <w:sz w:val="22"/>
          <w:lang w:eastAsia="ja-JP"/>
        </w:rPr>
        <w:t>した利用券を決</w:t>
      </w:r>
      <w:r w:rsidRPr="00BF4FF2" w:rsidR="00BF4FF2">
        <w:rPr>
          <w:rFonts w:hint="eastAsia" w:ascii="새굴림" w:hAnsi="새굴림" w:eastAsia="새굴림" w:cs="새굴림"/>
          <w:sz w:val="22"/>
          <w:lang w:eastAsia="ja-JP"/>
        </w:rPr>
        <w:t>済</w:t>
      </w:r>
      <w:r w:rsidRPr="00BF4FF2" w:rsidR="00BF4FF2">
        <w:rPr>
          <w:rFonts w:hint="eastAsia" w:ascii="맑은 고딕" w:hAnsi="맑은 고딕" w:eastAsia="맑은 고딕" w:cs="맑은 고딕"/>
          <w:sz w:val="22"/>
          <w:lang w:eastAsia="ja-JP"/>
        </w:rPr>
        <w:t>キャンセル及び</w:t>
      </w:r>
      <w:r w:rsidRPr="00BF4FF2" w:rsidR="00BF4FF2">
        <w:rPr>
          <w:rFonts w:hint="eastAsia" w:ascii="새굴림" w:hAnsi="새굴림" w:eastAsia="새굴림" w:cs="새굴림"/>
          <w:sz w:val="22"/>
          <w:lang w:eastAsia="ja-JP"/>
        </w:rPr>
        <w:t>払</w:t>
      </w:r>
      <w:r w:rsidRPr="00BF4FF2" w:rsidR="00BF4FF2">
        <w:rPr>
          <w:rFonts w:hint="eastAsia" w:ascii="맑은 고딕" w:hAnsi="맑은 고딕" w:eastAsia="맑은 고딕" w:cs="맑은 고딕"/>
          <w:sz w:val="22"/>
          <w:lang w:eastAsia="ja-JP"/>
        </w:rPr>
        <w:t>い</w:t>
      </w:r>
      <w:r w:rsidRPr="00BF4FF2" w:rsidR="00BF4FF2">
        <w:rPr>
          <w:rFonts w:hint="eastAsia" w:ascii="새굴림" w:hAnsi="새굴림" w:eastAsia="새굴림" w:cs="새굴림"/>
          <w:sz w:val="22"/>
          <w:lang w:eastAsia="ja-JP"/>
        </w:rPr>
        <w:t>戻</w:t>
      </w:r>
      <w:r w:rsidRPr="00BF4FF2" w:rsidR="00BF4FF2">
        <w:rPr>
          <w:rFonts w:hint="eastAsia" w:ascii="맑은 고딕" w:hAnsi="맑은 고딕" w:eastAsia="맑은 고딕" w:cs="맑은 고딕"/>
          <w:sz w:val="22"/>
          <w:lang w:eastAsia="ja-JP"/>
        </w:rPr>
        <w:t>しする場合、同じ割引ク</w:t>
      </w:r>
      <w:r w:rsidRPr="00BF4FF2" w:rsidR="00BF4FF2">
        <w:rPr>
          <w:rFonts w:hint="eastAsia" w:ascii="MS Gothic" w:hAnsi="MS Gothic" w:eastAsia="MS Gothic" w:cs="MS Gothic"/>
          <w:sz w:val="22"/>
          <w:lang w:eastAsia="ja-JP"/>
        </w:rPr>
        <w:t>ー</w:t>
      </w:r>
      <w:r w:rsidRPr="00BF4FF2" w:rsidR="00BF4FF2">
        <w:rPr>
          <w:rFonts w:hint="eastAsia" w:ascii="맑은 고딕" w:hAnsi="맑은 고딕" w:eastAsia="맑은 고딕" w:cs="맑은 고딕"/>
          <w:sz w:val="22"/>
          <w:lang w:eastAsia="ja-JP"/>
        </w:rPr>
        <w:t>ポンによる決</w:t>
      </w:r>
      <w:r w:rsidRPr="00BF4FF2" w:rsidR="00BF4FF2">
        <w:rPr>
          <w:rFonts w:hint="eastAsia" w:ascii="새굴림" w:hAnsi="새굴림" w:eastAsia="새굴림" w:cs="새굴림"/>
          <w:sz w:val="22"/>
          <w:lang w:eastAsia="ja-JP"/>
        </w:rPr>
        <w:t>済</w:t>
      </w:r>
      <w:r w:rsidRPr="00BF4FF2" w:rsidR="00BF4FF2">
        <w:rPr>
          <w:rFonts w:hint="eastAsia" w:ascii="맑은 고딕" w:hAnsi="맑은 고딕" w:eastAsia="맑은 고딕" w:cs="맑은 고딕"/>
          <w:sz w:val="22"/>
          <w:lang w:eastAsia="ja-JP"/>
        </w:rPr>
        <w:t>は不可となります。</w:t>
      </w:r>
    </w:p>
    <w:p w:rsidRPr="00F967C8" w:rsidR="13D4358E" w:rsidP="00E14CD8" w:rsidRDefault="005870F2" w14:paraId="5BF7706B" w14:textId="01A994C3">
      <w:pPr>
        <w:ind w:left="297" w:hanging="297" w:hangingChars="150"/>
        <w:jc w:val="left"/>
        <w:rPr>
          <w:sz w:val="22"/>
          <w:lang w:eastAsia="ja-JP"/>
        </w:rPr>
      </w:pPr>
      <w:r w:rsidRPr="000207A4">
        <w:rPr>
          <w:rFonts w:hint="eastAsia" w:cs="바탕" w:eastAsiaTheme="minorHAnsi"/>
          <w:bCs/>
          <w:color w:val="333333"/>
          <w:spacing w:val="-11"/>
          <w:sz w:val="22"/>
          <w:shd w:val="clear" w:color="auto" w:fill="FFFFFF"/>
          <w:lang w:eastAsia="ja-JP"/>
        </w:rPr>
        <w:t>⑤</w:t>
      </w:r>
      <w:r w:rsidRPr="000207A4">
        <w:rPr>
          <w:rFonts w:eastAsiaTheme="minorHAnsi"/>
          <w:bCs/>
          <w:color w:val="333333"/>
          <w:spacing w:val="-11"/>
          <w:sz w:val="22"/>
          <w:shd w:val="clear" w:color="auto" w:fill="FFFFFF"/>
          <w:lang w:eastAsia="ja-JP"/>
        </w:rPr>
        <w:t> </w:t>
      </w:r>
      <w:r w:rsidRPr="00603B79" w:rsidR="00603B79">
        <w:rPr>
          <w:rFonts w:hint="eastAsia"/>
          <w:sz w:val="22"/>
          <w:lang w:eastAsia="ja-JP"/>
        </w:rPr>
        <w:t>パッケ</w:t>
      </w:r>
      <w:r w:rsidRPr="00603B79" w:rsidR="00603B79">
        <w:rPr>
          <w:rFonts w:hint="eastAsia" w:ascii="MS Gothic" w:hAnsi="MS Gothic" w:eastAsia="MS Gothic" w:cs="MS Gothic"/>
          <w:sz w:val="22"/>
          <w:lang w:eastAsia="ja-JP"/>
        </w:rPr>
        <w:t>ー</w:t>
      </w:r>
      <w:r w:rsidRPr="00603B79" w:rsidR="00603B79">
        <w:rPr>
          <w:rFonts w:hint="eastAsia" w:ascii="맑은 고딕" w:hAnsi="맑은 고딕" w:eastAsia="맑은 고딕" w:cs="맑은 고딕"/>
          <w:sz w:val="22"/>
          <w:lang w:eastAsia="ja-JP"/>
        </w:rPr>
        <w:t>ジの場合、決</w:t>
      </w:r>
      <w:r w:rsidRPr="00603B79" w:rsidR="00603B79">
        <w:rPr>
          <w:rFonts w:hint="eastAsia" w:ascii="새굴림" w:hAnsi="새굴림" w:eastAsia="새굴림" w:cs="새굴림"/>
          <w:sz w:val="22"/>
          <w:lang w:eastAsia="ja-JP"/>
        </w:rPr>
        <w:t>済</w:t>
      </w:r>
      <w:r w:rsidRPr="00603B79" w:rsidR="00603B79">
        <w:rPr>
          <w:rFonts w:hint="eastAsia" w:ascii="맑은 고딕" w:hAnsi="맑은 고딕" w:eastAsia="맑은 고딕" w:cs="맑은 고딕"/>
          <w:sz w:val="22"/>
          <w:lang w:eastAsia="ja-JP"/>
        </w:rPr>
        <w:t>を完了してから</w:t>
      </w:r>
      <w:r w:rsidRPr="00603B79" w:rsidR="00603B79">
        <w:rPr>
          <w:sz w:val="22"/>
          <w:lang w:eastAsia="ja-JP"/>
        </w:rPr>
        <w:t>7日以</w:t>
      </w:r>
      <w:r w:rsidRPr="00603B79" w:rsidR="00603B79">
        <w:rPr>
          <w:rFonts w:hint="eastAsia" w:ascii="새굴림" w:hAnsi="새굴림" w:eastAsia="새굴림" w:cs="새굴림"/>
          <w:sz w:val="22"/>
          <w:lang w:eastAsia="ja-JP"/>
        </w:rPr>
        <w:t>内</w:t>
      </w:r>
      <w:r w:rsidRPr="00603B79" w:rsidR="00603B79">
        <w:rPr>
          <w:rFonts w:hint="eastAsia" w:ascii="맑은 고딕" w:hAnsi="맑은 고딕" w:eastAsia="맑은 고딕" w:cs="맑은 고딕"/>
          <w:sz w:val="22"/>
          <w:lang w:eastAsia="ja-JP"/>
        </w:rPr>
        <w:t>に、ソフトウェアのログイン</w:t>
      </w:r>
      <w:r w:rsidRPr="00603B79" w:rsidR="00603B79">
        <w:rPr>
          <w:sz w:val="22"/>
          <w:lang w:eastAsia="ja-JP"/>
        </w:rPr>
        <w:t>(ライセンス登</w:t>
      </w:r>
      <w:r w:rsidRPr="00603B79" w:rsidR="00603B79">
        <w:rPr>
          <w:rFonts w:hint="eastAsia" w:ascii="새굴림" w:hAnsi="새굴림" w:eastAsia="새굴림" w:cs="새굴림"/>
          <w:sz w:val="22"/>
          <w:lang w:eastAsia="ja-JP"/>
        </w:rPr>
        <w:t>録</w:t>
      </w:r>
      <w:r w:rsidRPr="00603B79" w:rsidR="00603B79">
        <w:rPr>
          <w:sz w:val="22"/>
          <w:lang w:eastAsia="ja-JP"/>
        </w:rPr>
        <w:t>)の記</w:t>
      </w:r>
      <w:r w:rsidRPr="00603B79" w:rsidR="00603B79">
        <w:rPr>
          <w:rFonts w:hint="eastAsia" w:ascii="새굴림" w:hAnsi="새굴림" w:eastAsia="새굴림" w:cs="새굴림"/>
          <w:sz w:val="22"/>
          <w:lang w:eastAsia="ja-JP"/>
        </w:rPr>
        <w:t>録</w:t>
      </w:r>
      <w:r w:rsidRPr="00603B79" w:rsidR="00603B79">
        <w:rPr>
          <w:rFonts w:hint="eastAsia" w:ascii="맑은 고딕" w:hAnsi="맑은 고딕" w:eastAsia="맑은 고딕" w:cs="맑은 고딕"/>
          <w:sz w:val="22"/>
          <w:lang w:eastAsia="ja-JP"/>
        </w:rPr>
        <w:t>が</w:t>
      </w:r>
      <w:r w:rsidRPr="00603B79" w:rsidR="00603B79">
        <w:rPr>
          <w:sz w:val="22"/>
          <w:lang w:eastAsia="ja-JP"/>
        </w:rPr>
        <w:t>1つも存在しない場合に限って、決</w:t>
      </w:r>
      <w:r w:rsidRPr="00603B79" w:rsidR="00603B79">
        <w:rPr>
          <w:rFonts w:hint="eastAsia" w:ascii="새굴림" w:hAnsi="새굴림" w:eastAsia="새굴림" w:cs="새굴림"/>
          <w:sz w:val="22"/>
          <w:lang w:eastAsia="ja-JP"/>
        </w:rPr>
        <w:t>済</w:t>
      </w:r>
      <w:r w:rsidRPr="00603B79" w:rsidR="00603B79">
        <w:rPr>
          <w:rFonts w:hint="eastAsia" w:ascii="맑은 고딕" w:hAnsi="맑은 고딕" w:eastAsia="맑은 고딕" w:cs="맑은 고딕"/>
          <w:sz w:val="22"/>
          <w:lang w:eastAsia="ja-JP"/>
        </w:rPr>
        <w:t>キャンセルが可能です。ログイン</w:t>
      </w:r>
      <w:r w:rsidRPr="00603B79" w:rsidR="00603B79">
        <w:rPr>
          <w:sz w:val="22"/>
          <w:lang w:eastAsia="ja-JP"/>
        </w:rPr>
        <w:t>(ライセンス登</w:t>
      </w:r>
      <w:r w:rsidRPr="00603B79" w:rsidR="00603B79">
        <w:rPr>
          <w:rFonts w:hint="eastAsia" w:ascii="새굴림" w:hAnsi="새굴림" w:eastAsia="새굴림" w:cs="새굴림"/>
          <w:sz w:val="22"/>
          <w:lang w:eastAsia="ja-JP"/>
        </w:rPr>
        <w:t>録</w:t>
      </w:r>
      <w:r w:rsidRPr="00603B79" w:rsidR="00603B79">
        <w:rPr>
          <w:sz w:val="22"/>
          <w:lang w:eastAsia="ja-JP"/>
        </w:rPr>
        <w:t>)の記</w:t>
      </w:r>
      <w:r w:rsidRPr="00603B79" w:rsidR="00603B79">
        <w:rPr>
          <w:rFonts w:hint="eastAsia" w:ascii="새굴림" w:hAnsi="새굴림" w:eastAsia="새굴림" w:cs="새굴림"/>
          <w:sz w:val="22"/>
          <w:lang w:eastAsia="ja-JP"/>
        </w:rPr>
        <w:t>録</w:t>
      </w:r>
      <w:r w:rsidRPr="00603B79" w:rsidR="00603B79">
        <w:rPr>
          <w:rFonts w:hint="eastAsia" w:ascii="맑은 고딕" w:hAnsi="맑은 고딕" w:eastAsia="맑은 고딕" w:cs="맑은 고딕"/>
          <w:sz w:val="22"/>
          <w:lang w:eastAsia="ja-JP"/>
        </w:rPr>
        <w:t>が</w:t>
      </w:r>
      <w:r w:rsidRPr="00603B79" w:rsidR="00603B79">
        <w:rPr>
          <w:sz w:val="22"/>
          <w:lang w:eastAsia="ja-JP"/>
        </w:rPr>
        <w:t>1つ以上存在する場合、決</w:t>
      </w:r>
      <w:r w:rsidRPr="00603B79" w:rsidR="00603B79">
        <w:rPr>
          <w:rFonts w:hint="eastAsia" w:ascii="새굴림" w:hAnsi="새굴림" w:eastAsia="새굴림" w:cs="새굴림"/>
          <w:sz w:val="22"/>
          <w:lang w:eastAsia="ja-JP"/>
        </w:rPr>
        <w:t>済</w:t>
      </w:r>
      <w:r w:rsidRPr="00603B79" w:rsidR="00603B79">
        <w:rPr>
          <w:rFonts w:hint="eastAsia" w:ascii="맑은 고딕" w:hAnsi="맑은 고딕" w:eastAsia="맑은 고딕" w:cs="맑은 고딕"/>
          <w:sz w:val="22"/>
          <w:lang w:eastAsia="ja-JP"/>
        </w:rPr>
        <w:t>キャンセルは不可となります。</w:t>
      </w:r>
    </w:p>
    <w:p w:rsidRPr="00FC10F6" w:rsidR="255831D6" w:rsidP="00E14CD8" w:rsidRDefault="005870F2" w14:paraId="1DD4556E" w14:textId="1985FB3E">
      <w:pPr>
        <w:ind w:left="297" w:hanging="297" w:hangingChars="150"/>
        <w:jc w:val="left"/>
        <w:rPr>
          <w:sz w:val="22"/>
          <w:lang w:eastAsia="ja-JP"/>
        </w:rPr>
      </w:pPr>
      <w:r w:rsidRPr="00FC10F6">
        <w:rPr>
          <w:rFonts w:hint="eastAsia" w:cs="바탕" w:eastAsiaTheme="minorHAnsi"/>
          <w:bCs/>
          <w:color w:val="333333"/>
          <w:spacing w:val="-11"/>
          <w:sz w:val="22"/>
          <w:shd w:val="clear" w:color="auto" w:fill="FFFFFF"/>
          <w:lang w:eastAsia="ja-JP"/>
        </w:rPr>
        <w:t>⑥</w:t>
      </w:r>
      <w:r w:rsidRPr="00FC10F6">
        <w:rPr>
          <w:rFonts w:eastAsiaTheme="minorHAnsi"/>
          <w:bCs/>
          <w:color w:val="333333"/>
          <w:spacing w:val="-11"/>
          <w:sz w:val="22"/>
          <w:shd w:val="clear" w:color="auto" w:fill="FFFFFF"/>
          <w:lang w:eastAsia="ja-JP"/>
        </w:rPr>
        <w:t> </w:t>
      </w:r>
      <w:r w:rsidRPr="005D0CD9" w:rsidR="005D0CD9">
        <w:rPr>
          <w:rFonts w:hint="eastAsia"/>
          <w:sz w:val="22"/>
          <w:lang w:eastAsia="ja-JP"/>
        </w:rPr>
        <w:t>決</w:t>
      </w:r>
      <w:r w:rsidRPr="005D0CD9" w:rsidR="005D0CD9">
        <w:rPr>
          <w:rFonts w:hint="eastAsia" w:ascii="새굴림" w:hAnsi="새굴림" w:eastAsia="새굴림" w:cs="새굴림"/>
          <w:sz w:val="22"/>
          <w:lang w:eastAsia="ja-JP"/>
        </w:rPr>
        <w:t>済</w:t>
      </w:r>
      <w:r w:rsidRPr="005D0CD9" w:rsidR="005D0CD9">
        <w:rPr>
          <w:rFonts w:hint="eastAsia" w:ascii="맑은 고딕" w:hAnsi="맑은 고딕" w:eastAsia="맑은 고딕" w:cs="맑은 고딕"/>
          <w:sz w:val="22"/>
          <w:lang w:eastAsia="ja-JP"/>
        </w:rPr>
        <w:t>完了後、ログイン</w:t>
      </w:r>
      <w:r w:rsidRPr="005D0CD9" w:rsidR="005D0CD9">
        <w:rPr>
          <w:sz w:val="22"/>
          <w:lang w:eastAsia="ja-JP"/>
        </w:rPr>
        <w:t>(ライセンス登</w:t>
      </w:r>
      <w:r w:rsidRPr="005D0CD9" w:rsidR="005D0CD9">
        <w:rPr>
          <w:rFonts w:hint="eastAsia" w:ascii="새굴림" w:hAnsi="새굴림" w:eastAsia="새굴림" w:cs="새굴림"/>
          <w:sz w:val="22"/>
          <w:lang w:eastAsia="ja-JP"/>
        </w:rPr>
        <w:t>録</w:t>
      </w:r>
      <w:r w:rsidRPr="005D0CD9" w:rsidR="005D0CD9">
        <w:rPr>
          <w:sz w:val="22"/>
          <w:lang w:eastAsia="ja-JP"/>
        </w:rPr>
        <w:t>)の前に登</w:t>
      </w:r>
      <w:r w:rsidRPr="005D0CD9" w:rsidR="005D0CD9">
        <w:rPr>
          <w:rFonts w:hint="eastAsia" w:ascii="새굴림" w:hAnsi="새굴림" w:eastAsia="새굴림" w:cs="새굴림"/>
          <w:sz w:val="22"/>
          <w:lang w:eastAsia="ja-JP"/>
        </w:rPr>
        <w:t>録</w:t>
      </w:r>
      <w:r w:rsidRPr="005D0CD9" w:rsidR="005D0CD9">
        <w:rPr>
          <w:rFonts w:hint="eastAsia" w:ascii="맑은 고딕" w:hAnsi="맑은 고딕" w:eastAsia="맑은 고딕" w:cs="맑은 고딕"/>
          <w:sz w:val="22"/>
          <w:lang w:eastAsia="ja-JP"/>
        </w:rPr>
        <w:t>されているク</w:t>
      </w:r>
      <w:r w:rsidRPr="005D0CD9" w:rsidR="005D0CD9">
        <w:rPr>
          <w:rFonts w:hint="eastAsia" w:ascii="MS Gothic" w:hAnsi="MS Gothic" w:eastAsia="MS Gothic" w:cs="MS Gothic"/>
          <w:sz w:val="22"/>
          <w:lang w:eastAsia="ja-JP"/>
        </w:rPr>
        <w:t>ー</w:t>
      </w:r>
      <w:r w:rsidRPr="005D0CD9" w:rsidR="005D0CD9">
        <w:rPr>
          <w:rFonts w:hint="eastAsia" w:ascii="맑은 고딕" w:hAnsi="맑은 고딕" w:eastAsia="맑은 고딕" w:cs="맑은 고딕"/>
          <w:sz w:val="22"/>
          <w:lang w:eastAsia="ja-JP"/>
        </w:rPr>
        <w:t>ポンがある場合、ログイン</w:t>
      </w:r>
      <w:r w:rsidRPr="005D0CD9" w:rsidR="005D0CD9">
        <w:rPr>
          <w:sz w:val="22"/>
          <w:lang w:eastAsia="ja-JP"/>
        </w:rPr>
        <w:t>(ライセンス登</w:t>
      </w:r>
      <w:r w:rsidRPr="005D0CD9" w:rsidR="005D0CD9">
        <w:rPr>
          <w:rFonts w:hint="eastAsia" w:ascii="새굴림" w:hAnsi="새굴림" w:eastAsia="새굴림" w:cs="새굴림"/>
          <w:sz w:val="22"/>
          <w:lang w:eastAsia="ja-JP"/>
        </w:rPr>
        <w:t>録</w:t>
      </w:r>
      <w:r w:rsidRPr="005D0CD9" w:rsidR="005D0CD9">
        <w:rPr>
          <w:sz w:val="22"/>
          <w:lang w:eastAsia="ja-JP"/>
        </w:rPr>
        <w:t>)と同時にク</w:t>
      </w:r>
      <w:r w:rsidRPr="005D0CD9" w:rsidR="005D0CD9">
        <w:rPr>
          <w:rFonts w:hint="eastAsia" w:ascii="MS Gothic" w:hAnsi="MS Gothic" w:eastAsia="MS Gothic" w:cs="MS Gothic"/>
          <w:sz w:val="22"/>
          <w:lang w:eastAsia="ja-JP"/>
        </w:rPr>
        <w:t>ー</w:t>
      </w:r>
      <w:r w:rsidRPr="005D0CD9" w:rsidR="005D0CD9">
        <w:rPr>
          <w:rFonts w:hint="eastAsia" w:ascii="맑은 고딕" w:hAnsi="맑은 고딕" w:eastAsia="맑은 고딕" w:cs="맑은 고딕"/>
          <w:sz w:val="22"/>
          <w:lang w:eastAsia="ja-JP"/>
        </w:rPr>
        <w:t>ポンは自動解除されます。この際、ク</w:t>
      </w:r>
      <w:r w:rsidRPr="005D0CD9" w:rsidR="005D0CD9">
        <w:rPr>
          <w:rFonts w:hint="eastAsia" w:ascii="MS Gothic" w:hAnsi="MS Gothic" w:eastAsia="MS Gothic" w:cs="MS Gothic"/>
          <w:sz w:val="22"/>
          <w:lang w:eastAsia="ja-JP"/>
        </w:rPr>
        <w:t>ー</w:t>
      </w:r>
      <w:r w:rsidRPr="005D0CD9" w:rsidR="005D0CD9">
        <w:rPr>
          <w:rFonts w:hint="eastAsia" w:ascii="맑은 고딕" w:hAnsi="맑은 고딕" w:eastAsia="맑은 고딕" w:cs="맑은 고딕"/>
          <w:sz w:val="22"/>
          <w:lang w:eastAsia="ja-JP"/>
        </w:rPr>
        <w:t>ポンの</w:t>
      </w:r>
      <w:r w:rsidRPr="005D0CD9" w:rsidR="005D0CD9">
        <w:rPr>
          <w:rFonts w:hint="eastAsia" w:ascii="새굴림" w:hAnsi="새굴림" w:eastAsia="새굴림" w:cs="새굴림"/>
          <w:sz w:val="22"/>
          <w:lang w:eastAsia="ja-JP"/>
        </w:rPr>
        <w:t>残</w:t>
      </w:r>
      <w:r w:rsidRPr="005D0CD9" w:rsidR="005D0CD9">
        <w:rPr>
          <w:rFonts w:hint="eastAsia" w:ascii="맑은 고딕" w:hAnsi="맑은 고딕" w:eastAsia="맑은 고딕" w:cs="맑은 고딕"/>
          <w:sz w:val="22"/>
          <w:lang w:eastAsia="ja-JP"/>
        </w:rPr>
        <w:t>りの利用期</w:t>
      </w:r>
      <w:r w:rsidRPr="005D0CD9" w:rsidR="005D0CD9">
        <w:rPr>
          <w:rFonts w:hint="eastAsia"/>
          <w:sz w:val="22"/>
          <w:lang w:eastAsia="ja-JP"/>
        </w:rPr>
        <w:t>間は消滅</w:t>
      </w:r>
      <w:ins w:author="choiyoonseon" w:date="2023-04-21T16:49:00Z" w:id="23">
        <w:r w:rsidR="005B07D7">
          <w:rPr>
            <w:rFonts w:hint="eastAsia" w:ascii="바탕체" w:hAnsi="바탕체" w:eastAsia="Yu Mincho" w:cs="바탕체"/>
            <w:sz w:val="22"/>
            <w:lang w:eastAsia="ja-JP"/>
          </w:rPr>
          <w:t>され</w:t>
        </w:r>
      </w:ins>
      <w:del w:author="choiyoonseon" w:date="2023-04-21T16:48:00Z" w:id="24">
        <w:r w:rsidRPr="005D0CD9" w:rsidDel="005B07D7" w:rsidR="005D0CD9">
          <w:rPr>
            <w:rFonts w:hint="eastAsia"/>
            <w:sz w:val="22"/>
            <w:lang w:eastAsia="ja-JP"/>
          </w:rPr>
          <w:delText>し</w:delText>
        </w:r>
      </w:del>
      <w:r w:rsidRPr="005D0CD9" w:rsidR="005D0CD9">
        <w:rPr>
          <w:rFonts w:hint="eastAsia"/>
          <w:sz w:val="22"/>
          <w:lang w:eastAsia="ja-JP"/>
        </w:rPr>
        <w:t>、これに</w:t>
      </w:r>
      <w:r w:rsidRPr="005D0CD9" w:rsidR="005D0CD9">
        <w:rPr>
          <w:rFonts w:hint="eastAsia" w:ascii="새굴림" w:hAnsi="새굴림" w:eastAsia="새굴림" w:cs="새굴림"/>
          <w:sz w:val="22"/>
          <w:lang w:eastAsia="ja-JP"/>
        </w:rPr>
        <w:t>対</w:t>
      </w:r>
      <w:r w:rsidRPr="005D0CD9" w:rsidR="005D0CD9">
        <w:rPr>
          <w:rFonts w:hint="eastAsia" w:ascii="맑은 고딕" w:hAnsi="맑은 고딕" w:eastAsia="맑은 고딕" w:cs="맑은 고딕"/>
          <w:sz w:val="22"/>
          <w:lang w:eastAsia="ja-JP"/>
        </w:rPr>
        <w:t>する</w:t>
      </w:r>
      <w:r w:rsidRPr="005D0CD9" w:rsidR="005D0CD9">
        <w:rPr>
          <w:rFonts w:hint="eastAsia" w:ascii="새굴림" w:hAnsi="새굴림" w:eastAsia="새굴림" w:cs="새굴림"/>
          <w:sz w:val="22"/>
          <w:lang w:eastAsia="ja-JP"/>
        </w:rPr>
        <w:t>払</w:t>
      </w:r>
      <w:r w:rsidRPr="005D0CD9" w:rsidR="005D0CD9">
        <w:rPr>
          <w:rFonts w:hint="eastAsia" w:ascii="맑은 고딕" w:hAnsi="맑은 고딕" w:eastAsia="맑은 고딕" w:cs="맑은 고딕"/>
          <w:sz w:val="22"/>
          <w:lang w:eastAsia="ja-JP"/>
        </w:rPr>
        <w:t>い</w:t>
      </w:r>
      <w:r w:rsidRPr="005D0CD9" w:rsidR="005D0CD9">
        <w:rPr>
          <w:rFonts w:hint="eastAsia" w:ascii="새굴림" w:hAnsi="새굴림" w:eastAsia="새굴림" w:cs="새굴림"/>
          <w:sz w:val="22"/>
          <w:lang w:eastAsia="ja-JP"/>
        </w:rPr>
        <w:t>戻</w:t>
      </w:r>
      <w:r w:rsidRPr="005D0CD9" w:rsidR="005D0CD9">
        <w:rPr>
          <w:rFonts w:hint="eastAsia" w:ascii="맑은 고딕" w:hAnsi="맑은 고딕" w:eastAsia="맑은 고딕" w:cs="맑은 고딕"/>
          <w:sz w:val="22"/>
          <w:lang w:eastAsia="ja-JP"/>
        </w:rPr>
        <w:t>し又は期間の追加は提供されません。</w:t>
      </w:r>
    </w:p>
    <w:p w:rsidRPr="00FC10F6" w:rsidR="5F9395D2" w:rsidP="00E14CD8" w:rsidRDefault="005870F2" w14:paraId="43E77973" w14:textId="28DA0FC9">
      <w:pPr>
        <w:ind w:left="297" w:hanging="297" w:hangingChars="150"/>
        <w:jc w:val="left"/>
        <w:rPr>
          <w:sz w:val="22"/>
          <w:lang w:eastAsia="ja-JP"/>
        </w:rPr>
      </w:pPr>
      <w:r w:rsidRPr="00FC10F6">
        <w:rPr>
          <w:rFonts w:hint="eastAsia" w:cs="바탕" w:eastAsiaTheme="minorHAnsi"/>
          <w:bCs/>
          <w:color w:val="333333"/>
          <w:spacing w:val="-11"/>
          <w:sz w:val="22"/>
          <w:shd w:val="clear" w:color="auto" w:fill="FFFFFF"/>
          <w:lang w:eastAsia="ja-JP"/>
        </w:rPr>
        <w:t>⑦</w:t>
      </w:r>
      <w:r w:rsidRPr="00FC10F6">
        <w:rPr>
          <w:rFonts w:eastAsiaTheme="minorHAnsi"/>
          <w:bCs/>
          <w:color w:val="333333"/>
          <w:spacing w:val="-11"/>
          <w:sz w:val="22"/>
          <w:shd w:val="clear" w:color="auto" w:fill="FFFFFF"/>
          <w:lang w:eastAsia="ja-JP"/>
        </w:rPr>
        <w:t> </w:t>
      </w:r>
      <w:r w:rsidRPr="00B203B5" w:rsidR="00B203B5">
        <w:rPr>
          <w:rFonts w:hint="eastAsia"/>
          <w:sz w:val="22"/>
          <w:lang w:eastAsia="ja-JP"/>
        </w:rPr>
        <w:t>ビジネス</w:t>
      </w:r>
      <w:r w:rsidRPr="00B203B5" w:rsidR="00B203B5">
        <w:rPr>
          <w:rFonts w:hint="eastAsia" w:ascii="새굴림" w:hAnsi="새굴림" w:eastAsia="새굴림" w:cs="새굴림"/>
          <w:sz w:val="22"/>
          <w:lang w:eastAsia="ja-JP"/>
        </w:rPr>
        <w:t>会</w:t>
      </w:r>
      <w:r w:rsidRPr="00B203B5" w:rsidR="00B203B5">
        <w:rPr>
          <w:rFonts w:hint="eastAsia" w:ascii="맑은 고딕" w:hAnsi="맑은 고딕" w:eastAsia="맑은 고딕" w:cs="맑은 고딕"/>
          <w:sz w:val="22"/>
          <w:lang w:eastAsia="ja-JP"/>
        </w:rPr>
        <w:t>員が延長決</w:t>
      </w:r>
      <w:r w:rsidRPr="00B203B5" w:rsidR="00B203B5">
        <w:rPr>
          <w:rFonts w:hint="eastAsia" w:ascii="새굴림" w:hAnsi="새굴림" w:eastAsia="새굴림" w:cs="새굴림"/>
          <w:sz w:val="22"/>
          <w:lang w:eastAsia="ja-JP"/>
        </w:rPr>
        <w:t>済</w:t>
      </w:r>
      <w:r w:rsidRPr="00B203B5" w:rsidR="00B203B5">
        <w:rPr>
          <w:rFonts w:hint="eastAsia" w:ascii="맑은 고딕" w:hAnsi="맑은 고딕" w:eastAsia="맑은 고딕" w:cs="맑은 고딕"/>
          <w:sz w:val="22"/>
          <w:lang w:eastAsia="ja-JP"/>
        </w:rPr>
        <w:t>した利用券のライセンスキ</w:t>
      </w:r>
      <w:r w:rsidRPr="00B203B5" w:rsidR="00B203B5">
        <w:rPr>
          <w:rFonts w:hint="eastAsia" w:ascii="MS Gothic" w:hAnsi="MS Gothic" w:eastAsia="MS Gothic" w:cs="MS Gothic"/>
          <w:sz w:val="22"/>
          <w:lang w:eastAsia="ja-JP"/>
        </w:rPr>
        <w:t>ー</w:t>
      </w:r>
      <w:r w:rsidRPr="00B203B5" w:rsidR="00B203B5">
        <w:rPr>
          <w:rFonts w:hint="eastAsia" w:ascii="맑은 고딕" w:hAnsi="맑은 고딕" w:eastAsia="맑은 고딕" w:cs="맑은 고딕"/>
          <w:sz w:val="22"/>
          <w:lang w:eastAsia="ja-JP"/>
        </w:rPr>
        <w:t>の利用期間が開始すると、決</w:t>
      </w:r>
      <w:r w:rsidRPr="00B203B5" w:rsidR="00B203B5">
        <w:rPr>
          <w:rFonts w:hint="eastAsia" w:ascii="새굴림" w:hAnsi="새굴림" w:eastAsia="새굴림" w:cs="새굴림"/>
          <w:sz w:val="22"/>
          <w:lang w:eastAsia="ja-JP"/>
        </w:rPr>
        <w:t>済</w:t>
      </w:r>
      <w:r w:rsidRPr="00B203B5" w:rsidR="00B203B5">
        <w:rPr>
          <w:rFonts w:hint="eastAsia" w:ascii="맑은 고딕" w:hAnsi="맑은 고딕" w:eastAsia="맑은 고딕" w:cs="맑은 고딕"/>
          <w:sz w:val="22"/>
          <w:lang w:eastAsia="ja-JP"/>
        </w:rPr>
        <w:t>キャンセル及び</w:t>
      </w:r>
      <w:r w:rsidRPr="00B203B5" w:rsidR="00B203B5">
        <w:rPr>
          <w:rFonts w:hint="eastAsia" w:ascii="새굴림" w:hAnsi="새굴림" w:eastAsia="새굴림" w:cs="새굴림"/>
          <w:sz w:val="22"/>
          <w:lang w:eastAsia="ja-JP"/>
        </w:rPr>
        <w:t>払</w:t>
      </w:r>
      <w:r w:rsidRPr="00B203B5" w:rsidR="00B203B5">
        <w:rPr>
          <w:rFonts w:hint="eastAsia" w:ascii="맑은 고딕" w:hAnsi="맑은 고딕" w:eastAsia="맑은 고딕" w:cs="맑은 고딕"/>
          <w:sz w:val="22"/>
          <w:lang w:eastAsia="ja-JP"/>
        </w:rPr>
        <w:t>い</w:t>
      </w:r>
      <w:r w:rsidRPr="00B203B5" w:rsidR="00B203B5">
        <w:rPr>
          <w:rFonts w:hint="eastAsia" w:ascii="새굴림" w:hAnsi="새굴림" w:eastAsia="새굴림" w:cs="새굴림"/>
          <w:sz w:val="22"/>
          <w:lang w:eastAsia="ja-JP"/>
        </w:rPr>
        <w:t>戻</w:t>
      </w:r>
      <w:r w:rsidRPr="00B203B5" w:rsidR="00B203B5">
        <w:rPr>
          <w:rFonts w:hint="eastAsia" w:ascii="맑은 고딕" w:hAnsi="맑은 고딕" w:eastAsia="맑은 고딕" w:cs="맑은 고딕"/>
          <w:sz w:val="22"/>
          <w:lang w:eastAsia="ja-JP"/>
        </w:rPr>
        <w:t>しはできません。</w:t>
      </w:r>
    </w:p>
    <w:p w:rsidRPr="00FC10F6" w:rsidR="79CB7B2C" w:rsidP="00E14CD8" w:rsidRDefault="005870F2" w14:paraId="3528CBA1" w14:textId="6EF9F997">
      <w:pPr>
        <w:ind w:left="297" w:hanging="297" w:hangingChars="150"/>
        <w:jc w:val="left"/>
        <w:rPr>
          <w:sz w:val="22"/>
          <w:lang w:eastAsia="ja-JP"/>
        </w:rPr>
      </w:pPr>
      <w:r w:rsidRPr="00FC10F6">
        <w:rPr>
          <w:rFonts w:hint="eastAsia" w:cs="바탕" w:eastAsiaTheme="minorHAnsi"/>
          <w:bCs/>
          <w:color w:val="333333"/>
          <w:spacing w:val="-11"/>
          <w:sz w:val="22"/>
          <w:shd w:val="clear" w:color="auto" w:fill="FFFFFF"/>
          <w:lang w:eastAsia="ja-JP"/>
        </w:rPr>
        <w:t>⑧</w:t>
      </w:r>
      <w:r w:rsidRPr="00FC10F6">
        <w:rPr>
          <w:rFonts w:eastAsiaTheme="minorHAnsi"/>
          <w:bCs/>
          <w:color w:val="333333"/>
          <w:spacing w:val="-11"/>
          <w:sz w:val="22"/>
          <w:shd w:val="clear" w:color="auto" w:fill="FFFFFF"/>
          <w:lang w:eastAsia="ja-JP"/>
        </w:rPr>
        <w:t> </w:t>
      </w:r>
      <w:r w:rsidRPr="00B746A7" w:rsidR="00B746A7">
        <w:rPr>
          <w:rFonts w:hint="eastAsia"/>
          <w:sz w:val="22"/>
          <w:lang w:eastAsia="ja-JP"/>
        </w:rPr>
        <w:t>ビジネス</w:t>
      </w:r>
      <w:r w:rsidRPr="00B746A7" w:rsidR="00B746A7">
        <w:rPr>
          <w:rFonts w:hint="eastAsia" w:ascii="새굴림" w:hAnsi="새굴림" w:eastAsia="새굴림" w:cs="새굴림"/>
          <w:sz w:val="22"/>
          <w:lang w:eastAsia="ja-JP"/>
        </w:rPr>
        <w:t>会</w:t>
      </w:r>
      <w:r w:rsidRPr="00B746A7" w:rsidR="00B746A7">
        <w:rPr>
          <w:rFonts w:hint="eastAsia" w:ascii="맑은 고딕" w:hAnsi="맑은 고딕" w:eastAsia="맑은 고딕" w:cs="맑은 고딕"/>
          <w:sz w:val="22"/>
          <w:lang w:eastAsia="ja-JP"/>
        </w:rPr>
        <w:t>員が延長決</w:t>
      </w:r>
      <w:r w:rsidRPr="00B746A7" w:rsidR="00B746A7">
        <w:rPr>
          <w:rFonts w:hint="eastAsia" w:ascii="새굴림" w:hAnsi="새굴림" w:eastAsia="새굴림" w:cs="새굴림"/>
          <w:sz w:val="22"/>
          <w:lang w:eastAsia="ja-JP"/>
        </w:rPr>
        <w:t>済</w:t>
      </w:r>
      <w:r w:rsidRPr="00B746A7" w:rsidR="00B746A7">
        <w:rPr>
          <w:rFonts w:hint="eastAsia" w:ascii="맑은 고딕" w:hAnsi="맑은 고딕" w:eastAsia="맑은 고딕" w:cs="맑은 고딕"/>
          <w:sz w:val="22"/>
          <w:lang w:eastAsia="ja-JP"/>
        </w:rPr>
        <w:t>した利用券のライセンスキ</w:t>
      </w:r>
      <w:r w:rsidRPr="00B746A7" w:rsidR="00B746A7">
        <w:rPr>
          <w:rFonts w:hint="eastAsia" w:ascii="MS Gothic" w:hAnsi="MS Gothic" w:eastAsia="MS Gothic" w:cs="MS Gothic"/>
          <w:sz w:val="22"/>
          <w:lang w:eastAsia="ja-JP"/>
        </w:rPr>
        <w:t>ー</w:t>
      </w:r>
      <w:r w:rsidRPr="00B746A7" w:rsidR="00B746A7">
        <w:rPr>
          <w:rFonts w:hint="eastAsia" w:ascii="맑은 고딕" w:hAnsi="맑은 고딕" w:eastAsia="맑은 고딕" w:cs="맑은 고딕"/>
          <w:sz w:val="22"/>
          <w:lang w:eastAsia="ja-JP"/>
        </w:rPr>
        <w:t>の利用期間が差し引かれる前に延長決</w:t>
      </w:r>
      <w:r w:rsidRPr="00B746A7" w:rsidR="00B746A7">
        <w:rPr>
          <w:rFonts w:hint="eastAsia" w:ascii="새굴림" w:hAnsi="새굴림" w:eastAsia="새굴림" w:cs="새굴림"/>
          <w:sz w:val="22"/>
          <w:lang w:eastAsia="ja-JP"/>
        </w:rPr>
        <w:t>済</w:t>
      </w:r>
      <w:r w:rsidRPr="00B746A7" w:rsidR="00B746A7">
        <w:rPr>
          <w:rFonts w:hint="eastAsia" w:ascii="맑은 고딕" w:hAnsi="맑은 고딕" w:eastAsia="맑은 고딕" w:cs="맑은 고딕"/>
          <w:sz w:val="22"/>
          <w:lang w:eastAsia="ja-JP"/>
        </w:rPr>
        <w:t>した件の決</w:t>
      </w:r>
      <w:r w:rsidRPr="00B746A7" w:rsidR="00B746A7">
        <w:rPr>
          <w:rFonts w:hint="eastAsia" w:ascii="새굴림" w:hAnsi="새굴림" w:eastAsia="새굴림" w:cs="새굴림"/>
          <w:sz w:val="22"/>
          <w:lang w:eastAsia="ja-JP"/>
        </w:rPr>
        <w:t>済</w:t>
      </w:r>
      <w:r w:rsidRPr="00B746A7" w:rsidR="00B746A7">
        <w:rPr>
          <w:rFonts w:hint="eastAsia" w:ascii="맑은 고딕" w:hAnsi="맑은 고딕" w:eastAsia="맑은 고딕" w:cs="맑은 고딕"/>
          <w:sz w:val="22"/>
          <w:lang w:eastAsia="ja-JP"/>
        </w:rPr>
        <w:t>キャンセル及び</w:t>
      </w:r>
      <w:r w:rsidRPr="00B746A7" w:rsidR="00B746A7">
        <w:rPr>
          <w:rFonts w:hint="eastAsia" w:ascii="새굴림" w:hAnsi="새굴림" w:eastAsia="새굴림" w:cs="새굴림"/>
          <w:sz w:val="22"/>
          <w:lang w:eastAsia="ja-JP"/>
        </w:rPr>
        <w:t>払</w:t>
      </w:r>
      <w:r w:rsidRPr="00B746A7" w:rsidR="00B746A7">
        <w:rPr>
          <w:rFonts w:hint="eastAsia" w:ascii="맑은 고딕" w:hAnsi="맑은 고딕" w:eastAsia="맑은 고딕" w:cs="맑은 고딕"/>
          <w:sz w:val="22"/>
          <w:lang w:eastAsia="ja-JP"/>
        </w:rPr>
        <w:t>い</w:t>
      </w:r>
      <w:r w:rsidRPr="00B746A7" w:rsidR="00B746A7">
        <w:rPr>
          <w:rFonts w:hint="eastAsia" w:ascii="새굴림" w:hAnsi="새굴림" w:eastAsia="새굴림" w:cs="새굴림"/>
          <w:sz w:val="22"/>
          <w:lang w:eastAsia="ja-JP"/>
        </w:rPr>
        <w:t>戻</w:t>
      </w:r>
      <w:r w:rsidRPr="00B746A7" w:rsidR="00B746A7">
        <w:rPr>
          <w:rFonts w:hint="eastAsia" w:ascii="맑은 고딕" w:hAnsi="맑은 고딕" w:eastAsia="맑은 고딕" w:cs="맑은 고딕"/>
          <w:sz w:val="22"/>
          <w:lang w:eastAsia="ja-JP"/>
        </w:rPr>
        <w:t>しを行う場合、延長されたライセンスの利用期間は自動で差し引かれ、</w:t>
      </w:r>
      <w:r w:rsidRPr="00B746A7" w:rsidR="00B746A7">
        <w:rPr>
          <w:rFonts w:hint="eastAsia" w:ascii="새굴림" w:hAnsi="새굴림" w:eastAsia="새굴림" w:cs="새굴림"/>
          <w:sz w:val="22"/>
          <w:lang w:eastAsia="ja-JP"/>
        </w:rPr>
        <w:t>既</w:t>
      </w:r>
      <w:r w:rsidRPr="00B746A7" w:rsidR="00B746A7">
        <w:rPr>
          <w:rFonts w:hint="eastAsia" w:ascii="맑은 고딕" w:hAnsi="맑은 고딕" w:eastAsia="맑은 고딕" w:cs="맑은 고딕"/>
          <w:sz w:val="22"/>
          <w:lang w:eastAsia="ja-JP"/>
        </w:rPr>
        <w:t>存に利用中のライセンスキ</w:t>
      </w:r>
      <w:r w:rsidRPr="00B746A7" w:rsidR="00B746A7">
        <w:rPr>
          <w:rFonts w:hint="eastAsia" w:ascii="MS Gothic" w:hAnsi="MS Gothic" w:eastAsia="MS Gothic" w:cs="MS Gothic"/>
          <w:sz w:val="22"/>
          <w:lang w:eastAsia="ja-JP"/>
        </w:rPr>
        <w:t>ー</w:t>
      </w:r>
      <w:r w:rsidRPr="00B746A7" w:rsidR="00B746A7">
        <w:rPr>
          <w:rFonts w:hint="eastAsia" w:ascii="맑은 고딕" w:hAnsi="맑은 고딕" w:eastAsia="맑은 고딕" w:cs="맑은 고딕"/>
          <w:sz w:val="22"/>
          <w:lang w:eastAsia="ja-JP"/>
        </w:rPr>
        <w:t>の</w:t>
      </w:r>
      <w:r w:rsidRPr="00B746A7" w:rsidR="00B746A7">
        <w:rPr>
          <w:rFonts w:hint="eastAsia" w:ascii="새굴림" w:hAnsi="새굴림" w:eastAsia="새굴림" w:cs="새굴림"/>
          <w:sz w:val="22"/>
          <w:lang w:eastAsia="ja-JP"/>
        </w:rPr>
        <w:t>満</w:t>
      </w:r>
      <w:r w:rsidRPr="00B746A7" w:rsidR="00B746A7">
        <w:rPr>
          <w:rFonts w:hint="eastAsia" w:ascii="맑은 고딕" w:hAnsi="맑은 고딕" w:eastAsia="맑은 고딕" w:cs="맑은 고딕"/>
          <w:sz w:val="22"/>
          <w:lang w:eastAsia="ja-JP"/>
        </w:rPr>
        <w:t>了日に復</w:t>
      </w:r>
      <w:r w:rsidRPr="00B746A7" w:rsidR="00B746A7">
        <w:rPr>
          <w:rFonts w:hint="eastAsia" w:ascii="새굴림" w:hAnsi="새굴림" w:eastAsia="새굴림" w:cs="새굴림"/>
          <w:sz w:val="22"/>
          <w:lang w:eastAsia="ja-JP"/>
        </w:rPr>
        <w:t>旧</w:t>
      </w:r>
      <w:r w:rsidRPr="00B746A7" w:rsidR="00B746A7">
        <w:rPr>
          <w:rFonts w:hint="eastAsia" w:ascii="맑은 고딕" w:hAnsi="맑은 고딕" w:eastAsia="맑은 고딕" w:cs="맑은 고딕"/>
          <w:sz w:val="22"/>
          <w:lang w:eastAsia="ja-JP"/>
        </w:rPr>
        <w:t>されます。</w:t>
      </w:r>
    </w:p>
    <w:p w:rsidRPr="00FC10F6" w:rsidR="53351067" w:rsidP="00E14CD8" w:rsidRDefault="005870F2" w14:paraId="441111D3" w14:textId="098079E6">
      <w:pPr>
        <w:ind w:left="330" w:hanging="330" w:hangingChars="150"/>
        <w:jc w:val="left"/>
        <w:rPr>
          <w:sz w:val="22"/>
          <w:lang w:eastAsia="ja-JP"/>
        </w:rPr>
      </w:pPr>
      <w:r w:rsidRPr="00FC10F6">
        <w:rPr>
          <w:rFonts w:eastAsiaTheme="minorHAnsi"/>
          <w:sz w:val="22"/>
          <w:lang w:eastAsia="ja-JP"/>
        </w:rPr>
        <w:t xml:space="preserve">⑨ </w:t>
      </w:r>
      <w:r w:rsidRPr="008843E1" w:rsidR="008843E1">
        <w:rPr>
          <w:rFonts w:hint="eastAsia"/>
          <w:sz w:val="22"/>
          <w:lang w:eastAsia="ja-JP"/>
        </w:rPr>
        <w:t>ビジネス</w:t>
      </w:r>
      <w:r w:rsidRPr="008843E1" w:rsidR="008843E1">
        <w:rPr>
          <w:rFonts w:hint="eastAsia" w:ascii="새굴림" w:hAnsi="새굴림" w:eastAsia="새굴림" w:cs="새굴림"/>
          <w:sz w:val="22"/>
          <w:lang w:eastAsia="ja-JP"/>
        </w:rPr>
        <w:t>会</w:t>
      </w:r>
      <w:r w:rsidRPr="008843E1" w:rsidR="008843E1">
        <w:rPr>
          <w:rFonts w:hint="eastAsia" w:ascii="맑은 고딕" w:hAnsi="맑은 고딕" w:eastAsia="맑은 고딕" w:cs="맑은 고딕"/>
          <w:sz w:val="22"/>
          <w:lang w:eastAsia="ja-JP"/>
        </w:rPr>
        <w:t>員が延長決</w:t>
      </w:r>
      <w:r w:rsidRPr="008843E1" w:rsidR="008843E1">
        <w:rPr>
          <w:rFonts w:hint="eastAsia" w:ascii="새굴림" w:hAnsi="새굴림" w:eastAsia="새굴림" w:cs="새굴림"/>
          <w:sz w:val="22"/>
          <w:lang w:eastAsia="ja-JP"/>
        </w:rPr>
        <w:t>済</w:t>
      </w:r>
      <w:r w:rsidRPr="008843E1" w:rsidR="008843E1">
        <w:rPr>
          <w:rFonts w:hint="eastAsia" w:ascii="맑은 고딕" w:hAnsi="맑은 고딕" w:eastAsia="맑은 고딕" w:cs="맑은 고딕"/>
          <w:sz w:val="22"/>
          <w:lang w:eastAsia="ja-JP"/>
        </w:rPr>
        <w:t>した利用券のライセンスキ</w:t>
      </w:r>
      <w:r w:rsidRPr="008843E1" w:rsidR="008843E1">
        <w:rPr>
          <w:rFonts w:hint="eastAsia" w:ascii="MS Gothic" w:hAnsi="MS Gothic" w:eastAsia="MS Gothic" w:cs="MS Gothic"/>
          <w:sz w:val="22"/>
          <w:lang w:eastAsia="ja-JP"/>
        </w:rPr>
        <w:t>ー</w:t>
      </w:r>
      <w:r w:rsidRPr="008843E1" w:rsidR="008843E1">
        <w:rPr>
          <w:rFonts w:hint="eastAsia" w:ascii="맑은 고딕" w:hAnsi="맑은 고딕" w:eastAsia="맑은 고딕" w:cs="맑은 고딕"/>
          <w:sz w:val="22"/>
          <w:lang w:eastAsia="ja-JP"/>
        </w:rPr>
        <w:t>の場合、部分キャンセルはできず、全体決</w:t>
      </w:r>
      <w:r w:rsidRPr="008843E1" w:rsidR="008843E1">
        <w:rPr>
          <w:rFonts w:hint="eastAsia" w:ascii="새굴림" w:hAnsi="새굴림" w:eastAsia="새굴림" w:cs="새굴림"/>
          <w:sz w:val="22"/>
          <w:lang w:eastAsia="ja-JP"/>
        </w:rPr>
        <w:t>済</w:t>
      </w:r>
      <w:r w:rsidRPr="008843E1" w:rsidR="008843E1">
        <w:rPr>
          <w:rFonts w:hint="eastAsia" w:ascii="맑은 고딕" w:hAnsi="맑은 고딕" w:eastAsia="맑은 고딕" w:cs="맑은 고딕"/>
          <w:sz w:val="22"/>
          <w:lang w:eastAsia="ja-JP"/>
        </w:rPr>
        <w:t>キャンセルを行っ</w:t>
      </w:r>
      <w:r w:rsidRPr="008843E1" w:rsidR="008843E1">
        <w:rPr>
          <w:rFonts w:hint="eastAsia"/>
          <w:sz w:val="22"/>
          <w:lang w:eastAsia="ja-JP"/>
        </w:rPr>
        <w:t>た後、必要なライセンスを選</w:t>
      </w:r>
      <w:r w:rsidRPr="008843E1" w:rsidR="008843E1">
        <w:rPr>
          <w:rFonts w:hint="eastAsia" w:ascii="새굴림" w:hAnsi="새굴림" w:eastAsia="새굴림" w:cs="새굴림"/>
          <w:sz w:val="22"/>
          <w:lang w:eastAsia="ja-JP"/>
        </w:rPr>
        <w:t>択</w:t>
      </w:r>
      <w:r w:rsidRPr="008843E1" w:rsidR="008843E1">
        <w:rPr>
          <w:rFonts w:hint="eastAsia" w:ascii="맑은 고딕" w:hAnsi="맑은 고딕" w:eastAsia="맑은 고딕" w:cs="맑은 고딕"/>
          <w:sz w:val="22"/>
          <w:lang w:eastAsia="ja-JP"/>
        </w:rPr>
        <w:t>して延長することができます。</w:t>
      </w:r>
    </w:p>
    <w:p w:rsidRPr="00FC10F6" w:rsidR="3441E146" w:rsidP="00E14CD8" w:rsidRDefault="005870F2" w14:paraId="3F934A00" w14:textId="65998F9A">
      <w:pPr>
        <w:ind w:left="330" w:hanging="330" w:hangingChars="150"/>
        <w:jc w:val="left"/>
        <w:rPr>
          <w:sz w:val="22"/>
          <w:lang w:eastAsia="ja-JP"/>
        </w:rPr>
      </w:pPr>
      <w:r w:rsidRPr="00FC10F6">
        <w:rPr>
          <w:rFonts w:eastAsiaTheme="minorHAnsi"/>
          <w:sz w:val="22"/>
          <w:lang w:eastAsia="ja-JP"/>
        </w:rPr>
        <w:t xml:space="preserve">⑩ </w:t>
      </w:r>
      <w:r w:rsidRPr="00CA6971" w:rsidR="00CA6971">
        <w:rPr>
          <w:rFonts w:hint="eastAsia" w:ascii="새굴림" w:hAnsi="새굴림" w:eastAsia="새굴림" w:cs="새굴림"/>
          <w:sz w:val="22"/>
          <w:lang w:eastAsia="ja-JP"/>
        </w:rPr>
        <w:t>会</w:t>
      </w:r>
      <w:r w:rsidRPr="00CA6971" w:rsidR="00CA6971">
        <w:rPr>
          <w:rFonts w:hint="eastAsia" w:ascii="맑은 고딕" w:hAnsi="맑은 고딕" w:eastAsia="맑은 고딕" w:cs="맑은 고딕"/>
          <w:sz w:val="22"/>
          <w:lang w:eastAsia="ja-JP"/>
        </w:rPr>
        <w:t>社が有料決</w:t>
      </w:r>
      <w:r w:rsidRPr="00CA6971" w:rsidR="00CA6971">
        <w:rPr>
          <w:rFonts w:hint="eastAsia" w:ascii="새굴림" w:hAnsi="새굴림" w:eastAsia="새굴림" w:cs="새굴림"/>
          <w:sz w:val="22"/>
          <w:lang w:eastAsia="ja-JP"/>
        </w:rPr>
        <w:t>済</w:t>
      </w:r>
      <w:r w:rsidRPr="00CA6971" w:rsidR="00CA6971">
        <w:rPr>
          <w:rFonts w:hint="eastAsia" w:ascii="맑은 고딕" w:hAnsi="맑은 고딕" w:eastAsia="맑은 고딕" w:cs="맑은 고딕"/>
          <w:sz w:val="22"/>
          <w:lang w:eastAsia="ja-JP"/>
        </w:rPr>
        <w:t>ではない特別なサ</w:t>
      </w:r>
      <w:r w:rsidRPr="00CA6971" w:rsidR="00CA6971">
        <w:rPr>
          <w:rFonts w:hint="eastAsia" w:ascii="MS Gothic" w:hAnsi="MS Gothic" w:eastAsia="MS Gothic" w:cs="MS Gothic"/>
          <w:sz w:val="22"/>
          <w:lang w:eastAsia="ja-JP"/>
        </w:rPr>
        <w:t>ー</w:t>
      </w:r>
      <w:r w:rsidRPr="00CA6971" w:rsidR="00CA6971">
        <w:rPr>
          <w:rFonts w:hint="eastAsia" w:ascii="맑은 고딕" w:hAnsi="맑은 고딕" w:eastAsia="맑은 고딕" w:cs="맑은 고딕"/>
          <w:sz w:val="22"/>
          <w:lang w:eastAsia="ja-JP"/>
        </w:rPr>
        <w:t>ビス</w:t>
      </w:r>
      <w:r w:rsidRPr="00CA6971" w:rsidR="00CA6971">
        <w:rPr>
          <w:sz w:val="22"/>
          <w:lang w:eastAsia="ja-JP"/>
        </w:rPr>
        <w:t>(ク</w:t>
      </w:r>
      <w:r w:rsidRPr="00CA6971" w:rsidR="00CA6971">
        <w:rPr>
          <w:rFonts w:hint="eastAsia" w:ascii="MS Gothic" w:hAnsi="MS Gothic" w:eastAsia="MS Gothic" w:cs="MS Gothic"/>
          <w:sz w:val="22"/>
          <w:lang w:eastAsia="ja-JP"/>
        </w:rPr>
        <w:t>ー</w:t>
      </w:r>
      <w:r w:rsidRPr="00CA6971" w:rsidR="00CA6971">
        <w:rPr>
          <w:rFonts w:hint="eastAsia" w:ascii="맑은 고딕" w:hAnsi="맑은 고딕" w:eastAsia="맑은 고딕" w:cs="맑은 고딕"/>
          <w:sz w:val="22"/>
          <w:lang w:eastAsia="ja-JP"/>
        </w:rPr>
        <w:t>ポン、商品券、管理者からの特典等</w:t>
      </w:r>
      <w:r w:rsidRPr="00CA6971" w:rsidR="00CA6971">
        <w:rPr>
          <w:sz w:val="22"/>
          <w:lang w:eastAsia="ja-JP"/>
        </w:rPr>
        <w:t>)を提供して、無料で製品版を取得した場合には、決</w:t>
      </w:r>
      <w:r w:rsidRPr="00CA6971" w:rsidR="00CA6971">
        <w:rPr>
          <w:rFonts w:hint="eastAsia" w:ascii="새굴림" w:hAnsi="새굴림" w:eastAsia="새굴림" w:cs="새굴림"/>
          <w:sz w:val="22"/>
          <w:lang w:eastAsia="ja-JP"/>
        </w:rPr>
        <w:t>済</w:t>
      </w:r>
      <w:r w:rsidRPr="00CA6971" w:rsidR="00CA6971">
        <w:rPr>
          <w:rFonts w:hint="eastAsia" w:ascii="맑은 고딕" w:hAnsi="맑은 고딕" w:eastAsia="맑은 고딕" w:cs="맑은 고딕"/>
          <w:sz w:val="22"/>
          <w:lang w:eastAsia="ja-JP"/>
        </w:rPr>
        <w:t>した事</w:t>
      </w:r>
      <w:r w:rsidRPr="00CA6971" w:rsidR="00CA6971">
        <w:rPr>
          <w:rFonts w:hint="eastAsia" w:ascii="새굴림" w:hAnsi="새굴림" w:eastAsia="새굴림" w:cs="새굴림"/>
          <w:sz w:val="22"/>
          <w:lang w:eastAsia="ja-JP"/>
        </w:rPr>
        <w:t>実</w:t>
      </w:r>
      <w:r w:rsidRPr="00CA6971" w:rsidR="00CA6971">
        <w:rPr>
          <w:rFonts w:hint="eastAsia" w:ascii="맑은 고딕" w:hAnsi="맑은 고딕" w:eastAsia="맑은 고딕" w:cs="맑은 고딕"/>
          <w:sz w:val="22"/>
          <w:lang w:eastAsia="ja-JP"/>
        </w:rPr>
        <w:t>がないためキャンセル及び</w:t>
      </w:r>
      <w:r w:rsidRPr="00CA6971" w:rsidR="00CA6971">
        <w:rPr>
          <w:rFonts w:hint="eastAsia" w:ascii="새굴림" w:hAnsi="새굴림" w:eastAsia="새굴림" w:cs="새굴림"/>
          <w:sz w:val="22"/>
          <w:lang w:eastAsia="ja-JP"/>
        </w:rPr>
        <w:t>払</w:t>
      </w:r>
      <w:r w:rsidRPr="00CA6971" w:rsidR="00CA6971">
        <w:rPr>
          <w:rFonts w:hint="eastAsia" w:ascii="맑은 고딕" w:hAnsi="맑은 고딕" w:eastAsia="맑은 고딕" w:cs="맑은 고딕"/>
          <w:sz w:val="22"/>
          <w:lang w:eastAsia="ja-JP"/>
        </w:rPr>
        <w:t>い</w:t>
      </w:r>
      <w:r w:rsidRPr="00CA6971" w:rsidR="00CA6971">
        <w:rPr>
          <w:rFonts w:hint="eastAsia" w:ascii="새굴림" w:hAnsi="새굴림" w:eastAsia="새굴림" w:cs="새굴림"/>
          <w:sz w:val="22"/>
          <w:lang w:eastAsia="ja-JP"/>
        </w:rPr>
        <w:t>戻</w:t>
      </w:r>
      <w:r w:rsidRPr="00CA6971" w:rsidR="00CA6971">
        <w:rPr>
          <w:rFonts w:hint="eastAsia" w:ascii="맑은 고딕" w:hAnsi="맑은 고딕" w:eastAsia="맑은 고딕" w:cs="맑은 고딕"/>
          <w:sz w:val="22"/>
          <w:lang w:eastAsia="ja-JP"/>
        </w:rPr>
        <w:t>しを行うことができません。</w:t>
      </w:r>
    </w:p>
    <w:p w:rsidRPr="00FC10F6" w:rsidR="3441E146" w:rsidP="00E14CD8" w:rsidRDefault="005870F2" w14:paraId="409D644A" w14:textId="1E012EB0">
      <w:pPr>
        <w:ind w:left="330" w:hanging="330" w:hangingChars="150"/>
        <w:jc w:val="left"/>
        <w:rPr>
          <w:strike/>
          <w:sz w:val="22"/>
          <w:lang w:eastAsia="ja-JP"/>
        </w:rPr>
      </w:pPr>
      <w:r w:rsidRPr="00FC10F6">
        <w:rPr>
          <w:rFonts w:eastAsiaTheme="minorHAnsi"/>
          <w:sz w:val="22"/>
          <w:lang w:eastAsia="ja-JP"/>
        </w:rPr>
        <w:t xml:space="preserve">⑪ </w:t>
      </w:r>
      <w:r w:rsidRPr="0064158E" w:rsidR="0064158E">
        <w:rPr>
          <w:rFonts w:hint="eastAsia"/>
          <w:sz w:val="22"/>
          <w:lang w:eastAsia="ja-JP"/>
        </w:rPr>
        <w:t>有料ソフトウェアのライセンス登</w:t>
      </w:r>
      <w:r w:rsidRPr="0064158E" w:rsidR="0064158E">
        <w:rPr>
          <w:rFonts w:hint="eastAsia" w:ascii="새굴림" w:hAnsi="새굴림" w:eastAsia="새굴림" w:cs="새굴림"/>
          <w:sz w:val="22"/>
          <w:lang w:eastAsia="ja-JP"/>
        </w:rPr>
        <w:t>録</w:t>
      </w:r>
      <w:r w:rsidRPr="0064158E" w:rsidR="0064158E">
        <w:rPr>
          <w:rFonts w:hint="eastAsia" w:ascii="맑은 고딕" w:hAnsi="맑은 고딕" w:eastAsia="맑은 고딕" w:cs="맑은 고딕"/>
          <w:sz w:val="22"/>
          <w:lang w:eastAsia="ja-JP"/>
        </w:rPr>
        <w:t>情報を他人と共有する等、サ</w:t>
      </w:r>
      <w:r w:rsidRPr="0064158E" w:rsidR="0064158E">
        <w:rPr>
          <w:rFonts w:hint="eastAsia" w:ascii="MS Gothic" w:hAnsi="MS Gothic" w:eastAsia="MS Gothic" w:cs="MS Gothic"/>
          <w:sz w:val="22"/>
          <w:lang w:eastAsia="ja-JP"/>
        </w:rPr>
        <w:t>ー</w:t>
      </w:r>
      <w:r w:rsidRPr="0064158E" w:rsidR="0064158E">
        <w:rPr>
          <w:rFonts w:hint="eastAsia" w:ascii="맑은 고딕" w:hAnsi="맑은 고딕" w:eastAsia="맑은 고딕" w:cs="맑은 고딕"/>
          <w:sz w:val="22"/>
          <w:lang w:eastAsia="ja-JP"/>
        </w:rPr>
        <w:t>ビス利用規約及び</w:t>
      </w:r>
      <w:r w:rsidRPr="0064158E" w:rsidR="0064158E">
        <w:rPr>
          <w:rFonts w:hint="eastAsia" w:ascii="새굴림" w:hAnsi="새굴림" w:eastAsia="새굴림" w:cs="새굴림"/>
          <w:sz w:val="22"/>
          <w:lang w:eastAsia="ja-JP"/>
        </w:rPr>
        <w:t>関</w:t>
      </w:r>
      <w:r w:rsidRPr="0064158E" w:rsidR="0064158E">
        <w:rPr>
          <w:rFonts w:hint="eastAsia" w:ascii="맑은 고딕" w:hAnsi="맑은 고딕" w:eastAsia="맑은 고딕" w:cs="맑은 고딕"/>
          <w:sz w:val="22"/>
          <w:lang w:eastAsia="ja-JP"/>
        </w:rPr>
        <w:t>係法令に違反した場合には、決</w:t>
      </w:r>
      <w:r w:rsidRPr="0064158E" w:rsidR="0064158E">
        <w:rPr>
          <w:rFonts w:hint="eastAsia" w:ascii="새굴림" w:hAnsi="새굴림" w:eastAsia="새굴림" w:cs="새굴림"/>
          <w:sz w:val="22"/>
          <w:lang w:eastAsia="ja-JP"/>
        </w:rPr>
        <w:t>済</w:t>
      </w:r>
      <w:r w:rsidRPr="0064158E" w:rsidR="0064158E">
        <w:rPr>
          <w:rFonts w:hint="eastAsia" w:ascii="맑은 고딕" w:hAnsi="맑은 고딕" w:eastAsia="맑은 고딕" w:cs="맑은 고딕"/>
          <w:sz w:val="22"/>
          <w:lang w:eastAsia="ja-JP"/>
        </w:rPr>
        <w:t>キャンセル及び</w:t>
      </w:r>
      <w:r w:rsidRPr="0064158E" w:rsidR="0064158E">
        <w:rPr>
          <w:rFonts w:hint="eastAsia" w:ascii="새굴림" w:hAnsi="새굴림" w:eastAsia="새굴림" w:cs="새굴림"/>
          <w:sz w:val="22"/>
          <w:lang w:eastAsia="ja-JP"/>
        </w:rPr>
        <w:t>払</w:t>
      </w:r>
      <w:r w:rsidRPr="0064158E" w:rsidR="0064158E">
        <w:rPr>
          <w:rFonts w:hint="eastAsia" w:ascii="맑은 고딕" w:hAnsi="맑은 고딕" w:eastAsia="맑은 고딕" w:cs="맑은 고딕"/>
          <w:sz w:val="22"/>
          <w:lang w:eastAsia="ja-JP"/>
        </w:rPr>
        <w:t>い</w:t>
      </w:r>
      <w:r w:rsidRPr="0064158E" w:rsidR="0064158E">
        <w:rPr>
          <w:rFonts w:hint="eastAsia" w:ascii="새굴림" w:hAnsi="새굴림" w:eastAsia="새굴림" w:cs="새굴림"/>
          <w:sz w:val="22"/>
          <w:lang w:eastAsia="ja-JP"/>
        </w:rPr>
        <w:t>戻</w:t>
      </w:r>
      <w:r w:rsidRPr="0064158E" w:rsidR="0064158E">
        <w:rPr>
          <w:rFonts w:hint="eastAsia" w:ascii="맑은 고딕" w:hAnsi="맑은 고딕" w:eastAsia="맑은 고딕" w:cs="맑은 고딕"/>
          <w:sz w:val="22"/>
          <w:lang w:eastAsia="ja-JP"/>
        </w:rPr>
        <w:t>しができません。</w:t>
      </w:r>
    </w:p>
    <w:p w:rsidRPr="00CB711D" w:rsidR="3441E146" w:rsidP="21C296FF" w:rsidRDefault="005870F2" w14:paraId="59F780D5" w14:textId="04920D1E">
      <w:pPr>
        <w:pStyle w:val="a"/>
        <w:ind w:left="330" w:hanging="330" w:hangingChars="150"/>
        <w:jc w:val="left"/>
        <w:rPr>
          <w:sz w:val="22"/>
          <w:szCs w:val="22"/>
          <w:lang w:eastAsia="ja-JP"/>
        </w:rPr>
      </w:pPr>
      <w:r w:rsidRPr="21C296FF" w:rsidR="005870F2">
        <w:rPr>
          <w:rFonts w:eastAsia="맑은 고딕" w:eastAsiaTheme="minorAscii"/>
          <w:sz w:val="22"/>
          <w:szCs w:val="22"/>
        </w:rPr>
        <w:t xml:space="preserve">⑫ </w:t>
      </w:r>
      <w:r w:rsidRPr="21C296FF" w:rsidR="7B94C51B">
        <w:rPr>
          <w:rStyle w:val="normaltextrun"/>
          <w:rFonts w:ascii="맑은 고딕" w:hAnsi="맑은 고딕" w:eastAsia="맑은 고딕"/>
          <w:color w:val="000000"/>
          <w:sz w:val="22"/>
          <w:szCs w:val="22"/>
          <w:shd w:val="clear" w:color="auto" w:fill="FFFF00"/>
        </w:rPr>
        <w:t xml:space="preserve">GOM </w:t>
      </w:r>
      <w:r w:rsidRPr="21C296FF" w:rsidR="7B94C51B">
        <w:rPr>
          <w:rStyle w:val="normaltextrun"/>
          <w:rFonts w:ascii="맑은 고딕" w:hAnsi="맑은 고딕" w:eastAsia="맑은 고딕"/>
          <w:color w:val="000000"/>
          <w:sz w:val="22"/>
          <w:szCs w:val="22"/>
          <w:shd w:val="clear" w:color="auto" w:fill="FFFF00"/>
        </w:rPr>
        <w:t>Passの</w:t>
      </w:r>
      <w:r w:rsidRPr="686D88A7" w:rsidR="7B94C51B">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初決済(1回目)完了後10日以内の場合、ソフトウェアのログイン(</w:t>
      </w:r>
      <w:r w:rsidRPr="686D88A7" w:rsidR="639B5811">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ライセンス</w:t>
      </w:r>
      <w:r w:rsidRPr="686D88A7" w:rsidR="7B94C51B">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登録)記録が存在しても1回に限り決済</w:t>
      </w:r>
      <w:r w:rsidRPr="686D88A7" w:rsidR="3F2C9436">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キャンセル</w:t>
      </w:r>
      <w:r w:rsidRPr="686D88A7" w:rsidR="7B94C51B">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が可能です。 2回目の決済完了後7日以内にソフトウェアのログイン(</w:t>
      </w:r>
      <w:r w:rsidRPr="686D88A7" w:rsidR="5FDA219D">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ライセンス</w:t>
      </w:r>
      <w:r w:rsidRPr="686D88A7" w:rsidR="7B94C51B">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登録)記録が1つも存在しない場合に限り、決済</w:t>
      </w:r>
      <w:r w:rsidRPr="686D88A7" w:rsidR="4303249F">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キャンセル</w:t>
      </w:r>
      <w:r w:rsidRPr="686D88A7" w:rsidR="7B94C51B">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が</w:t>
      </w:r>
      <w:r w:rsidRPr="686D88A7" w:rsidR="09480F7A">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できます</w:t>
      </w:r>
      <w:r w:rsidRPr="686D88A7" w:rsidR="7B94C51B">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 xml:space="preserve">。 </w:t>
      </w:r>
      <w:r w:rsidRPr="686D88A7" w:rsidR="7B94C51B">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ログイン</w:t>
      </w:r>
      <w:r w:rsidRPr="686D88A7" w:rsidR="7B94C51B">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w:t>
      </w:r>
      <w:r w:rsidRPr="686D88A7" w:rsidR="4EAFF69B">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ライセンス</w:t>
      </w:r>
      <w:r w:rsidRPr="686D88A7" w:rsidR="7B94C51B">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登録)記録が1つ以上存在する場合、決済キャンセルはできません。</w:t>
      </w:r>
    </w:p>
    <w:p w:rsidRPr="00CB711D" w:rsidR="3441E146" w:rsidP="21C296FF" w:rsidRDefault="005870F2" w14:paraId="2F27309F" w14:textId="53B786B3">
      <w:pPr>
        <w:pStyle w:val="a"/>
        <w:ind w:left="330" w:hanging="330" w:hangingChars="150"/>
        <w:jc w:val="left"/>
        <w:rPr>
          <w:sz w:val="22"/>
          <w:szCs w:val="22"/>
          <w:lang w:eastAsia="ja-JP"/>
        </w:rPr>
      </w:pPr>
      <w:r w:rsidRPr="21C296FF" w:rsidR="005870F2">
        <w:rPr>
          <w:rFonts w:eastAsia="맑은 고딕" w:eastAsiaTheme="minorAscii"/>
          <w:sz w:val="22"/>
          <w:szCs w:val="22"/>
          <w:lang w:eastAsia="ja-JP"/>
        </w:rPr>
        <w:t xml:space="preserve">⑬ </w:t>
      </w:r>
      <w:r w:rsidRPr="21C296FF" w:rsidR="00AD3691">
        <w:rPr>
          <w:sz w:val="22"/>
          <w:szCs w:val="22"/>
          <w:lang w:eastAsia="ja-JP"/>
        </w:rPr>
        <w:t>次の各項目に該</w:t>
      </w:r>
      <w:r w:rsidRPr="21C296FF" w:rsidR="00AD3691">
        <w:rPr>
          <w:rFonts w:ascii="새굴림" w:hAnsi="새굴림" w:eastAsia="새굴림" w:cs="새굴림"/>
          <w:sz w:val="22"/>
          <w:szCs w:val="22"/>
          <w:lang w:eastAsia="ja-JP"/>
        </w:rPr>
        <w:t>当</w:t>
      </w:r>
      <w:r w:rsidRPr="21C296FF" w:rsidR="00AD3691">
        <w:rPr>
          <w:rFonts w:ascii="맑은 고딕" w:hAnsi="맑은 고딕" w:eastAsia="맑은 고딕" w:cs="맑은 고딕"/>
          <w:sz w:val="22"/>
          <w:szCs w:val="22"/>
          <w:lang w:eastAsia="ja-JP"/>
        </w:rPr>
        <w:t>する場合は、サ</w:t>
      </w:r>
      <w:r w:rsidRPr="21C296FF" w:rsidR="00AD3691">
        <w:rPr>
          <w:rFonts w:ascii="MS Gothic" w:hAnsi="MS Gothic" w:eastAsia="MS Gothic" w:cs="MS Gothic"/>
          <w:sz w:val="22"/>
          <w:szCs w:val="22"/>
          <w:lang w:eastAsia="ja-JP"/>
        </w:rPr>
        <w:t>ー</w:t>
      </w:r>
      <w:r w:rsidRPr="21C296FF" w:rsidR="00AD3691">
        <w:rPr>
          <w:rFonts w:ascii="맑은 고딕" w:hAnsi="맑은 고딕" w:eastAsia="맑은 고딕" w:cs="맑은 고딕"/>
          <w:sz w:val="22"/>
          <w:szCs w:val="22"/>
          <w:lang w:eastAsia="ja-JP"/>
        </w:rPr>
        <w:t>ビス利用日</w:t>
      </w:r>
      <w:r w:rsidRPr="21C296FF" w:rsidR="00AD3691">
        <w:rPr>
          <w:rFonts w:ascii="새굴림" w:hAnsi="새굴림" w:eastAsia="새굴림" w:cs="새굴림"/>
          <w:sz w:val="22"/>
          <w:szCs w:val="22"/>
          <w:lang w:eastAsia="ja-JP"/>
        </w:rPr>
        <w:t>数</w:t>
      </w:r>
      <w:r w:rsidRPr="21C296FF" w:rsidR="00AD3691">
        <w:rPr>
          <w:rFonts w:ascii="맑은 고딕" w:hAnsi="맑은 고딕" w:eastAsia="맑은 고딕" w:cs="맑은 고딕"/>
          <w:sz w:val="22"/>
          <w:szCs w:val="22"/>
          <w:lang w:eastAsia="ja-JP"/>
        </w:rPr>
        <w:t>に含まれず、</w:t>
      </w:r>
      <w:r w:rsidRPr="21C296FF" w:rsidR="00AD3691">
        <w:rPr>
          <w:rFonts w:ascii="새굴림" w:hAnsi="새굴림" w:eastAsia="새굴림" w:cs="새굴림"/>
          <w:sz w:val="22"/>
          <w:szCs w:val="22"/>
          <w:lang w:eastAsia="ja-JP"/>
        </w:rPr>
        <w:t>会</w:t>
      </w:r>
      <w:r w:rsidRPr="21C296FF" w:rsidR="00AD3691">
        <w:rPr>
          <w:rFonts w:ascii="맑은 고딕" w:hAnsi="맑은 고딕" w:eastAsia="맑은 고딕" w:cs="맑은 고딕"/>
          <w:sz w:val="22"/>
          <w:szCs w:val="22"/>
          <w:lang w:eastAsia="ja-JP"/>
        </w:rPr>
        <w:t>社は</w:t>
      </w:r>
      <w:r w:rsidRPr="21C296FF" w:rsidR="00AD3691">
        <w:rPr>
          <w:rFonts w:ascii="새굴림" w:hAnsi="새굴림" w:eastAsia="새굴림" w:cs="새굴림"/>
          <w:sz w:val="22"/>
          <w:szCs w:val="22"/>
          <w:lang w:eastAsia="ja-JP"/>
        </w:rPr>
        <w:t>会</w:t>
      </w:r>
      <w:r w:rsidRPr="21C296FF" w:rsidR="00AD3691">
        <w:rPr>
          <w:rFonts w:ascii="맑은 고딕" w:hAnsi="맑은 고딕" w:eastAsia="맑은 고딕" w:cs="맑은 고딕"/>
          <w:sz w:val="22"/>
          <w:szCs w:val="22"/>
          <w:lang w:eastAsia="ja-JP"/>
        </w:rPr>
        <w:t>員に</w:t>
      </w:r>
      <w:r w:rsidRPr="21C296FF" w:rsidR="00AD3691">
        <w:rPr>
          <w:rFonts w:ascii="새굴림" w:hAnsi="새굴림" w:eastAsia="새굴림" w:cs="새굴림"/>
          <w:sz w:val="22"/>
          <w:szCs w:val="22"/>
          <w:lang w:eastAsia="ja-JP"/>
        </w:rPr>
        <w:t>対</w:t>
      </w:r>
      <w:r w:rsidRPr="21C296FF" w:rsidR="00AD3691">
        <w:rPr>
          <w:rFonts w:ascii="맑은 고딕" w:hAnsi="맑은 고딕" w:eastAsia="맑은 고딕" w:cs="맑은 고딕"/>
          <w:sz w:val="22"/>
          <w:szCs w:val="22"/>
          <w:lang w:eastAsia="ja-JP"/>
        </w:rPr>
        <w:t>して損害賠償を行いません。</w:t>
      </w:r>
    </w:p>
    <w:p w:rsidR="00E10166" w:rsidP="00254C5A" w:rsidRDefault="00254C5A" w14:paraId="24EEF0CE" w14:textId="796C038E">
      <w:pPr>
        <w:pStyle w:val="a8"/>
        <w:numPr>
          <w:ilvl w:val="0"/>
          <w:numId w:val="4"/>
        </w:numPr>
        <w:ind w:leftChars="0"/>
        <w:jc w:val="left"/>
        <w:rPr>
          <w:sz w:val="22"/>
          <w:lang w:eastAsia="ja-JP"/>
        </w:rPr>
      </w:pPr>
      <w:r w:rsidRPr="00254C5A">
        <w:rPr>
          <w:rFonts w:hint="eastAsia" w:ascii="새굴림" w:hAnsi="새굴림" w:eastAsia="새굴림" w:cs="새굴림"/>
          <w:sz w:val="22"/>
          <w:lang w:eastAsia="ja-JP"/>
        </w:rPr>
        <w:t>国</w:t>
      </w:r>
      <w:r w:rsidRPr="00254C5A">
        <w:rPr>
          <w:rFonts w:hint="eastAsia" w:ascii="맑은 고딕" w:hAnsi="맑은 고딕" w:eastAsia="맑은 고딕" w:cs="맑은 고딕"/>
          <w:sz w:val="22"/>
          <w:lang w:eastAsia="ja-JP"/>
        </w:rPr>
        <w:t>家非常事態、天災地</w:t>
      </w:r>
      <w:r w:rsidRPr="00254C5A">
        <w:rPr>
          <w:rFonts w:hint="eastAsia" w:ascii="새굴림" w:hAnsi="새굴림" w:eastAsia="새굴림" w:cs="새굴림"/>
          <w:sz w:val="22"/>
          <w:lang w:eastAsia="ja-JP"/>
        </w:rPr>
        <w:t>変</w:t>
      </w:r>
      <w:r w:rsidRPr="00254C5A">
        <w:rPr>
          <w:rFonts w:hint="eastAsia" w:ascii="맑은 고딕" w:hAnsi="맑은 고딕" w:eastAsia="맑은 고딕" w:cs="맑은 고딕"/>
          <w:sz w:val="22"/>
          <w:lang w:eastAsia="ja-JP"/>
        </w:rPr>
        <w:t>等の不可抗力事由により、サ</w:t>
      </w:r>
      <w:r w:rsidRPr="00254C5A">
        <w:rPr>
          <w:rFonts w:hint="eastAsia" w:ascii="MS Gothic" w:hAnsi="MS Gothic" w:eastAsia="MS Gothic" w:cs="MS Gothic"/>
          <w:sz w:val="22"/>
          <w:lang w:eastAsia="ja-JP"/>
        </w:rPr>
        <w:t>ー</w:t>
      </w:r>
      <w:r w:rsidRPr="00254C5A">
        <w:rPr>
          <w:rFonts w:hint="eastAsia" w:ascii="맑은 고딕" w:hAnsi="맑은 고딕" w:eastAsia="맑은 고딕" w:cs="맑은 고딕"/>
          <w:sz w:val="22"/>
          <w:lang w:eastAsia="ja-JP"/>
        </w:rPr>
        <w:t>ビスを提供することができない場合</w:t>
      </w:r>
    </w:p>
    <w:p w:rsidR="00E10166" w:rsidP="00CE278F" w:rsidRDefault="00CE278F" w14:paraId="7FF483F3" w14:textId="5FE347C5">
      <w:pPr>
        <w:pStyle w:val="a8"/>
        <w:numPr>
          <w:ilvl w:val="0"/>
          <w:numId w:val="4"/>
        </w:numPr>
        <w:ind w:leftChars="0"/>
        <w:jc w:val="left"/>
        <w:rPr>
          <w:sz w:val="22"/>
          <w:lang w:eastAsia="ja-JP"/>
        </w:rPr>
      </w:pPr>
      <w:r w:rsidRPr="00CE278F">
        <w:rPr>
          <w:rFonts w:hint="eastAsia" w:ascii="새굴림" w:hAnsi="새굴림" w:eastAsia="새굴림" w:cs="새굴림"/>
          <w:sz w:val="22"/>
          <w:lang w:eastAsia="ja-JP"/>
        </w:rPr>
        <w:t>会</w:t>
      </w:r>
      <w:r w:rsidRPr="00CE278F">
        <w:rPr>
          <w:rFonts w:hint="eastAsia" w:ascii="맑은 고딕" w:hAnsi="맑은 고딕" w:eastAsia="맑은 고딕" w:cs="맑은 고딕"/>
          <w:sz w:val="22"/>
          <w:lang w:eastAsia="ja-JP"/>
        </w:rPr>
        <w:t>社が定める定期点</w:t>
      </w:r>
      <w:r w:rsidRPr="00CE278F">
        <w:rPr>
          <w:rFonts w:hint="eastAsia" w:ascii="새굴림" w:hAnsi="새굴림" w:eastAsia="새굴림" w:cs="새굴림"/>
          <w:sz w:val="22"/>
          <w:lang w:eastAsia="ja-JP"/>
        </w:rPr>
        <w:t>検</w:t>
      </w:r>
      <w:r w:rsidRPr="00CE278F">
        <w:rPr>
          <w:rFonts w:hint="eastAsia" w:ascii="맑은 고딕" w:hAnsi="맑은 고딕" w:eastAsia="맑은 고딕" w:cs="맑은 고딕"/>
          <w:sz w:val="22"/>
          <w:lang w:eastAsia="ja-JP"/>
        </w:rPr>
        <w:t>や事前に告知したサ</w:t>
      </w:r>
      <w:r w:rsidRPr="00CE278F">
        <w:rPr>
          <w:rFonts w:hint="eastAsia" w:ascii="MS Gothic" w:hAnsi="MS Gothic" w:eastAsia="MS Gothic" w:cs="MS Gothic"/>
          <w:sz w:val="22"/>
          <w:lang w:eastAsia="ja-JP"/>
        </w:rPr>
        <w:t>ー</w:t>
      </w:r>
      <w:r w:rsidRPr="00CE278F">
        <w:rPr>
          <w:rFonts w:hint="eastAsia" w:ascii="맑은 고딕" w:hAnsi="맑은 고딕" w:eastAsia="맑은 고딕" w:cs="맑은 고딕"/>
          <w:sz w:val="22"/>
          <w:lang w:eastAsia="ja-JP"/>
        </w:rPr>
        <w:t>バ</w:t>
      </w:r>
      <w:r w:rsidRPr="00CE278F">
        <w:rPr>
          <w:rFonts w:hint="eastAsia" w:ascii="MS Gothic" w:hAnsi="MS Gothic" w:eastAsia="MS Gothic" w:cs="MS Gothic"/>
          <w:sz w:val="22"/>
          <w:lang w:eastAsia="ja-JP"/>
        </w:rPr>
        <w:t>ー増</w:t>
      </w:r>
      <w:r w:rsidRPr="00CE278F">
        <w:rPr>
          <w:rFonts w:hint="eastAsia" w:ascii="맑은 고딕" w:hAnsi="맑은 고딕" w:eastAsia="맑은 고딕" w:cs="맑은 고딕"/>
          <w:sz w:val="22"/>
          <w:lang w:eastAsia="ja-JP"/>
        </w:rPr>
        <w:t>設及びその他の交換作業による場合</w:t>
      </w:r>
    </w:p>
    <w:p w:rsidR="00E10166" w:rsidP="00BC0B85" w:rsidRDefault="00BC0B85" w14:paraId="0E00E694" w14:textId="459C1A97">
      <w:pPr>
        <w:pStyle w:val="a8"/>
        <w:numPr>
          <w:ilvl w:val="0"/>
          <w:numId w:val="4"/>
        </w:numPr>
        <w:ind w:leftChars="0"/>
        <w:jc w:val="left"/>
        <w:rPr>
          <w:sz w:val="22"/>
          <w:lang w:eastAsia="ja-JP"/>
        </w:rPr>
      </w:pPr>
      <w:r w:rsidRPr="00BC0B85">
        <w:rPr>
          <w:rFonts w:hint="eastAsia" w:ascii="새굴림" w:hAnsi="새굴림" w:eastAsia="새굴림" w:cs="새굴림"/>
          <w:sz w:val="22"/>
          <w:lang w:eastAsia="ja-JP"/>
        </w:rPr>
        <w:t>会</w:t>
      </w:r>
      <w:r w:rsidRPr="00BC0B85">
        <w:rPr>
          <w:rFonts w:hint="eastAsia" w:ascii="맑은 고딕" w:hAnsi="맑은 고딕" w:eastAsia="맑은 고딕" w:cs="맑은 고딕"/>
          <w:sz w:val="22"/>
          <w:lang w:eastAsia="ja-JP"/>
        </w:rPr>
        <w:t>員の故意又は過失等、</w:t>
      </w:r>
      <w:r w:rsidRPr="00BC0B85">
        <w:rPr>
          <w:rFonts w:hint="eastAsia" w:ascii="새굴림" w:hAnsi="새굴림" w:eastAsia="새굴림" w:cs="새굴림"/>
          <w:sz w:val="22"/>
          <w:lang w:eastAsia="ja-JP"/>
        </w:rPr>
        <w:t>会</w:t>
      </w:r>
      <w:r w:rsidRPr="00BC0B85">
        <w:rPr>
          <w:rFonts w:hint="eastAsia" w:ascii="맑은 고딕" w:hAnsi="맑은 고딕" w:eastAsia="맑은 고딕" w:cs="맑은 고딕"/>
          <w:sz w:val="22"/>
          <w:lang w:eastAsia="ja-JP"/>
        </w:rPr>
        <w:t>員の</w:t>
      </w:r>
      <w:r w:rsidRPr="00BC0B85">
        <w:rPr>
          <w:rFonts w:hint="eastAsia" w:ascii="새굴림" w:hAnsi="새굴림" w:eastAsia="새굴림" w:cs="새굴림"/>
          <w:sz w:val="22"/>
          <w:lang w:eastAsia="ja-JP"/>
        </w:rPr>
        <w:t>帰</w:t>
      </w:r>
      <w:r w:rsidRPr="00BC0B85">
        <w:rPr>
          <w:rFonts w:hint="eastAsia" w:ascii="맑은 고딕" w:hAnsi="맑은 고딕" w:eastAsia="맑은 고딕" w:cs="맑은 고딕"/>
          <w:sz w:val="22"/>
          <w:lang w:eastAsia="ja-JP"/>
        </w:rPr>
        <w:t>責事由により、サ</w:t>
      </w:r>
      <w:r w:rsidRPr="00BC0B85">
        <w:rPr>
          <w:rFonts w:hint="eastAsia" w:ascii="MS Gothic" w:hAnsi="MS Gothic" w:eastAsia="MS Gothic" w:cs="MS Gothic"/>
          <w:sz w:val="22"/>
          <w:lang w:eastAsia="ja-JP"/>
        </w:rPr>
        <w:t>ー</w:t>
      </w:r>
      <w:r w:rsidRPr="00BC0B85">
        <w:rPr>
          <w:rFonts w:hint="eastAsia" w:ascii="맑은 고딕" w:hAnsi="맑은 고딕" w:eastAsia="맑은 고딕" w:cs="맑은 고딕"/>
          <w:sz w:val="22"/>
          <w:lang w:eastAsia="ja-JP"/>
        </w:rPr>
        <w:t>ビスを提供することができない場合</w:t>
      </w:r>
    </w:p>
    <w:p w:rsidR="00E10166" w:rsidP="007367BD" w:rsidRDefault="007367BD" w14:paraId="1B3839F4" w14:textId="061E694E">
      <w:pPr>
        <w:pStyle w:val="a8"/>
        <w:numPr>
          <w:ilvl w:val="0"/>
          <w:numId w:val="4"/>
        </w:numPr>
        <w:ind w:leftChars="0"/>
        <w:jc w:val="left"/>
        <w:rPr>
          <w:sz w:val="22"/>
          <w:lang w:eastAsia="ja-JP"/>
        </w:rPr>
      </w:pPr>
      <w:r w:rsidRPr="007367BD">
        <w:rPr>
          <w:rFonts w:hint="eastAsia"/>
          <w:sz w:val="22"/>
          <w:lang w:eastAsia="ja-JP"/>
        </w:rPr>
        <w:t>電</w:t>
      </w:r>
      <w:r w:rsidRPr="007367BD">
        <w:rPr>
          <w:rFonts w:hint="eastAsia" w:ascii="새굴림" w:hAnsi="새굴림" w:eastAsia="새굴림" w:cs="새굴림"/>
          <w:sz w:val="22"/>
          <w:lang w:eastAsia="ja-JP"/>
        </w:rPr>
        <w:t>気</w:t>
      </w:r>
      <w:r w:rsidRPr="007367BD">
        <w:rPr>
          <w:rFonts w:hint="eastAsia" w:ascii="맑은 고딕" w:hAnsi="맑은 고딕" w:eastAsia="맑은 고딕" w:cs="맑은 고딕"/>
          <w:sz w:val="22"/>
          <w:lang w:eastAsia="ja-JP"/>
        </w:rPr>
        <w:t>通信サ</w:t>
      </w:r>
      <w:r w:rsidRPr="007367BD">
        <w:rPr>
          <w:rFonts w:hint="eastAsia" w:ascii="MS Gothic" w:hAnsi="MS Gothic" w:eastAsia="MS Gothic" w:cs="MS Gothic"/>
          <w:sz w:val="22"/>
          <w:lang w:eastAsia="ja-JP"/>
        </w:rPr>
        <w:t>ー</w:t>
      </w:r>
      <w:r w:rsidRPr="007367BD">
        <w:rPr>
          <w:rFonts w:hint="eastAsia" w:ascii="맑은 고딕" w:hAnsi="맑은 고딕" w:eastAsia="맑은 고딕" w:cs="맑은 고딕"/>
          <w:sz w:val="22"/>
          <w:lang w:eastAsia="ja-JP"/>
        </w:rPr>
        <w:t>ビスの特性上、やむを得ない事由により、サ</w:t>
      </w:r>
      <w:r w:rsidRPr="007367BD">
        <w:rPr>
          <w:rFonts w:hint="eastAsia" w:ascii="MS Gothic" w:hAnsi="MS Gothic" w:eastAsia="MS Gothic" w:cs="MS Gothic"/>
          <w:sz w:val="22"/>
          <w:lang w:eastAsia="ja-JP"/>
        </w:rPr>
        <w:t>ー</w:t>
      </w:r>
      <w:r w:rsidRPr="007367BD">
        <w:rPr>
          <w:rFonts w:hint="eastAsia" w:ascii="맑은 고딕" w:hAnsi="맑은 고딕" w:eastAsia="맑은 고딕" w:cs="맑은 고딕"/>
          <w:sz w:val="22"/>
          <w:lang w:eastAsia="ja-JP"/>
        </w:rPr>
        <w:t>ビスを提供することができない場合</w:t>
      </w:r>
    </w:p>
    <w:p w:rsidR="00E10166" w:rsidP="002D1D05" w:rsidRDefault="002D1D05" w14:paraId="341DC933" w14:textId="4B58C6A4">
      <w:pPr>
        <w:pStyle w:val="a8"/>
        <w:numPr>
          <w:ilvl w:val="0"/>
          <w:numId w:val="4"/>
        </w:numPr>
        <w:ind w:leftChars="0"/>
        <w:jc w:val="left"/>
        <w:rPr>
          <w:sz w:val="22"/>
          <w:lang w:eastAsia="ja-JP"/>
        </w:rPr>
      </w:pPr>
      <w:r w:rsidRPr="002D1D05">
        <w:rPr>
          <w:rFonts w:hint="eastAsia" w:ascii="새굴림" w:hAnsi="새굴림" w:eastAsia="새굴림" w:cs="새굴림"/>
          <w:sz w:val="22"/>
          <w:lang w:eastAsia="ja-JP"/>
        </w:rPr>
        <w:t>会</w:t>
      </w:r>
      <w:r w:rsidRPr="002D1D05">
        <w:rPr>
          <w:rFonts w:hint="eastAsia" w:ascii="맑은 고딕" w:hAnsi="맑은 고딕" w:eastAsia="맑은 고딕" w:cs="맑은 고딕"/>
          <w:sz w:val="22"/>
          <w:lang w:eastAsia="ja-JP"/>
        </w:rPr>
        <w:t>社以外の他通信事業者が提供する電</w:t>
      </w:r>
      <w:r w:rsidRPr="002D1D05">
        <w:rPr>
          <w:rFonts w:hint="eastAsia" w:ascii="새굴림" w:hAnsi="새굴림" w:eastAsia="새굴림" w:cs="새굴림"/>
          <w:sz w:val="22"/>
          <w:lang w:eastAsia="ja-JP"/>
        </w:rPr>
        <w:t>気</w:t>
      </w:r>
      <w:r w:rsidRPr="002D1D05">
        <w:rPr>
          <w:rFonts w:hint="eastAsia" w:ascii="맑은 고딕" w:hAnsi="맑은 고딕" w:eastAsia="맑은 고딕" w:cs="맑은 고딕"/>
          <w:sz w:val="22"/>
          <w:lang w:eastAsia="ja-JP"/>
        </w:rPr>
        <w:t>通信サ</w:t>
      </w:r>
      <w:r w:rsidRPr="002D1D05">
        <w:rPr>
          <w:rFonts w:hint="eastAsia" w:ascii="MS Gothic" w:hAnsi="MS Gothic" w:eastAsia="MS Gothic" w:cs="MS Gothic"/>
          <w:sz w:val="22"/>
          <w:lang w:eastAsia="ja-JP"/>
        </w:rPr>
        <w:t>ー</w:t>
      </w:r>
      <w:r w:rsidRPr="002D1D05">
        <w:rPr>
          <w:rFonts w:hint="eastAsia" w:ascii="맑은 고딕" w:hAnsi="맑은 고딕" w:eastAsia="맑은 고딕" w:cs="맑은 고딕"/>
          <w:sz w:val="22"/>
          <w:lang w:eastAsia="ja-JP"/>
        </w:rPr>
        <w:t>ビスの障害による場合</w:t>
      </w:r>
    </w:p>
    <w:p w:rsidRPr="00E10166" w:rsidR="3441E146" w:rsidP="00240C71" w:rsidRDefault="00240C71" w14:paraId="2F4C2709" w14:textId="38EA6145">
      <w:pPr>
        <w:pStyle w:val="a8"/>
        <w:numPr>
          <w:ilvl w:val="0"/>
          <w:numId w:val="4"/>
        </w:numPr>
        <w:ind w:leftChars="0"/>
        <w:jc w:val="left"/>
        <w:rPr>
          <w:sz w:val="22"/>
          <w:lang w:eastAsia="ja-JP"/>
        </w:rPr>
      </w:pPr>
      <w:r w:rsidRPr="00240C71">
        <w:rPr>
          <w:rFonts w:hint="eastAsia" w:ascii="새굴림" w:hAnsi="새굴림" w:eastAsia="새굴림" w:cs="새굴림"/>
          <w:sz w:val="22"/>
          <w:lang w:eastAsia="ja-JP"/>
        </w:rPr>
        <w:t>会</w:t>
      </w:r>
      <w:r w:rsidRPr="00240C71">
        <w:rPr>
          <w:rFonts w:hint="eastAsia" w:ascii="맑은 고딕" w:hAnsi="맑은 고딕" w:eastAsia="맑은 고딕" w:cs="맑은 고딕"/>
          <w:sz w:val="22"/>
          <w:lang w:eastAsia="ja-JP"/>
        </w:rPr>
        <w:t>員が取捨選</w:t>
      </w:r>
      <w:r w:rsidRPr="00240C71">
        <w:rPr>
          <w:rFonts w:hint="eastAsia" w:ascii="새굴림" w:hAnsi="새굴림" w:eastAsia="새굴림" w:cs="새굴림"/>
          <w:sz w:val="22"/>
          <w:lang w:eastAsia="ja-JP"/>
        </w:rPr>
        <w:t>択</w:t>
      </w:r>
      <w:r w:rsidRPr="00240C71">
        <w:rPr>
          <w:rFonts w:hint="eastAsia" w:ascii="맑은 고딕" w:hAnsi="맑은 고딕" w:eastAsia="맑은 고딕" w:cs="맑은 고딕"/>
          <w:sz w:val="22"/>
          <w:lang w:eastAsia="ja-JP"/>
        </w:rPr>
        <w:t>して利用する</w:t>
      </w:r>
      <w:r w:rsidRPr="00240C71">
        <w:rPr>
          <w:rFonts w:hint="eastAsia"/>
          <w:sz w:val="22"/>
          <w:lang w:eastAsia="ja-JP"/>
        </w:rPr>
        <w:t>個別通信</w:t>
      </w:r>
      <w:r w:rsidRPr="00240C71">
        <w:rPr>
          <w:rFonts w:hint="eastAsia" w:ascii="새굴림" w:hAnsi="새굴림" w:eastAsia="새굴림" w:cs="새굴림"/>
          <w:sz w:val="22"/>
          <w:lang w:eastAsia="ja-JP"/>
        </w:rPr>
        <w:t>会</w:t>
      </w:r>
      <w:r w:rsidRPr="00240C71">
        <w:rPr>
          <w:rFonts w:hint="eastAsia" w:ascii="맑은 고딕" w:hAnsi="맑은 고딕" w:eastAsia="맑은 고딕" w:cs="맑은 고딕"/>
          <w:sz w:val="22"/>
          <w:lang w:eastAsia="ja-JP"/>
        </w:rPr>
        <w:t>社の回線及び機器の制約及び障害による場合</w:t>
      </w:r>
    </w:p>
    <w:p w:rsidRPr="00FC10F6" w:rsidR="735E02EA" w:rsidP="21C296FF" w:rsidRDefault="005870F2" w14:paraId="2B82EA78" w14:textId="4DAEC362">
      <w:pPr>
        <w:pStyle w:val="a"/>
        <w:ind w:left="330" w:hanging="330" w:hangingChars="150"/>
        <w:jc w:val="left"/>
        <w:rPr>
          <w:sz w:val="22"/>
          <w:szCs w:val="22"/>
        </w:rPr>
      </w:pPr>
      <w:r w:rsidRPr="21C296FF" w:rsidR="005870F2">
        <w:rPr>
          <w:rFonts w:eastAsia="맑은 고딕" w:eastAsiaTheme="minorAscii"/>
          <w:sz w:val="22"/>
          <w:szCs w:val="22"/>
          <w:lang w:eastAsia="ja-JP"/>
        </w:rPr>
        <w:t xml:space="preserve">⑭ </w:t>
      </w:r>
      <w:r w:rsidRPr="21C296FF" w:rsidR="00B65A41">
        <w:rPr>
          <w:sz w:val="22"/>
          <w:szCs w:val="22"/>
          <w:lang w:eastAsia="ja-JP"/>
        </w:rPr>
        <w:t>それぞれの決</w:t>
      </w:r>
      <w:r w:rsidRPr="21C296FF" w:rsidR="00B65A41">
        <w:rPr>
          <w:rFonts w:ascii="새굴림" w:hAnsi="새굴림" w:eastAsia="새굴림" w:cs="새굴림"/>
          <w:sz w:val="22"/>
          <w:szCs w:val="22"/>
          <w:lang w:eastAsia="ja-JP"/>
        </w:rPr>
        <w:t>済</w:t>
      </w:r>
      <w:r w:rsidRPr="21C296FF" w:rsidR="00B65A41">
        <w:rPr>
          <w:rFonts w:ascii="맑은 고딕" w:hAnsi="맑은 고딕" w:eastAsia="맑은 고딕" w:cs="맑은 고딕"/>
          <w:sz w:val="22"/>
          <w:szCs w:val="22"/>
          <w:lang w:eastAsia="ja-JP"/>
        </w:rPr>
        <w:t>手段によるキャンセル</w:t>
      </w:r>
      <w:r w:rsidRPr="21C296FF" w:rsidR="00B65A41">
        <w:rPr>
          <w:rFonts w:ascii="MS Gothic" w:hAnsi="MS Gothic" w:eastAsia="MS Gothic" w:cs="MS Gothic"/>
          <w:sz w:val="22"/>
          <w:szCs w:val="22"/>
          <w:lang w:eastAsia="ja-JP"/>
        </w:rPr>
        <w:t>・払</w:t>
      </w:r>
      <w:r w:rsidRPr="21C296FF" w:rsidR="00B65A41">
        <w:rPr>
          <w:rFonts w:ascii="맑은 고딕" w:hAnsi="맑은 고딕" w:eastAsia="맑은 고딕" w:cs="맑은 고딕"/>
          <w:sz w:val="22"/>
          <w:szCs w:val="22"/>
          <w:lang w:eastAsia="ja-JP"/>
        </w:rPr>
        <w:t>い</w:t>
      </w:r>
      <w:r w:rsidRPr="21C296FF" w:rsidR="00B65A41">
        <w:rPr>
          <w:rFonts w:ascii="새굴림" w:hAnsi="새굴림" w:eastAsia="새굴림" w:cs="새굴림"/>
          <w:sz w:val="22"/>
          <w:szCs w:val="22"/>
          <w:lang w:eastAsia="ja-JP"/>
        </w:rPr>
        <w:t>戻</w:t>
      </w:r>
      <w:r w:rsidRPr="21C296FF" w:rsidR="00B65A41">
        <w:rPr>
          <w:rFonts w:ascii="맑은 고딕" w:hAnsi="맑은 고딕" w:eastAsia="맑은 고딕" w:cs="맑은 고딕"/>
          <w:sz w:val="22"/>
          <w:szCs w:val="22"/>
          <w:lang w:eastAsia="ja-JP"/>
        </w:rPr>
        <w:t>しは、</w:t>
      </w:r>
      <w:r w:rsidRPr="21C296FF" w:rsidR="00B65A41">
        <w:rPr>
          <w:rFonts w:ascii="새굴림" w:hAnsi="새굴림" w:eastAsia="새굴림" w:cs="새굴림"/>
          <w:sz w:val="22"/>
          <w:szCs w:val="22"/>
          <w:lang w:eastAsia="ja-JP"/>
        </w:rPr>
        <w:t>関</w:t>
      </w:r>
      <w:r w:rsidRPr="21C296FF" w:rsidR="00B65A41">
        <w:rPr>
          <w:rFonts w:ascii="맑은 고딕" w:hAnsi="맑은 고딕" w:eastAsia="맑은 고딕" w:cs="맑은 고딕"/>
          <w:sz w:val="22"/>
          <w:szCs w:val="22"/>
          <w:lang w:eastAsia="ja-JP"/>
        </w:rPr>
        <w:t>連決</w:t>
      </w:r>
      <w:r w:rsidRPr="21C296FF" w:rsidR="00B65A41">
        <w:rPr>
          <w:rFonts w:ascii="새굴림" w:hAnsi="새굴림" w:eastAsia="새굴림" w:cs="새굴림"/>
          <w:sz w:val="22"/>
          <w:szCs w:val="22"/>
          <w:lang w:eastAsia="ja-JP"/>
        </w:rPr>
        <w:t>済</w:t>
      </w:r>
      <w:r w:rsidRPr="21C296FF" w:rsidR="00B65A41">
        <w:rPr>
          <w:rFonts w:ascii="맑은 고딕" w:hAnsi="맑은 고딕" w:eastAsia="맑은 고딕" w:cs="맑은 고딕"/>
          <w:sz w:val="22"/>
          <w:szCs w:val="22"/>
          <w:lang w:eastAsia="ja-JP"/>
        </w:rPr>
        <w:t>代行</w:t>
      </w:r>
      <w:r w:rsidRPr="21C296FF" w:rsidR="00B65A41">
        <w:rPr>
          <w:rFonts w:ascii="새굴림" w:hAnsi="새굴림" w:eastAsia="새굴림" w:cs="새굴림"/>
          <w:sz w:val="22"/>
          <w:szCs w:val="22"/>
          <w:lang w:eastAsia="ja-JP"/>
        </w:rPr>
        <w:t>会</w:t>
      </w:r>
      <w:r w:rsidRPr="21C296FF" w:rsidR="00B65A41">
        <w:rPr>
          <w:rFonts w:ascii="맑은 고딕" w:hAnsi="맑은 고딕" w:eastAsia="맑은 고딕" w:cs="맑은 고딕"/>
          <w:sz w:val="22"/>
          <w:szCs w:val="22"/>
          <w:lang w:eastAsia="ja-JP"/>
        </w:rPr>
        <w:t>社のポリシ</w:t>
      </w:r>
      <w:r w:rsidRPr="21C296FF" w:rsidR="00B65A41">
        <w:rPr>
          <w:rFonts w:ascii="MS Gothic" w:hAnsi="MS Gothic" w:eastAsia="MS Gothic" w:cs="MS Gothic"/>
          <w:sz w:val="22"/>
          <w:szCs w:val="22"/>
          <w:lang w:eastAsia="ja-JP"/>
        </w:rPr>
        <w:t>ー</w:t>
      </w:r>
      <w:r w:rsidRPr="21C296FF" w:rsidR="00B65A41">
        <w:rPr>
          <w:rFonts w:ascii="맑은 고딕" w:hAnsi="맑은 고딕" w:eastAsia="맑은 고딕" w:cs="맑은 고딕"/>
          <w:sz w:val="22"/>
          <w:szCs w:val="22"/>
          <w:lang w:eastAsia="ja-JP"/>
        </w:rPr>
        <w:t>に</w:t>
      </w:r>
      <w:r w:rsidRPr="21C296FF" w:rsidR="00B65A41">
        <w:rPr>
          <w:rFonts w:ascii="새굴림" w:hAnsi="새굴림" w:eastAsia="새굴림" w:cs="새굴림"/>
          <w:sz w:val="22"/>
          <w:szCs w:val="22"/>
          <w:lang w:eastAsia="ja-JP"/>
        </w:rPr>
        <w:t>従</w:t>
      </w:r>
      <w:r w:rsidRPr="21C296FF" w:rsidR="00B65A41">
        <w:rPr>
          <w:rFonts w:ascii="맑은 고딕" w:hAnsi="맑은 고딕" w:eastAsia="맑은 고딕" w:cs="맑은 고딕"/>
          <w:sz w:val="22"/>
          <w:szCs w:val="22"/>
          <w:lang w:eastAsia="ja-JP"/>
        </w:rPr>
        <w:t>い、該</w:t>
      </w:r>
      <w:r w:rsidRPr="21C296FF" w:rsidR="00B65A41">
        <w:rPr>
          <w:rFonts w:ascii="새굴림" w:hAnsi="새굴림" w:eastAsia="새굴림" w:cs="새굴림"/>
          <w:sz w:val="22"/>
          <w:szCs w:val="22"/>
          <w:lang w:eastAsia="ja-JP"/>
        </w:rPr>
        <w:t>当会</w:t>
      </w:r>
      <w:r w:rsidRPr="21C296FF" w:rsidR="00B65A41">
        <w:rPr>
          <w:rFonts w:ascii="맑은 고딕" w:hAnsi="맑은 고딕" w:eastAsia="맑은 고딕" w:cs="맑은 고딕"/>
          <w:sz w:val="22"/>
          <w:szCs w:val="22"/>
          <w:lang w:eastAsia="ja-JP"/>
        </w:rPr>
        <w:t>社の事情に</w:t>
      </w:r>
      <w:r w:rsidRPr="21C296FF" w:rsidR="00B65A41">
        <w:rPr>
          <w:rFonts w:ascii="맑은 고딕" w:hAnsi="맑은 고딕" w:eastAsia="맑은 고딕" w:cs="맑은 고딕"/>
          <w:sz w:val="22"/>
          <w:szCs w:val="22"/>
          <w:lang w:eastAsia="ja-JP"/>
        </w:rPr>
        <w:t>より</w:t>
      </w:r>
      <w:r w:rsidRPr="21C296FF" w:rsidR="00B65A41">
        <w:rPr>
          <w:rFonts w:ascii="새굴림" w:hAnsi="새굴림" w:eastAsia="새굴림" w:cs="새굴림"/>
          <w:sz w:val="22"/>
          <w:szCs w:val="22"/>
          <w:lang w:eastAsia="ja-JP"/>
        </w:rPr>
        <w:t>変</w:t>
      </w:r>
      <w:r w:rsidRPr="21C296FF" w:rsidR="00B65A41">
        <w:rPr>
          <w:rFonts w:ascii="맑은 고딕" w:hAnsi="맑은 고딕" w:eastAsia="맑은 고딕" w:cs="맑은 고딕"/>
          <w:sz w:val="22"/>
          <w:szCs w:val="22"/>
          <w:lang w:eastAsia="ja-JP"/>
        </w:rPr>
        <w:t>更されることがあります。</w:t>
      </w:r>
      <w:r w:rsidRPr="21C296FF" w:rsidR="00B65A41">
        <w:rPr>
          <w:rFonts w:ascii="새굴림" w:hAnsi="새굴림" w:eastAsia="새굴림" w:cs="새굴림"/>
          <w:sz w:val="22"/>
          <w:szCs w:val="22"/>
          <w:lang w:eastAsia="ja-JP"/>
        </w:rPr>
        <w:t>当</w:t>
      </w:r>
      <w:r w:rsidRPr="21C296FF" w:rsidR="00B65A41">
        <w:rPr>
          <w:rFonts w:ascii="맑은 고딕" w:hAnsi="맑은 고딕" w:eastAsia="맑은 고딕" w:cs="맑은 고딕"/>
          <w:sz w:val="22"/>
          <w:szCs w:val="22"/>
          <w:lang w:eastAsia="ja-JP"/>
        </w:rPr>
        <w:t>社は正常な決</w:t>
      </w:r>
      <w:r w:rsidRPr="21C296FF" w:rsidR="00B65A41">
        <w:rPr>
          <w:rFonts w:ascii="새굴림" w:hAnsi="새굴림" w:eastAsia="새굴림" w:cs="새굴림"/>
          <w:sz w:val="22"/>
          <w:szCs w:val="22"/>
          <w:lang w:eastAsia="ja-JP"/>
        </w:rPr>
        <w:t>済</w:t>
      </w:r>
      <w:r w:rsidRPr="21C296FF" w:rsidR="00B65A41">
        <w:rPr>
          <w:rFonts w:ascii="맑은 고딕" w:hAnsi="맑은 고딕" w:eastAsia="맑은 고딕" w:cs="맑은 고딕"/>
          <w:sz w:val="22"/>
          <w:szCs w:val="22"/>
          <w:lang w:eastAsia="ja-JP"/>
        </w:rPr>
        <w:t>進行のために、</w:t>
      </w:r>
      <w:r w:rsidRPr="21C296FF" w:rsidR="00B65A41">
        <w:rPr>
          <w:sz w:val="22"/>
          <w:szCs w:val="22"/>
          <w:lang w:eastAsia="ja-JP"/>
        </w:rPr>
        <w:t xml:space="preserve">GOM </w:t>
      </w:r>
      <w:r w:rsidRPr="21C296FF" w:rsidR="00B65A41">
        <w:rPr>
          <w:sz w:val="22"/>
          <w:szCs w:val="22"/>
          <w:lang w:eastAsia="ja-JP"/>
        </w:rPr>
        <w:t>Labで使用する決</w:t>
      </w:r>
      <w:r w:rsidRPr="21C296FF" w:rsidR="00B65A41">
        <w:rPr>
          <w:rFonts w:ascii="새굴림" w:hAnsi="새굴림" w:eastAsia="새굴림" w:cs="새굴림"/>
          <w:sz w:val="22"/>
          <w:szCs w:val="22"/>
          <w:lang w:eastAsia="ja-JP"/>
        </w:rPr>
        <w:t>済</w:t>
      </w:r>
      <w:r w:rsidRPr="21C296FF" w:rsidR="00B65A41">
        <w:rPr>
          <w:rFonts w:ascii="맑은 고딕" w:hAnsi="맑은 고딕" w:eastAsia="맑은 고딕" w:cs="맑은 고딕"/>
          <w:sz w:val="22"/>
          <w:szCs w:val="22"/>
          <w:lang w:eastAsia="ja-JP"/>
        </w:rPr>
        <w:t>代行</w:t>
      </w:r>
      <w:r w:rsidRPr="21C296FF" w:rsidR="00B65A41">
        <w:rPr>
          <w:rFonts w:ascii="새굴림" w:hAnsi="새굴림" w:eastAsia="새굴림" w:cs="새굴림"/>
          <w:sz w:val="22"/>
          <w:szCs w:val="22"/>
          <w:lang w:eastAsia="ja-JP"/>
        </w:rPr>
        <w:t>会</w:t>
      </w:r>
      <w:r w:rsidRPr="21C296FF" w:rsidR="00B65A41">
        <w:rPr>
          <w:rFonts w:ascii="맑은 고딕" w:hAnsi="맑은 고딕" w:eastAsia="맑은 고딕" w:cs="맑은 고딕"/>
          <w:sz w:val="22"/>
          <w:szCs w:val="22"/>
          <w:lang w:eastAsia="ja-JP"/>
        </w:rPr>
        <w:t>社のポリシ</w:t>
      </w:r>
      <w:r w:rsidRPr="21C296FF" w:rsidR="00B65A41">
        <w:rPr>
          <w:rFonts w:ascii="MS Gothic" w:hAnsi="MS Gothic" w:eastAsia="MS Gothic" w:cs="MS Gothic"/>
          <w:sz w:val="22"/>
          <w:szCs w:val="22"/>
          <w:lang w:eastAsia="ja-JP"/>
        </w:rPr>
        <w:t>ー</w:t>
      </w:r>
      <w:r w:rsidRPr="21C296FF" w:rsidR="00B65A41">
        <w:rPr>
          <w:rFonts w:ascii="맑은 고딕" w:hAnsi="맑은 고딕" w:eastAsia="맑은 고딕" w:cs="맑은 고딕"/>
          <w:sz w:val="22"/>
          <w:szCs w:val="22"/>
          <w:lang w:eastAsia="ja-JP"/>
        </w:rPr>
        <w:t>に</w:t>
      </w:r>
      <w:r w:rsidRPr="21C296FF" w:rsidR="00B65A41">
        <w:rPr>
          <w:rFonts w:ascii="새굴림" w:hAnsi="새굴림" w:eastAsia="새굴림" w:cs="새굴림"/>
          <w:sz w:val="22"/>
          <w:szCs w:val="22"/>
          <w:lang w:eastAsia="ja-JP"/>
        </w:rPr>
        <w:t>従</w:t>
      </w:r>
      <w:r w:rsidRPr="21C296FF" w:rsidR="00B65A41">
        <w:rPr>
          <w:rFonts w:ascii="맑은 고딕" w:hAnsi="맑은 고딕" w:eastAsia="맑은 고딕" w:cs="맑은 고딕"/>
          <w:sz w:val="22"/>
          <w:szCs w:val="22"/>
          <w:lang w:eastAsia="ja-JP"/>
        </w:rPr>
        <w:t>い、この過程において一部の決</w:t>
      </w:r>
      <w:r w:rsidRPr="21C296FF" w:rsidR="00B65A41">
        <w:rPr>
          <w:rFonts w:ascii="새굴림" w:hAnsi="새굴림" w:eastAsia="새굴림" w:cs="새굴림"/>
          <w:sz w:val="22"/>
          <w:szCs w:val="22"/>
          <w:lang w:eastAsia="ja-JP"/>
        </w:rPr>
        <w:t>済</w:t>
      </w:r>
      <w:r w:rsidRPr="21C296FF" w:rsidR="00B65A41">
        <w:rPr>
          <w:rFonts w:ascii="맑은 고딕" w:hAnsi="맑은 고딕" w:eastAsia="맑은 고딕" w:cs="맑은 고딕"/>
          <w:sz w:val="22"/>
          <w:szCs w:val="22"/>
          <w:lang w:eastAsia="ja-JP"/>
        </w:rPr>
        <w:t>手段は</w:t>
      </w:r>
      <w:r w:rsidRPr="21C296FF" w:rsidR="00B65A41">
        <w:rPr>
          <w:rFonts w:ascii="새굴림" w:hAnsi="새굴림" w:eastAsia="새굴림" w:cs="새굴림"/>
          <w:sz w:val="22"/>
          <w:szCs w:val="22"/>
          <w:lang w:eastAsia="ja-JP"/>
        </w:rPr>
        <w:t>払</w:t>
      </w:r>
      <w:r w:rsidRPr="21C296FF" w:rsidR="00B65A41">
        <w:rPr>
          <w:rFonts w:ascii="맑은 고딕" w:hAnsi="맑은 고딕" w:eastAsia="맑은 고딕" w:cs="맑은 고딕"/>
          <w:sz w:val="22"/>
          <w:szCs w:val="22"/>
          <w:lang w:eastAsia="ja-JP"/>
        </w:rPr>
        <w:t>い</w:t>
      </w:r>
      <w:r w:rsidRPr="21C296FF" w:rsidR="00B65A41">
        <w:rPr>
          <w:rFonts w:ascii="새굴림" w:hAnsi="새굴림" w:eastAsia="새굴림" w:cs="새굴림"/>
          <w:sz w:val="22"/>
          <w:szCs w:val="22"/>
          <w:lang w:eastAsia="ja-JP"/>
        </w:rPr>
        <w:t>戻</w:t>
      </w:r>
      <w:r w:rsidRPr="21C296FF" w:rsidR="00B65A41">
        <w:rPr>
          <w:rFonts w:ascii="맑은 고딕" w:hAnsi="맑은 고딕" w:eastAsia="맑은 고딕" w:cs="맑은 고딕"/>
          <w:sz w:val="22"/>
          <w:szCs w:val="22"/>
          <w:lang w:eastAsia="ja-JP"/>
        </w:rPr>
        <w:t>し手</w:t>
      </w:r>
      <w:r w:rsidRPr="21C296FF" w:rsidR="00B65A41">
        <w:rPr>
          <w:rFonts w:ascii="새굴림" w:hAnsi="새굴림" w:eastAsia="새굴림" w:cs="새굴림"/>
          <w:sz w:val="22"/>
          <w:szCs w:val="22"/>
          <w:lang w:eastAsia="ja-JP"/>
        </w:rPr>
        <w:t>数</w:t>
      </w:r>
      <w:r w:rsidRPr="21C296FF" w:rsidR="00B65A41">
        <w:rPr>
          <w:rFonts w:ascii="맑은 고딕" w:hAnsi="맑은 고딕" w:eastAsia="맑은 고딕" w:cs="맑은 고딕"/>
          <w:sz w:val="22"/>
          <w:szCs w:val="22"/>
          <w:lang w:eastAsia="ja-JP"/>
        </w:rPr>
        <w:t>料が</w:t>
      </w:r>
      <w:r w:rsidRPr="21C296FF" w:rsidR="00B65A41">
        <w:rPr>
          <w:rFonts w:ascii="새굴림" w:hAnsi="새굴림" w:eastAsia="새굴림" w:cs="새굴림"/>
          <w:sz w:val="22"/>
          <w:szCs w:val="22"/>
          <w:lang w:eastAsia="ja-JP"/>
        </w:rPr>
        <w:t>発</w:t>
      </w:r>
      <w:r w:rsidRPr="21C296FF" w:rsidR="00B65A41">
        <w:rPr>
          <w:rFonts w:ascii="맑은 고딕" w:hAnsi="맑은 고딕" w:eastAsia="맑은 고딕" w:cs="맑은 고딕"/>
          <w:sz w:val="22"/>
          <w:szCs w:val="22"/>
          <w:lang w:eastAsia="ja-JP"/>
        </w:rPr>
        <w:t>生することがあります。これに</w:t>
      </w:r>
      <w:r w:rsidRPr="21C296FF" w:rsidR="00B65A41">
        <w:rPr>
          <w:rFonts w:ascii="새굴림" w:hAnsi="새굴림" w:eastAsia="새굴림" w:cs="새굴림"/>
          <w:sz w:val="22"/>
          <w:szCs w:val="22"/>
          <w:lang w:eastAsia="ja-JP"/>
        </w:rPr>
        <w:t>関</w:t>
      </w:r>
      <w:r w:rsidRPr="21C296FF" w:rsidR="00B65A41">
        <w:rPr>
          <w:rFonts w:ascii="맑은 고딕" w:hAnsi="맑은 고딕" w:eastAsia="맑은 고딕" w:cs="맑은 고딕"/>
          <w:sz w:val="22"/>
          <w:szCs w:val="22"/>
          <w:lang w:eastAsia="ja-JP"/>
        </w:rPr>
        <w:t>するお問い合わせは、該</w:t>
      </w:r>
      <w:r w:rsidRPr="21C296FF" w:rsidR="00B65A41">
        <w:rPr>
          <w:rFonts w:ascii="새굴림" w:hAnsi="새굴림" w:eastAsia="새굴림" w:cs="새굴림"/>
          <w:sz w:val="22"/>
          <w:szCs w:val="22"/>
          <w:lang w:eastAsia="ja-JP"/>
        </w:rPr>
        <w:t>当</w:t>
      </w:r>
      <w:r w:rsidRPr="21C296FF" w:rsidR="00B65A41">
        <w:rPr>
          <w:rFonts w:ascii="맑은 고딕" w:hAnsi="맑은 고딕" w:eastAsia="맑은 고딕" w:cs="맑은 고딕"/>
          <w:sz w:val="22"/>
          <w:szCs w:val="22"/>
          <w:lang w:eastAsia="ja-JP"/>
        </w:rPr>
        <w:t>決</w:t>
      </w:r>
      <w:r w:rsidRPr="21C296FF" w:rsidR="00B65A41">
        <w:rPr>
          <w:rFonts w:ascii="새굴림" w:hAnsi="새굴림" w:eastAsia="새굴림" w:cs="새굴림"/>
          <w:sz w:val="22"/>
          <w:szCs w:val="22"/>
          <w:lang w:eastAsia="ja-JP"/>
        </w:rPr>
        <w:t>済</w:t>
      </w:r>
      <w:r w:rsidRPr="21C296FF" w:rsidR="00B65A41">
        <w:rPr>
          <w:rFonts w:ascii="맑은 고딕" w:hAnsi="맑은 고딕" w:eastAsia="맑은 고딕" w:cs="맑은 고딕"/>
          <w:sz w:val="22"/>
          <w:szCs w:val="22"/>
          <w:lang w:eastAsia="ja-JP"/>
        </w:rPr>
        <w:t>代行</w:t>
      </w:r>
      <w:r w:rsidRPr="21C296FF" w:rsidR="00B65A41">
        <w:rPr>
          <w:rFonts w:ascii="새굴림" w:hAnsi="새굴림" w:eastAsia="새굴림" w:cs="새굴림"/>
          <w:sz w:val="22"/>
          <w:szCs w:val="22"/>
          <w:lang w:eastAsia="ja-JP"/>
        </w:rPr>
        <w:t>会</w:t>
      </w:r>
      <w:r w:rsidRPr="21C296FF" w:rsidR="00B65A41">
        <w:rPr>
          <w:rFonts w:ascii="맑은 고딕" w:hAnsi="맑은 고딕" w:eastAsia="맑은 고딕" w:cs="맑은 고딕"/>
          <w:sz w:val="22"/>
          <w:szCs w:val="22"/>
          <w:lang w:eastAsia="ja-JP"/>
        </w:rPr>
        <w:t>社</w:t>
      </w:r>
      <w:r w:rsidRPr="686D88A7" w:rsidR="00B65A41">
        <w:rPr>
          <w:rFonts w:ascii="맑은 고딕" w:hAnsi="맑은 고딕" w:eastAsia="맑은 고딕" w:cs="맑은 고딕" w:asciiTheme="minorAscii" w:hAnsiTheme="minorAscii" w:eastAsiaTheme="minorAscii" w:cstheme="minorAscii"/>
          <w:sz w:val="22"/>
          <w:szCs w:val="22"/>
          <w:lang w:eastAsia="ja-JP"/>
        </w:rPr>
        <w:t>までお願いします。</w:t>
      </w:r>
      <w:r w:rsidRPr="686D88A7" w:rsidR="0051692B">
        <w:rPr>
          <w:rStyle w:val="normaltextrun"/>
          <w:rFonts w:ascii="맑은 고딕" w:hAnsi="맑은 고딕" w:eastAsia="맑은 고딕" w:cs="맑은 고딕" w:asciiTheme="minorAscii" w:hAnsiTheme="minorAscii" w:eastAsiaTheme="minorAscii" w:cstheme="minorAscii"/>
          <w:color w:val="000000"/>
          <w:sz w:val="22"/>
          <w:szCs w:val="22"/>
          <w:shd w:val="clear" w:color="auto" w:fill="FFFF00"/>
        </w:rPr>
        <w:t>(</w:t>
      </w:r>
      <w:r w:rsidRPr="686D88A7" w:rsidR="6891CA43">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ただし、GOM</w:t>
      </w:r>
      <w:r w:rsidRPr="686D88A7" w:rsidR="6891CA43">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 xml:space="preserve"> </w:t>
      </w:r>
      <w:r w:rsidRPr="686D88A7" w:rsidR="6891CA43">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Easy</w:t>
      </w:r>
      <w:r w:rsidRPr="686D88A7" w:rsidR="6891CA43">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 xml:space="preserve"> Passの1回目の決済の場合は、下記の決済代行会社のポリシーに関係なく、決済当日 ~ 10日以内に決済キャンセルが可能で、2回目の決済の場合は以下のポリシーに従います。</w:t>
      </w:r>
      <w:r w:rsidRPr="686D88A7" w:rsidR="0051692B">
        <w:rPr>
          <w:rStyle w:val="normaltextrun"/>
          <w:rFonts w:ascii="맑은 고딕" w:hAnsi="맑은 고딕" w:eastAsia="맑은 고딕"/>
          <w:color w:val="000000"/>
          <w:sz w:val="22"/>
          <w:szCs w:val="22"/>
          <w:shd w:val="clear" w:color="auto" w:fill="FFFF00"/>
        </w:rPr>
        <w:t>)</w:t>
      </w:r>
      <w:r w:rsidRPr="21C296FF" w:rsidR="0051692B">
        <w:rPr>
          <w:rStyle w:val="eop"/>
          <w:rFonts w:ascii="맑은 고딕" w:hAnsi="맑은 고딕" w:eastAsia="맑은 고딕"/>
          <w:color w:val="000000"/>
          <w:sz w:val="22"/>
          <w:szCs w:val="22"/>
          <w:shd w:val="clear" w:color="auto" w:fill="FFFFFF"/>
        </w:rPr>
        <w:t> </w:t>
      </w:r>
    </w:p>
    <w:p w:rsidR="735E02EA" w:rsidP="00223765" w:rsidRDefault="00C72539" w14:paraId="54896137" w14:textId="6AC2855F">
      <w:pPr>
        <w:pStyle w:val="a8"/>
        <w:numPr>
          <w:ilvl w:val="0"/>
          <w:numId w:val="5"/>
        </w:numPr>
        <w:ind w:leftChars="0"/>
        <w:jc w:val="left"/>
        <w:rPr>
          <w:sz w:val="22"/>
          <w:lang w:eastAsia="ja-JP"/>
        </w:rPr>
      </w:pPr>
      <w:r w:rsidRPr="00C72539">
        <w:rPr>
          <w:rFonts w:hint="eastAsia"/>
          <w:sz w:val="22"/>
          <w:lang w:eastAsia="ja-JP"/>
        </w:rPr>
        <w:t>クレジットカ</w:t>
      </w:r>
      <w:r w:rsidRPr="00C72539">
        <w:rPr>
          <w:rFonts w:hint="eastAsia" w:ascii="MS Gothic" w:hAnsi="MS Gothic" w:eastAsia="MS Gothic" w:cs="MS Gothic"/>
          <w:sz w:val="22"/>
          <w:lang w:eastAsia="ja-JP"/>
        </w:rPr>
        <w:t>ー</w:t>
      </w:r>
      <w:r w:rsidRPr="00C72539">
        <w:rPr>
          <w:rFonts w:hint="eastAsia" w:ascii="맑은 고딕" w:hAnsi="맑은 고딕" w:eastAsia="맑은 고딕" w:cs="맑은 고딕"/>
          <w:sz w:val="22"/>
          <w:lang w:eastAsia="ja-JP"/>
        </w:rPr>
        <w:t>ド</w:t>
      </w:r>
      <w:r w:rsidRPr="00492043" w:rsidR="2C16DA8F">
        <w:rPr>
          <w:sz w:val="22"/>
          <w:lang w:eastAsia="ja-JP"/>
        </w:rPr>
        <w:br/>
      </w:r>
      <w:r w:rsidRPr="00223765" w:rsidR="00223765">
        <w:rPr>
          <w:rFonts w:hint="eastAsia"/>
          <w:sz w:val="22"/>
          <w:lang w:eastAsia="ja-JP"/>
        </w:rPr>
        <w:t>決</w:t>
      </w:r>
      <w:r w:rsidRPr="00223765" w:rsidR="00223765">
        <w:rPr>
          <w:rFonts w:hint="eastAsia" w:ascii="새굴림" w:hAnsi="새굴림" w:eastAsia="새굴림" w:cs="새굴림"/>
          <w:sz w:val="22"/>
          <w:lang w:eastAsia="ja-JP"/>
        </w:rPr>
        <w:t>済当</w:t>
      </w:r>
      <w:r w:rsidRPr="00223765" w:rsidR="00223765">
        <w:rPr>
          <w:rFonts w:hint="eastAsia" w:ascii="맑은 고딕" w:hAnsi="맑은 고딕" w:eastAsia="맑은 고딕" w:cs="맑은 고딕"/>
          <w:sz w:val="22"/>
          <w:lang w:eastAsia="ja-JP"/>
        </w:rPr>
        <w:t>日から</w:t>
      </w:r>
      <w:r w:rsidRPr="00223765" w:rsidR="00223765">
        <w:rPr>
          <w:sz w:val="22"/>
          <w:lang w:eastAsia="ja-JP"/>
        </w:rPr>
        <w:t>7日以</w:t>
      </w:r>
      <w:r w:rsidRPr="00223765" w:rsidR="00223765">
        <w:rPr>
          <w:rFonts w:hint="eastAsia" w:ascii="새굴림" w:hAnsi="새굴림" w:eastAsia="새굴림" w:cs="새굴림"/>
          <w:sz w:val="22"/>
          <w:lang w:eastAsia="ja-JP"/>
        </w:rPr>
        <w:t>内</w:t>
      </w:r>
      <w:r w:rsidRPr="00223765" w:rsidR="00223765">
        <w:rPr>
          <w:rFonts w:hint="eastAsia" w:ascii="맑은 고딕" w:hAnsi="맑은 고딕" w:eastAsia="맑은 고딕" w:cs="맑은 고딕"/>
          <w:sz w:val="22"/>
          <w:lang w:eastAsia="ja-JP"/>
        </w:rPr>
        <w:t>に決</w:t>
      </w:r>
      <w:r w:rsidRPr="00223765" w:rsidR="00223765">
        <w:rPr>
          <w:rFonts w:hint="eastAsia" w:ascii="새굴림" w:hAnsi="새굴림" w:eastAsia="새굴림" w:cs="새굴림"/>
          <w:sz w:val="22"/>
          <w:lang w:eastAsia="ja-JP"/>
        </w:rPr>
        <w:t>済</w:t>
      </w:r>
      <w:r w:rsidRPr="00223765" w:rsidR="00223765">
        <w:rPr>
          <w:rFonts w:hint="eastAsia" w:ascii="맑은 고딕" w:hAnsi="맑은 고딕" w:eastAsia="맑은 고딕" w:cs="맑은 고딕"/>
          <w:sz w:val="22"/>
          <w:lang w:eastAsia="ja-JP"/>
        </w:rPr>
        <w:t>キャンセルすることができます。</w:t>
      </w:r>
      <w:r w:rsidRPr="00223765" w:rsidR="00223765">
        <w:rPr>
          <w:rFonts w:hint="eastAsia" w:ascii="새굴림" w:hAnsi="새굴림" w:eastAsia="새굴림" w:cs="새굴림"/>
          <w:sz w:val="22"/>
          <w:lang w:eastAsia="ja-JP"/>
        </w:rPr>
        <w:t>払</w:t>
      </w:r>
      <w:r w:rsidRPr="00223765" w:rsidR="00223765">
        <w:rPr>
          <w:rFonts w:hint="eastAsia" w:ascii="맑은 고딕" w:hAnsi="맑은 고딕" w:eastAsia="맑은 고딕" w:cs="맑은 고딕"/>
          <w:sz w:val="22"/>
          <w:lang w:eastAsia="ja-JP"/>
        </w:rPr>
        <w:t>い</w:t>
      </w:r>
      <w:r w:rsidRPr="00223765" w:rsidR="00223765">
        <w:rPr>
          <w:rFonts w:hint="eastAsia" w:ascii="새굴림" w:hAnsi="새굴림" w:eastAsia="새굴림" w:cs="새굴림"/>
          <w:sz w:val="22"/>
          <w:lang w:eastAsia="ja-JP"/>
        </w:rPr>
        <w:t>戻</w:t>
      </w:r>
      <w:r w:rsidRPr="00223765" w:rsidR="00223765">
        <w:rPr>
          <w:rFonts w:hint="eastAsia" w:ascii="맑은 고딕" w:hAnsi="맑은 고딕" w:eastAsia="맑은 고딕" w:cs="맑은 고딕"/>
          <w:sz w:val="22"/>
          <w:lang w:eastAsia="ja-JP"/>
        </w:rPr>
        <w:t>しの際には、</w:t>
      </w:r>
      <w:r w:rsidRPr="00223765" w:rsidR="00223765">
        <w:rPr>
          <w:rFonts w:hint="eastAsia" w:ascii="새굴림" w:hAnsi="새굴림" w:eastAsia="새굴림" w:cs="새굴림"/>
          <w:sz w:val="22"/>
          <w:lang w:eastAsia="ja-JP"/>
        </w:rPr>
        <w:t>払</w:t>
      </w:r>
      <w:r w:rsidRPr="00223765" w:rsidR="00223765">
        <w:rPr>
          <w:rFonts w:hint="eastAsia" w:ascii="맑은 고딕" w:hAnsi="맑은 고딕" w:eastAsia="맑은 고딕" w:cs="맑은 고딕"/>
          <w:sz w:val="22"/>
          <w:lang w:eastAsia="ja-JP"/>
        </w:rPr>
        <w:t>い</w:t>
      </w:r>
      <w:r w:rsidRPr="00223765" w:rsidR="00223765">
        <w:rPr>
          <w:rFonts w:hint="eastAsia" w:ascii="새굴림" w:hAnsi="새굴림" w:eastAsia="새굴림" w:cs="새굴림"/>
          <w:sz w:val="22"/>
          <w:lang w:eastAsia="ja-JP"/>
        </w:rPr>
        <w:t>戻</w:t>
      </w:r>
      <w:r w:rsidRPr="00223765" w:rsidR="00223765">
        <w:rPr>
          <w:rFonts w:hint="eastAsia" w:ascii="맑은 고딕" w:hAnsi="맑은 고딕" w:eastAsia="맑은 고딕" w:cs="맑은 고딕"/>
          <w:sz w:val="22"/>
          <w:lang w:eastAsia="ja-JP"/>
        </w:rPr>
        <w:t>し手</w:t>
      </w:r>
      <w:r w:rsidRPr="00223765" w:rsidR="00223765">
        <w:rPr>
          <w:rFonts w:hint="eastAsia" w:ascii="새굴림" w:hAnsi="새굴림" w:eastAsia="새굴림" w:cs="새굴림"/>
          <w:sz w:val="22"/>
          <w:lang w:eastAsia="ja-JP"/>
        </w:rPr>
        <w:t>数</w:t>
      </w:r>
      <w:r w:rsidRPr="00223765" w:rsidR="00223765">
        <w:rPr>
          <w:rFonts w:hint="eastAsia" w:ascii="맑은 고딕" w:hAnsi="맑은 고딕" w:eastAsia="맑은 고딕" w:cs="맑은 고딕"/>
          <w:sz w:val="22"/>
          <w:lang w:eastAsia="ja-JP"/>
        </w:rPr>
        <w:t>料が</w:t>
      </w:r>
      <w:r w:rsidRPr="00223765" w:rsidR="00223765">
        <w:rPr>
          <w:rFonts w:hint="eastAsia" w:ascii="새굴림" w:hAnsi="새굴림" w:eastAsia="새굴림" w:cs="새굴림"/>
          <w:sz w:val="22"/>
          <w:lang w:eastAsia="ja-JP"/>
        </w:rPr>
        <w:t>発</w:t>
      </w:r>
      <w:r w:rsidRPr="00223765" w:rsidR="00223765">
        <w:rPr>
          <w:rFonts w:hint="eastAsia" w:ascii="맑은 고딕" w:hAnsi="맑은 고딕" w:eastAsia="맑은 고딕" w:cs="맑은 고딕"/>
          <w:sz w:val="22"/>
          <w:lang w:eastAsia="ja-JP"/>
        </w:rPr>
        <w:t>生するこ</w:t>
      </w:r>
      <w:r w:rsidRPr="00223765" w:rsidR="00223765">
        <w:rPr>
          <w:rFonts w:hint="eastAsia"/>
          <w:sz w:val="22"/>
          <w:lang w:eastAsia="ja-JP"/>
        </w:rPr>
        <w:t>とがあり、</w:t>
      </w:r>
      <w:r w:rsidRPr="00223765" w:rsidR="00223765">
        <w:rPr>
          <w:rFonts w:hint="eastAsia" w:ascii="새굴림" w:hAnsi="새굴림" w:eastAsia="새굴림" w:cs="새굴림"/>
          <w:sz w:val="22"/>
          <w:lang w:eastAsia="ja-JP"/>
        </w:rPr>
        <w:t>払</w:t>
      </w:r>
      <w:r w:rsidRPr="00223765" w:rsidR="00223765">
        <w:rPr>
          <w:rFonts w:hint="eastAsia" w:ascii="맑은 고딕" w:hAnsi="맑은 고딕" w:eastAsia="맑은 고딕" w:cs="맑은 고딕"/>
          <w:sz w:val="22"/>
          <w:lang w:eastAsia="ja-JP"/>
        </w:rPr>
        <w:t>い</w:t>
      </w:r>
      <w:r w:rsidRPr="00223765" w:rsidR="00223765">
        <w:rPr>
          <w:rFonts w:hint="eastAsia" w:ascii="새굴림" w:hAnsi="새굴림" w:eastAsia="새굴림" w:cs="새굴림"/>
          <w:sz w:val="22"/>
          <w:lang w:eastAsia="ja-JP"/>
        </w:rPr>
        <w:t>戻</w:t>
      </w:r>
      <w:r w:rsidRPr="00223765" w:rsidR="00223765">
        <w:rPr>
          <w:rFonts w:hint="eastAsia" w:ascii="맑은 고딕" w:hAnsi="맑은 고딕" w:eastAsia="맑은 고딕" w:cs="맑은 고딕"/>
          <w:sz w:val="22"/>
          <w:lang w:eastAsia="ja-JP"/>
        </w:rPr>
        <w:t>し手</w:t>
      </w:r>
      <w:r w:rsidRPr="00223765" w:rsidR="00223765">
        <w:rPr>
          <w:rFonts w:hint="eastAsia" w:ascii="새굴림" w:hAnsi="새굴림" w:eastAsia="새굴림" w:cs="새굴림"/>
          <w:sz w:val="22"/>
          <w:lang w:eastAsia="ja-JP"/>
        </w:rPr>
        <w:t>数</w:t>
      </w:r>
      <w:r w:rsidRPr="00223765" w:rsidR="00223765">
        <w:rPr>
          <w:rFonts w:hint="eastAsia" w:ascii="맑은 고딕" w:hAnsi="맑은 고딕" w:eastAsia="맑은 고딕" w:cs="맑은 고딕"/>
          <w:sz w:val="22"/>
          <w:lang w:eastAsia="ja-JP"/>
        </w:rPr>
        <w:t>料を差し引いた金額が</w:t>
      </w:r>
      <w:r w:rsidRPr="00223765" w:rsidR="00223765">
        <w:rPr>
          <w:rFonts w:hint="eastAsia" w:ascii="새굴림" w:hAnsi="새굴림" w:eastAsia="새굴림" w:cs="새굴림"/>
          <w:sz w:val="22"/>
          <w:lang w:eastAsia="ja-JP"/>
        </w:rPr>
        <w:t>払</w:t>
      </w:r>
      <w:r w:rsidRPr="00223765" w:rsidR="00223765">
        <w:rPr>
          <w:rFonts w:hint="eastAsia" w:ascii="맑은 고딕" w:hAnsi="맑은 고딕" w:eastAsia="맑은 고딕" w:cs="맑은 고딕"/>
          <w:sz w:val="22"/>
          <w:lang w:eastAsia="ja-JP"/>
        </w:rPr>
        <w:t>い</w:t>
      </w:r>
      <w:r w:rsidRPr="00223765" w:rsidR="00223765">
        <w:rPr>
          <w:rFonts w:hint="eastAsia" w:ascii="새굴림" w:hAnsi="새굴림" w:eastAsia="새굴림" w:cs="새굴림"/>
          <w:sz w:val="22"/>
          <w:lang w:eastAsia="ja-JP"/>
        </w:rPr>
        <w:t>戻</w:t>
      </w:r>
      <w:r w:rsidRPr="00223765" w:rsidR="00223765">
        <w:rPr>
          <w:rFonts w:hint="eastAsia" w:ascii="맑은 고딕" w:hAnsi="맑은 고딕" w:eastAsia="맑은 고딕" w:cs="맑은 고딕"/>
          <w:sz w:val="22"/>
          <w:lang w:eastAsia="ja-JP"/>
        </w:rPr>
        <w:t>しされます。但し、各クレジットカ</w:t>
      </w:r>
      <w:r w:rsidRPr="00223765" w:rsidR="00223765">
        <w:rPr>
          <w:rFonts w:hint="eastAsia" w:ascii="MS Gothic" w:hAnsi="MS Gothic" w:eastAsia="MS Gothic" w:cs="MS Gothic"/>
          <w:sz w:val="22"/>
          <w:lang w:eastAsia="ja-JP"/>
        </w:rPr>
        <w:t>ー</w:t>
      </w:r>
      <w:r w:rsidRPr="00223765" w:rsidR="00223765">
        <w:rPr>
          <w:rFonts w:hint="eastAsia" w:ascii="맑은 고딕" w:hAnsi="맑은 고딕" w:eastAsia="맑은 고딕" w:cs="맑은 고딕"/>
          <w:sz w:val="22"/>
          <w:lang w:eastAsia="ja-JP"/>
        </w:rPr>
        <w:t>ド</w:t>
      </w:r>
      <w:r w:rsidRPr="00223765" w:rsidR="00223765">
        <w:rPr>
          <w:rFonts w:hint="eastAsia" w:ascii="새굴림" w:hAnsi="새굴림" w:eastAsia="새굴림" w:cs="새굴림"/>
          <w:sz w:val="22"/>
          <w:lang w:eastAsia="ja-JP"/>
        </w:rPr>
        <w:t>会</w:t>
      </w:r>
      <w:r w:rsidRPr="00223765" w:rsidR="00223765">
        <w:rPr>
          <w:rFonts w:hint="eastAsia" w:ascii="맑은 고딕" w:hAnsi="맑은 고딕" w:eastAsia="맑은 고딕" w:cs="맑은 고딕"/>
          <w:sz w:val="22"/>
          <w:lang w:eastAsia="ja-JP"/>
        </w:rPr>
        <w:t>社のポリシ</w:t>
      </w:r>
      <w:r w:rsidRPr="00223765" w:rsidR="00223765">
        <w:rPr>
          <w:rFonts w:hint="eastAsia" w:ascii="MS Gothic" w:hAnsi="MS Gothic" w:eastAsia="MS Gothic" w:cs="MS Gothic"/>
          <w:sz w:val="22"/>
          <w:lang w:eastAsia="ja-JP"/>
        </w:rPr>
        <w:t>ー</w:t>
      </w:r>
      <w:r w:rsidRPr="00223765" w:rsidR="00223765">
        <w:rPr>
          <w:rFonts w:hint="eastAsia" w:ascii="맑은 고딕" w:hAnsi="맑은 고딕" w:eastAsia="맑은 고딕" w:cs="맑은 고딕"/>
          <w:sz w:val="22"/>
          <w:lang w:eastAsia="ja-JP"/>
        </w:rPr>
        <w:t>により、キャンセル可能期間は異なる場合があります。</w:t>
      </w:r>
    </w:p>
    <w:p w:rsidR="00BA0583" w:rsidP="00BA0583" w:rsidRDefault="00BA0583" w14:paraId="26924921" w14:textId="77777777">
      <w:pPr>
        <w:pStyle w:val="a8"/>
        <w:numPr>
          <w:ilvl w:val="0"/>
          <w:numId w:val="5"/>
        </w:numPr>
        <w:ind w:leftChars="0"/>
        <w:jc w:val="left"/>
        <w:rPr>
          <w:sz w:val="22"/>
        </w:rPr>
      </w:pPr>
      <w:r w:rsidRPr="00E22C42">
        <w:rPr>
          <w:rFonts w:hint="eastAsia"/>
          <w:sz w:val="22"/>
        </w:rPr>
        <w:lastRenderedPageBreak/>
        <w:t>コンビニ決</w:t>
      </w:r>
      <w:r w:rsidRPr="00E22C42">
        <w:rPr>
          <w:rFonts w:hint="eastAsia" w:ascii="새굴림" w:hAnsi="새굴림" w:eastAsia="새굴림" w:cs="새굴림"/>
          <w:sz w:val="22"/>
        </w:rPr>
        <w:t>済</w:t>
      </w:r>
      <w:r w:rsidRPr="00E22C42">
        <w:rPr>
          <w:sz w:val="22"/>
        </w:rPr>
        <w:t xml:space="preserve"> </w:t>
      </w:r>
    </w:p>
    <w:p w:rsidR="00244A5D" w:rsidP="21C296FF" w:rsidRDefault="002F462C" w14:paraId="79FF9D10" w14:textId="215499C6">
      <w:pPr>
        <w:pStyle w:val="a8"/>
        <w:ind w:leftChars="0"/>
        <w:jc w:val="left"/>
        <w:rPr>
          <w:sz w:val="22"/>
          <w:szCs w:val="22"/>
        </w:rPr>
      </w:pPr>
      <w:r w:rsidRPr="686D88A7" w:rsidR="2226D887">
        <w:rPr>
          <w:sz w:val="22"/>
          <w:szCs w:val="22"/>
        </w:rPr>
        <w:t>払い戻し手数料を</w:t>
      </w:r>
      <w:r w:rsidRPr="686D88A7" w:rsidR="2226D887">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差し引い</w:t>
      </w:r>
      <w:r w:rsidRPr="686D88A7" w:rsidR="2226D887">
        <w:rPr>
          <w:rFonts w:ascii="맑은 고딕" w:hAnsi="맑은 고딕" w:eastAsia="맑은 고딕" w:cs="맑은 고딕" w:asciiTheme="minorAscii" w:hAnsiTheme="minorAscii" w:eastAsiaTheme="minorAscii" w:cstheme="minorAscii"/>
          <w:b w:val="0"/>
          <w:bCs w:val="0"/>
          <w:i w:val="0"/>
          <w:iCs w:val="0"/>
          <w:caps w:val="0"/>
          <w:smallCaps w:val="0"/>
          <w:noProof w:val="0"/>
          <w:color w:val="000000" w:themeColor="text1" w:themeTint="FF" w:themeShade="FF"/>
          <w:sz w:val="22"/>
          <w:szCs w:val="22"/>
          <w:lang w:eastAsia="ko-KR"/>
        </w:rPr>
        <w:t>た後、払い戻しが可能です。</w:t>
      </w:r>
      <w:r w:rsidRPr="686D88A7" w:rsidR="2226D887">
        <w:rPr>
          <w:noProof w:val="0"/>
          <w:lang w:eastAsia="ko-KR"/>
        </w:rPr>
        <w:t xml:space="preserve"> </w:t>
      </w:r>
    </w:p>
    <w:p w:rsidR="00BA0583" w:rsidP="686D88A7" w:rsidRDefault="00BA0583" w14:paraId="550C2CDC" w14:textId="77777777">
      <w:pPr>
        <w:pStyle w:val="a8"/>
        <w:numPr>
          <w:ilvl w:val="0"/>
          <w:numId w:val="5"/>
        </w:numPr>
        <w:ind w:leftChars="0"/>
        <w:jc w:val="left"/>
        <w:rPr>
          <w:sz w:val="22"/>
          <w:szCs w:val="22"/>
        </w:rPr>
      </w:pPr>
      <w:r w:rsidRPr="686D88A7" w:rsidR="00BA0583">
        <w:rPr>
          <w:sz w:val="22"/>
          <w:szCs w:val="22"/>
        </w:rPr>
        <w:t>銀行振</w:t>
      </w:r>
      <w:r w:rsidRPr="686D88A7" w:rsidR="00BA0583">
        <w:rPr>
          <w:rFonts w:ascii="새굴림" w:hAnsi="새굴림" w:eastAsia="새굴림" w:cs="새굴림"/>
          <w:sz w:val="22"/>
          <w:szCs w:val="22"/>
        </w:rPr>
        <w:t>込</w:t>
      </w:r>
      <w:r w:rsidRPr="686D88A7" w:rsidR="00BA0583">
        <w:rPr>
          <w:sz w:val="22"/>
          <w:szCs w:val="22"/>
        </w:rPr>
        <w:t xml:space="preserve"> </w:t>
      </w:r>
    </w:p>
    <w:p w:rsidR="008B1303" w:rsidP="21C296FF" w:rsidRDefault="008B1303" w14:paraId="678D95EF" w14:textId="60706A13">
      <w:pPr>
        <w:pStyle w:val="a8"/>
        <w:ind w:leftChars="0"/>
        <w:jc w:val="left"/>
        <w:rPr>
          <w:sz w:val="22"/>
          <w:szCs w:val="22"/>
        </w:rPr>
      </w:pPr>
      <w:r w:rsidRPr="686D88A7" w:rsidR="6381F355">
        <w:rPr>
          <w:sz w:val="22"/>
          <w:szCs w:val="22"/>
        </w:rPr>
        <w:t>払い戻し手数料を差し引いた後、払い戻しが可能です。</w:t>
      </w:r>
    </w:p>
    <w:p w:rsidRPr="008C4D93" w:rsidR="008C4D93" w:rsidP="686D88A7" w:rsidRDefault="00BA0583" w14:paraId="48F103E0" w14:textId="77777777">
      <w:pPr>
        <w:pStyle w:val="a8"/>
        <w:numPr>
          <w:ilvl w:val="0"/>
          <w:numId w:val="5"/>
        </w:numPr>
        <w:ind w:leftChars="0"/>
        <w:jc w:val="left"/>
        <w:rPr>
          <w:rStyle w:val="normaltextrun"/>
          <w:sz w:val="22"/>
          <w:szCs w:val="22"/>
          <w:lang w:eastAsia="ja-JP"/>
        </w:rPr>
      </w:pPr>
      <w:r w:rsidRPr="686D88A7" w:rsidR="00BA0583">
        <w:rPr>
          <w:sz w:val="22"/>
          <w:szCs w:val="22"/>
          <w:lang w:eastAsia="ja-JP"/>
        </w:rPr>
        <w:t>デジタルマネ</w:t>
      </w:r>
      <w:r w:rsidRPr="686D88A7" w:rsidR="00BA0583">
        <w:rPr>
          <w:rFonts w:ascii="MS Mincho" w:hAnsi="MS Mincho" w:eastAsia="MS Mincho" w:cs="MS Mincho"/>
          <w:sz w:val="22"/>
          <w:szCs w:val="22"/>
          <w:lang w:eastAsia="ja-JP"/>
        </w:rPr>
        <w:t>ー</w:t>
      </w:r>
      <w:r w:rsidRPr="686D88A7" w:rsidR="00BA0583">
        <w:rPr>
          <w:rFonts w:ascii="MS Mincho" w:hAnsi="MS Mincho" w:cs="MS Mincho"/>
          <w:sz w:val="22"/>
          <w:szCs w:val="22"/>
          <w:lang w:eastAsia="ja-JP"/>
        </w:rPr>
        <w:t>(</w:t>
      </w:r>
      <w:r w:rsidRPr="686D88A7" w:rsidR="00BA0583">
        <w:rPr>
          <w:rStyle w:val="normaltextrun"/>
          <w:rFonts w:ascii="맑은 고딕" w:hAnsi="맑은 고딕" w:eastAsia="맑은 고딕"/>
          <w:color w:val="000000"/>
          <w:sz w:val="22"/>
          <w:szCs w:val="22"/>
          <w:shd w:val="clear" w:color="auto" w:fill="FFFFFF"/>
          <w:lang w:eastAsia="ja-JP"/>
        </w:rPr>
        <w:t>BitCash</w:t>
      </w:r>
      <w:r w:rsidRPr="686D88A7" w:rsidR="00BA0583">
        <w:rPr>
          <w:rStyle w:val="normaltextrun"/>
          <w:rFonts w:ascii="맑은 고딕" w:hAnsi="맑은 고딕" w:eastAsia="맑은 고딕"/>
          <w:color w:val="000000"/>
          <w:sz w:val="22"/>
          <w:szCs w:val="22"/>
          <w:shd w:val="clear" w:color="auto" w:fill="FFFFFF"/>
          <w:lang w:eastAsia="ja-JP"/>
        </w:rPr>
        <w:t>、NET</w:t>
      </w:r>
      <w:r w:rsidRPr="686D88A7" w:rsidR="00BA0583">
        <w:rPr>
          <w:rStyle w:val="normaltextrun"/>
          <w:rFonts w:ascii="맑은 고딕" w:hAnsi="맑은 고딕" w:eastAsia="맑은 고딕"/>
          <w:color w:val="000000"/>
          <w:sz w:val="22"/>
          <w:szCs w:val="22"/>
          <w:shd w:val="clear" w:color="auto" w:fill="FFFFFF"/>
          <w:lang w:eastAsia="ja-JP"/>
        </w:rPr>
        <w:t xml:space="preserve"> </w:t>
      </w:r>
      <w:r w:rsidRPr="686D88A7" w:rsidR="00BA0583">
        <w:rPr>
          <w:rStyle w:val="normaltextrun"/>
          <w:rFonts w:ascii="맑은 고딕" w:hAnsi="맑은 고딕" w:eastAsia="맑은 고딕"/>
          <w:color w:val="000000"/>
          <w:sz w:val="22"/>
          <w:szCs w:val="22"/>
          <w:shd w:val="clear" w:color="auto" w:fill="FFFFFF"/>
          <w:lang w:eastAsia="ja-JP"/>
        </w:rPr>
        <w:t>CASH、</w:t>
      </w:r>
      <w:r w:rsidRPr="686D88A7" w:rsidR="00BA0583">
        <w:rPr>
          <w:rStyle w:val="normaltextrun"/>
          <w:rFonts w:ascii="맑은 고딕" w:hAnsi="맑은 고딕" w:eastAsia="맑은 고딕"/>
          <w:color w:val="000000"/>
          <w:sz w:val="22"/>
          <w:szCs w:val="22"/>
          <w:shd w:val="clear" w:color="auto" w:fill="FFFFFF"/>
          <w:lang w:eastAsia="ja-JP"/>
        </w:rPr>
        <w:t>nanaco</w:t>
      </w:r>
      <w:r w:rsidRPr="686D88A7" w:rsidR="00BA0583">
        <w:rPr>
          <w:rStyle w:val="normaltextrun"/>
          <w:rFonts w:ascii="맑은 고딕" w:hAnsi="맑은 고딕" w:eastAsia="맑은 고딕"/>
          <w:color w:val="000000"/>
          <w:sz w:val="22"/>
          <w:szCs w:val="22"/>
          <w:shd w:val="clear" w:color="auto" w:fill="FFFFFF"/>
          <w:lang w:eastAsia="ja-JP"/>
        </w:rPr>
        <w:t>、</w:t>
      </w:r>
      <w:r w:rsidRPr="686D88A7" w:rsidR="00BA0583">
        <w:rPr>
          <w:rStyle w:val="normaltextrun"/>
          <w:rFonts w:ascii="맑은 고딕" w:hAnsi="맑은 고딕" w:eastAsia="맑은 고딕"/>
          <w:color w:val="000000"/>
          <w:sz w:val="22"/>
          <w:szCs w:val="22"/>
          <w:shd w:val="clear" w:color="auto" w:fill="FFFFFF"/>
          <w:lang w:eastAsia="ja-JP"/>
        </w:rPr>
        <w:t>WebM</w:t>
      </w:r>
      <w:r w:rsidRPr="686D88A7" w:rsidR="00BA0583">
        <w:rPr>
          <w:rStyle w:val="normaltextrun"/>
          <w:rFonts w:ascii="맑은 고딕" w:hAnsi="맑은 고딕" w:eastAsia="맑은 고딕"/>
          <w:color w:val="000000"/>
          <w:sz w:val="22"/>
          <w:szCs w:val="22"/>
          <w:shd w:val="clear" w:color="auto" w:fill="FFFFFF"/>
          <w:lang w:eastAsia="ja-JP"/>
        </w:rPr>
        <w:t>oney</w:t>
      </w:r>
      <w:r w:rsidRPr="686D88A7" w:rsidR="00BA0583">
        <w:rPr>
          <w:rStyle w:val="normaltextrun"/>
          <w:rFonts w:ascii="맑은 고딕" w:hAnsi="맑은 고딕" w:eastAsia="맑은 고딕"/>
          <w:color w:val="000000"/>
          <w:sz w:val="22"/>
          <w:szCs w:val="22"/>
          <w:shd w:val="clear" w:color="auto" w:fill="FFFFFF"/>
          <w:lang w:eastAsia="ja-JP"/>
        </w:rPr>
        <w:t>)</w:t>
      </w:r>
    </w:p>
    <w:p w:rsidRPr="008C4D93" w:rsidR="00BA0583" w:rsidP="008C4D93" w:rsidRDefault="008C4D93" w14:paraId="36CDD21E" w14:textId="612E9146">
      <w:pPr>
        <w:pStyle w:val="a8"/>
        <w:ind w:leftChars="0"/>
        <w:jc w:val="left"/>
        <w:rPr>
          <w:rFonts w:hint="eastAsia"/>
          <w:sz w:val="22"/>
          <w:lang w:eastAsia="ja-JP"/>
        </w:rPr>
      </w:pPr>
      <w:r w:rsidRPr="008C4D93">
        <w:rPr>
          <w:rFonts w:hint="eastAsia"/>
          <w:sz w:val="22"/>
          <w:lang w:eastAsia="ja-JP"/>
        </w:rPr>
        <w:t>決</w:t>
      </w:r>
      <w:r w:rsidRPr="008C4D93">
        <w:rPr>
          <w:rFonts w:hint="eastAsia" w:ascii="새굴림" w:hAnsi="새굴림" w:eastAsia="새굴림" w:cs="새굴림"/>
          <w:sz w:val="22"/>
          <w:lang w:eastAsia="ja-JP"/>
        </w:rPr>
        <w:t>済当</w:t>
      </w:r>
      <w:r w:rsidRPr="008C4D93">
        <w:rPr>
          <w:rFonts w:hint="eastAsia" w:ascii="맑은 고딕" w:hAnsi="맑은 고딕" w:eastAsia="맑은 고딕" w:cs="맑은 고딕"/>
          <w:sz w:val="22"/>
          <w:lang w:eastAsia="ja-JP"/>
        </w:rPr>
        <w:t>日から</w:t>
      </w:r>
      <w:r w:rsidRPr="008C4D93">
        <w:rPr>
          <w:sz w:val="22"/>
          <w:lang w:eastAsia="ja-JP"/>
        </w:rPr>
        <w:t>7日以</w:t>
      </w:r>
      <w:r w:rsidRPr="008C4D93">
        <w:rPr>
          <w:rFonts w:hint="eastAsia" w:ascii="새굴림" w:hAnsi="새굴림" w:eastAsia="새굴림" w:cs="새굴림"/>
          <w:sz w:val="22"/>
          <w:lang w:eastAsia="ja-JP"/>
        </w:rPr>
        <w:t>内</w:t>
      </w:r>
      <w:r w:rsidRPr="008C4D93">
        <w:rPr>
          <w:rFonts w:hint="eastAsia" w:ascii="맑은 고딕" w:hAnsi="맑은 고딕" w:eastAsia="맑은 고딕" w:cs="맑은 고딕"/>
          <w:sz w:val="22"/>
          <w:lang w:eastAsia="ja-JP"/>
        </w:rPr>
        <w:t>に決</w:t>
      </w:r>
      <w:r w:rsidRPr="008C4D93">
        <w:rPr>
          <w:rFonts w:hint="eastAsia" w:ascii="새굴림" w:hAnsi="새굴림" w:eastAsia="새굴림" w:cs="새굴림"/>
          <w:sz w:val="22"/>
          <w:lang w:eastAsia="ja-JP"/>
        </w:rPr>
        <w:t>済</w:t>
      </w:r>
      <w:r w:rsidRPr="008C4D93">
        <w:rPr>
          <w:rFonts w:hint="eastAsia" w:ascii="맑은 고딕" w:hAnsi="맑은 고딕" w:eastAsia="맑은 고딕" w:cs="맑은 고딕"/>
          <w:sz w:val="22"/>
          <w:lang w:eastAsia="ja-JP"/>
        </w:rPr>
        <w:t>キャンセルすることができます。</w:t>
      </w:r>
      <w:r w:rsidRPr="008C4D93">
        <w:rPr>
          <w:rFonts w:hint="eastAsia" w:ascii="새굴림" w:hAnsi="새굴림" w:eastAsia="새굴림" w:cs="새굴림"/>
          <w:sz w:val="22"/>
          <w:lang w:eastAsia="ja-JP"/>
        </w:rPr>
        <w:t>払</w:t>
      </w:r>
      <w:r w:rsidRPr="008C4D93">
        <w:rPr>
          <w:rFonts w:hint="eastAsia" w:ascii="맑은 고딕" w:hAnsi="맑은 고딕" w:eastAsia="맑은 고딕" w:cs="맑은 고딕"/>
          <w:sz w:val="22"/>
          <w:lang w:eastAsia="ja-JP"/>
        </w:rPr>
        <w:t>い</w:t>
      </w:r>
      <w:r w:rsidRPr="008C4D93">
        <w:rPr>
          <w:rFonts w:hint="eastAsia" w:ascii="새굴림" w:hAnsi="새굴림" w:eastAsia="새굴림" w:cs="새굴림"/>
          <w:sz w:val="22"/>
          <w:lang w:eastAsia="ja-JP"/>
        </w:rPr>
        <w:t>戻</w:t>
      </w:r>
      <w:r w:rsidRPr="008C4D93">
        <w:rPr>
          <w:rFonts w:hint="eastAsia" w:ascii="맑은 고딕" w:hAnsi="맑은 고딕" w:eastAsia="맑은 고딕" w:cs="맑은 고딕"/>
          <w:sz w:val="22"/>
          <w:lang w:eastAsia="ja-JP"/>
        </w:rPr>
        <w:t>しの際には、</w:t>
      </w:r>
      <w:r w:rsidRPr="008C4D93">
        <w:rPr>
          <w:rFonts w:hint="eastAsia" w:ascii="새굴림" w:hAnsi="새굴림" w:eastAsia="새굴림" w:cs="새굴림"/>
          <w:sz w:val="22"/>
          <w:lang w:eastAsia="ja-JP"/>
        </w:rPr>
        <w:t>払</w:t>
      </w:r>
      <w:r w:rsidRPr="008C4D93">
        <w:rPr>
          <w:rFonts w:hint="eastAsia" w:ascii="맑은 고딕" w:hAnsi="맑은 고딕" w:eastAsia="맑은 고딕" w:cs="맑은 고딕"/>
          <w:sz w:val="22"/>
          <w:lang w:eastAsia="ja-JP"/>
        </w:rPr>
        <w:t>い</w:t>
      </w:r>
      <w:r w:rsidRPr="008C4D93">
        <w:rPr>
          <w:rFonts w:hint="eastAsia" w:ascii="새굴림" w:hAnsi="새굴림" w:eastAsia="새굴림" w:cs="새굴림"/>
          <w:sz w:val="22"/>
          <w:lang w:eastAsia="ja-JP"/>
        </w:rPr>
        <w:t>戻</w:t>
      </w:r>
      <w:r w:rsidRPr="008C4D93">
        <w:rPr>
          <w:rFonts w:hint="eastAsia" w:ascii="맑은 고딕" w:hAnsi="맑은 고딕" w:eastAsia="맑은 고딕" w:cs="맑은 고딕"/>
          <w:sz w:val="22"/>
          <w:lang w:eastAsia="ja-JP"/>
        </w:rPr>
        <w:t>し手</w:t>
      </w:r>
      <w:r w:rsidRPr="008C4D93">
        <w:rPr>
          <w:rFonts w:hint="eastAsia" w:ascii="새굴림" w:hAnsi="새굴림" w:eastAsia="새굴림" w:cs="새굴림"/>
          <w:sz w:val="22"/>
          <w:lang w:eastAsia="ja-JP"/>
        </w:rPr>
        <w:t>数</w:t>
      </w:r>
      <w:r w:rsidRPr="008C4D93">
        <w:rPr>
          <w:rFonts w:hint="eastAsia" w:ascii="맑은 고딕" w:hAnsi="맑은 고딕" w:eastAsia="맑은 고딕" w:cs="맑은 고딕"/>
          <w:sz w:val="22"/>
          <w:lang w:eastAsia="ja-JP"/>
        </w:rPr>
        <w:t>料が</w:t>
      </w:r>
      <w:r w:rsidRPr="008C4D93">
        <w:rPr>
          <w:rFonts w:hint="eastAsia" w:ascii="새굴림" w:hAnsi="새굴림" w:eastAsia="새굴림" w:cs="새굴림"/>
          <w:sz w:val="22"/>
          <w:lang w:eastAsia="ja-JP"/>
        </w:rPr>
        <w:t>発</w:t>
      </w:r>
      <w:r w:rsidRPr="008C4D93">
        <w:rPr>
          <w:rFonts w:hint="eastAsia" w:ascii="맑은 고딕" w:hAnsi="맑은 고딕" w:eastAsia="맑은 고딕" w:cs="맑은 고딕"/>
          <w:sz w:val="22"/>
          <w:lang w:eastAsia="ja-JP"/>
        </w:rPr>
        <w:t>生することがあり、</w:t>
      </w:r>
      <w:r w:rsidRPr="008C4D93">
        <w:rPr>
          <w:rFonts w:hint="eastAsia" w:ascii="새굴림" w:hAnsi="새굴림" w:eastAsia="새굴림" w:cs="새굴림"/>
          <w:sz w:val="22"/>
          <w:lang w:eastAsia="ja-JP"/>
        </w:rPr>
        <w:t>払</w:t>
      </w:r>
      <w:r w:rsidRPr="008C4D93">
        <w:rPr>
          <w:rFonts w:hint="eastAsia" w:ascii="맑은 고딕" w:hAnsi="맑은 고딕" w:eastAsia="맑은 고딕" w:cs="맑은 고딕"/>
          <w:sz w:val="22"/>
          <w:lang w:eastAsia="ja-JP"/>
        </w:rPr>
        <w:t>い</w:t>
      </w:r>
      <w:r w:rsidRPr="008C4D93">
        <w:rPr>
          <w:rFonts w:hint="eastAsia" w:ascii="새굴림" w:hAnsi="새굴림" w:eastAsia="새굴림" w:cs="새굴림"/>
          <w:sz w:val="22"/>
          <w:lang w:eastAsia="ja-JP"/>
        </w:rPr>
        <w:t>戻</w:t>
      </w:r>
      <w:r w:rsidRPr="008C4D93">
        <w:rPr>
          <w:rFonts w:hint="eastAsia" w:ascii="맑은 고딕" w:hAnsi="맑은 고딕" w:eastAsia="맑은 고딕" w:cs="맑은 고딕"/>
          <w:sz w:val="22"/>
          <w:lang w:eastAsia="ja-JP"/>
        </w:rPr>
        <w:t>し手</w:t>
      </w:r>
      <w:r w:rsidRPr="008C4D93">
        <w:rPr>
          <w:rFonts w:hint="eastAsia" w:ascii="새굴림" w:hAnsi="새굴림" w:eastAsia="새굴림" w:cs="새굴림"/>
          <w:sz w:val="22"/>
          <w:lang w:eastAsia="ja-JP"/>
        </w:rPr>
        <w:t>数</w:t>
      </w:r>
      <w:r w:rsidRPr="008C4D93">
        <w:rPr>
          <w:rFonts w:hint="eastAsia" w:ascii="맑은 고딕" w:hAnsi="맑은 고딕" w:eastAsia="맑은 고딕" w:cs="맑은 고딕"/>
          <w:sz w:val="22"/>
          <w:lang w:eastAsia="ja-JP"/>
        </w:rPr>
        <w:t>料を差し引いた金額が</w:t>
      </w:r>
      <w:r w:rsidRPr="008C4D93">
        <w:rPr>
          <w:rFonts w:hint="eastAsia" w:ascii="새굴림" w:hAnsi="새굴림" w:eastAsia="새굴림" w:cs="새굴림"/>
          <w:sz w:val="22"/>
          <w:lang w:eastAsia="ja-JP"/>
        </w:rPr>
        <w:t>払</w:t>
      </w:r>
      <w:r w:rsidRPr="008C4D93">
        <w:rPr>
          <w:rFonts w:hint="eastAsia" w:ascii="맑은 고딕" w:hAnsi="맑은 고딕" w:eastAsia="맑은 고딕" w:cs="맑은 고딕"/>
          <w:sz w:val="22"/>
          <w:lang w:eastAsia="ja-JP"/>
        </w:rPr>
        <w:t>い</w:t>
      </w:r>
      <w:r w:rsidRPr="008C4D93">
        <w:rPr>
          <w:rFonts w:hint="eastAsia" w:ascii="새굴림" w:hAnsi="새굴림" w:eastAsia="새굴림" w:cs="새굴림"/>
          <w:sz w:val="22"/>
          <w:lang w:eastAsia="ja-JP"/>
        </w:rPr>
        <w:t>戻</w:t>
      </w:r>
      <w:r w:rsidRPr="008C4D93">
        <w:rPr>
          <w:rFonts w:hint="eastAsia" w:ascii="맑은 고딕" w:hAnsi="맑은 고딕" w:eastAsia="맑은 고딕" w:cs="맑은 고딕"/>
          <w:sz w:val="22"/>
          <w:lang w:eastAsia="ja-JP"/>
        </w:rPr>
        <w:t>しされます。</w:t>
      </w:r>
    </w:p>
    <w:p w:rsidRPr="00FC10F6" w:rsidR="735E02EA" w:rsidP="00E14CD8" w:rsidRDefault="008B1303" w14:paraId="02C5EEB5" w14:textId="77DEB37E">
      <w:pPr>
        <w:ind w:left="330" w:hanging="330" w:hangingChars="150"/>
        <w:jc w:val="left"/>
        <w:rPr>
          <w:sz w:val="22"/>
          <w:lang w:eastAsia="ja-JP"/>
        </w:rPr>
      </w:pPr>
      <w:r>
        <w:rPr>
          <w:rFonts w:eastAsiaTheme="minorHAnsi"/>
          <w:sz w:val="22"/>
          <w:lang w:eastAsia="ja-JP"/>
        </w:rPr>
        <w:fldChar w:fldCharType="begin"/>
      </w:r>
      <w:r>
        <w:rPr>
          <w:rFonts w:eastAsia="MS Mincho"/>
          <w:sz w:val="22"/>
          <w:lang w:eastAsia="ja-JP"/>
        </w:rPr>
        <w:instrText xml:space="preserve"> </w:instrText>
      </w:r>
      <w:r>
        <w:rPr>
          <w:rFonts w:hint="eastAsia" w:eastAsia="MS Mincho"/>
          <w:sz w:val="22"/>
          <w:lang w:eastAsia="ja-JP"/>
        </w:rPr>
        <w:instrText>eq \o\ac(</w:instrText>
      </w:r>
      <w:r>
        <w:rPr>
          <w:rFonts w:hint="eastAsia" w:eastAsia="MS Mincho"/>
          <w:sz w:val="22"/>
          <w:lang w:eastAsia="ja-JP"/>
        </w:rPr>
        <w:instrText>○</w:instrText>
      </w:r>
      <w:r>
        <w:rPr>
          <w:rFonts w:hint="eastAsia" w:eastAsia="MS Mincho"/>
          <w:sz w:val="22"/>
          <w:lang w:eastAsia="ja-JP"/>
        </w:rPr>
        <w:instrText>,16)</w:instrText>
      </w:r>
      <w:r>
        <w:rPr>
          <w:rFonts w:eastAsiaTheme="minorHAnsi"/>
          <w:sz w:val="22"/>
          <w:lang w:eastAsia="ja-JP"/>
        </w:rPr>
        <w:fldChar w:fldCharType="end"/>
      </w:r>
      <w:r w:rsidR="00FC10F6">
        <w:rPr>
          <w:rFonts w:hint="eastAsia"/>
          <w:sz w:val="22"/>
          <w:lang w:eastAsia="ja-JP"/>
        </w:rPr>
        <w:t xml:space="preserve"> </w:t>
      </w:r>
      <w:r w:rsidRPr="00DA2D8A" w:rsidR="00DA2D8A">
        <w:rPr>
          <w:rFonts w:hint="eastAsia" w:ascii="새굴림" w:hAnsi="새굴림" w:eastAsia="새굴림" w:cs="새굴림"/>
          <w:sz w:val="22"/>
          <w:lang w:eastAsia="ja-JP"/>
        </w:rPr>
        <w:t>払</w:t>
      </w:r>
      <w:r w:rsidRPr="00DA2D8A" w:rsidR="00DA2D8A">
        <w:rPr>
          <w:rFonts w:hint="eastAsia" w:ascii="맑은 고딕" w:hAnsi="맑은 고딕" w:eastAsia="맑은 고딕" w:cs="맑은 고딕"/>
          <w:sz w:val="22"/>
          <w:lang w:eastAsia="ja-JP"/>
        </w:rPr>
        <w:t>い</w:t>
      </w:r>
      <w:r w:rsidRPr="00DA2D8A" w:rsidR="00DA2D8A">
        <w:rPr>
          <w:rFonts w:hint="eastAsia" w:ascii="새굴림" w:hAnsi="새굴림" w:eastAsia="새굴림" w:cs="새굴림"/>
          <w:sz w:val="22"/>
          <w:lang w:eastAsia="ja-JP"/>
        </w:rPr>
        <w:t>戻</w:t>
      </w:r>
      <w:r w:rsidRPr="00DA2D8A" w:rsidR="00DA2D8A">
        <w:rPr>
          <w:rFonts w:hint="eastAsia" w:ascii="맑은 고딕" w:hAnsi="맑은 고딕" w:eastAsia="맑은 고딕" w:cs="맑은 고딕"/>
          <w:sz w:val="22"/>
          <w:lang w:eastAsia="ja-JP"/>
        </w:rPr>
        <w:t>し要請の際に、誤記等、</w:t>
      </w:r>
      <w:r w:rsidRPr="00DA2D8A" w:rsidR="00DA2D8A">
        <w:rPr>
          <w:rFonts w:hint="eastAsia" w:ascii="새굴림" w:hAnsi="새굴림" w:eastAsia="새굴림" w:cs="새굴림"/>
          <w:sz w:val="22"/>
          <w:lang w:eastAsia="ja-JP"/>
        </w:rPr>
        <w:t>会</w:t>
      </w:r>
      <w:r w:rsidRPr="00DA2D8A" w:rsidR="00DA2D8A">
        <w:rPr>
          <w:rFonts w:hint="eastAsia" w:ascii="맑은 고딕" w:hAnsi="맑은 고딕" w:eastAsia="맑은 고딕" w:cs="맑은 고딕"/>
          <w:sz w:val="22"/>
          <w:lang w:eastAsia="ja-JP"/>
        </w:rPr>
        <w:t>員の</w:t>
      </w:r>
      <w:r w:rsidRPr="00DA2D8A" w:rsidR="00DA2D8A">
        <w:rPr>
          <w:rFonts w:hint="eastAsia" w:ascii="새굴림" w:hAnsi="새굴림" w:eastAsia="새굴림" w:cs="새굴림"/>
          <w:sz w:val="22"/>
          <w:lang w:eastAsia="ja-JP"/>
        </w:rPr>
        <w:t>帰</w:t>
      </w:r>
      <w:r w:rsidRPr="00DA2D8A" w:rsidR="00DA2D8A">
        <w:rPr>
          <w:rFonts w:hint="eastAsia" w:ascii="맑은 고딕" w:hAnsi="맑은 고딕" w:eastAsia="맑은 고딕" w:cs="맑은 고딕"/>
          <w:sz w:val="22"/>
          <w:lang w:eastAsia="ja-JP"/>
        </w:rPr>
        <w:t>責事由により</w:t>
      </w:r>
      <w:r w:rsidRPr="00DA2D8A" w:rsidR="00DA2D8A">
        <w:rPr>
          <w:rFonts w:hint="eastAsia" w:ascii="새굴림" w:hAnsi="새굴림" w:eastAsia="새굴림" w:cs="새굴림"/>
          <w:sz w:val="22"/>
          <w:lang w:eastAsia="ja-JP"/>
        </w:rPr>
        <w:t>発</w:t>
      </w:r>
      <w:r w:rsidRPr="00DA2D8A" w:rsidR="00DA2D8A">
        <w:rPr>
          <w:rFonts w:hint="eastAsia" w:ascii="맑은 고딕" w:hAnsi="맑은 고딕" w:eastAsia="맑은 고딕" w:cs="맑은 고딕"/>
          <w:sz w:val="22"/>
          <w:lang w:eastAsia="ja-JP"/>
        </w:rPr>
        <w:t>生する不利益について</w:t>
      </w:r>
      <w:r w:rsidRPr="00DA2D8A" w:rsidR="00DA2D8A">
        <w:rPr>
          <w:rFonts w:hint="eastAsia" w:ascii="새굴림" w:hAnsi="새굴림" w:eastAsia="새굴림" w:cs="새굴림"/>
          <w:sz w:val="22"/>
          <w:lang w:eastAsia="ja-JP"/>
        </w:rPr>
        <w:t>会</w:t>
      </w:r>
      <w:r w:rsidRPr="00DA2D8A" w:rsidR="00DA2D8A">
        <w:rPr>
          <w:rFonts w:hint="eastAsia" w:ascii="맑은 고딕" w:hAnsi="맑은 고딕" w:eastAsia="맑은 고딕" w:cs="맑은 고딕"/>
          <w:sz w:val="22"/>
          <w:lang w:eastAsia="ja-JP"/>
        </w:rPr>
        <w:t>社は責任を負いません。</w:t>
      </w:r>
    </w:p>
    <w:p w:rsidRPr="00FC10F6" w:rsidR="7C155CA3" w:rsidP="00E14CD8" w:rsidRDefault="00FC10F6" w14:paraId="285EC252" w14:textId="3E575C1C">
      <w:pPr>
        <w:ind w:left="330" w:hanging="330" w:hangingChars="150"/>
        <w:jc w:val="left"/>
        <w:rPr>
          <w:sz w:val="22"/>
          <w:lang w:eastAsia="ja-JP"/>
        </w:rPr>
      </w:pPr>
      <w:r>
        <w:rPr>
          <w:sz w:val="22"/>
        </w:rPr>
        <w:fldChar w:fldCharType="begin"/>
      </w:r>
      <w:r>
        <w:rPr>
          <w:sz w:val="22"/>
          <w:lang w:eastAsia="ja-JP"/>
        </w:rPr>
        <w:instrText xml:space="preserve"> </w:instrText>
      </w:r>
      <w:r>
        <w:rPr>
          <w:rFonts w:hint="eastAsia"/>
          <w:sz w:val="22"/>
          <w:lang w:eastAsia="ja-JP"/>
        </w:rPr>
        <w:instrText>eq \o\ac(○,</w:instrText>
      </w:r>
      <w:r w:rsidRPr="00FC10F6">
        <w:rPr>
          <w:rFonts w:hint="eastAsia" w:ascii="맑은 고딕"/>
          <w:position w:val="2"/>
          <w:sz w:val="13"/>
          <w:lang w:eastAsia="ja-JP"/>
        </w:rPr>
        <w:instrText>17</w:instrText>
      </w:r>
      <w:r>
        <w:rPr>
          <w:rFonts w:hint="eastAsia"/>
          <w:sz w:val="22"/>
          <w:lang w:eastAsia="ja-JP"/>
        </w:rPr>
        <w:instrText>)</w:instrText>
      </w:r>
      <w:r>
        <w:rPr>
          <w:sz w:val="22"/>
        </w:rPr>
        <w:fldChar w:fldCharType="end"/>
      </w:r>
      <w:r>
        <w:rPr>
          <w:sz w:val="22"/>
          <w:lang w:eastAsia="ja-JP"/>
        </w:rPr>
        <w:t xml:space="preserve"> </w:t>
      </w:r>
      <w:r w:rsidRPr="0033655F" w:rsidR="0033655F">
        <w:rPr>
          <w:rFonts w:hint="eastAsia" w:ascii="새굴림" w:hAnsi="새굴림" w:eastAsia="새굴림" w:cs="새굴림"/>
          <w:sz w:val="22"/>
          <w:lang w:eastAsia="ja-JP"/>
        </w:rPr>
        <w:t>会</w:t>
      </w:r>
      <w:r w:rsidRPr="0033655F" w:rsidR="0033655F">
        <w:rPr>
          <w:rFonts w:hint="eastAsia" w:ascii="맑은 고딕" w:hAnsi="맑은 고딕" w:eastAsia="맑은 고딕" w:cs="맑은 고딕"/>
          <w:sz w:val="22"/>
          <w:lang w:eastAsia="ja-JP"/>
        </w:rPr>
        <w:t>員は、</w:t>
      </w:r>
      <w:r w:rsidRPr="0033655F" w:rsidR="0033655F">
        <w:rPr>
          <w:rFonts w:hint="eastAsia" w:ascii="새굴림" w:hAnsi="새굴림" w:eastAsia="새굴림" w:cs="새굴림"/>
          <w:sz w:val="22"/>
          <w:lang w:eastAsia="ja-JP"/>
        </w:rPr>
        <w:t>会</w:t>
      </w:r>
      <w:r w:rsidRPr="0033655F" w:rsidR="0033655F">
        <w:rPr>
          <w:rFonts w:hint="eastAsia" w:ascii="맑은 고딕" w:hAnsi="맑은 고딕" w:eastAsia="맑은 고딕" w:cs="맑은 고딕"/>
          <w:sz w:val="22"/>
          <w:lang w:eastAsia="ja-JP"/>
        </w:rPr>
        <w:t>社が定めるキャンセル及び</w:t>
      </w:r>
      <w:r w:rsidRPr="0033655F" w:rsidR="0033655F">
        <w:rPr>
          <w:rFonts w:hint="eastAsia" w:ascii="새굴림" w:hAnsi="새굴림" w:eastAsia="새굴림" w:cs="새굴림"/>
          <w:sz w:val="22"/>
          <w:lang w:eastAsia="ja-JP"/>
        </w:rPr>
        <w:t>払</w:t>
      </w:r>
      <w:r w:rsidRPr="0033655F" w:rsidR="0033655F">
        <w:rPr>
          <w:rFonts w:hint="eastAsia" w:ascii="맑은 고딕" w:hAnsi="맑은 고딕" w:eastAsia="맑은 고딕" w:cs="맑은 고딕"/>
          <w:sz w:val="22"/>
          <w:lang w:eastAsia="ja-JP"/>
        </w:rPr>
        <w:t>い</w:t>
      </w:r>
      <w:r w:rsidRPr="0033655F" w:rsidR="0033655F">
        <w:rPr>
          <w:rFonts w:hint="eastAsia" w:ascii="새굴림" w:hAnsi="새굴림" w:eastAsia="새굴림" w:cs="새굴림"/>
          <w:sz w:val="22"/>
          <w:lang w:eastAsia="ja-JP"/>
        </w:rPr>
        <w:t>戻</w:t>
      </w:r>
      <w:r w:rsidRPr="0033655F" w:rsidR="0033655F">
        <w:rPr>
          <w:rFonts w:hint="eastAsia" w:ascii="맑은 고딕" w:hAnsi="맑은 고딕" w:eastAsia="맑은 고딕" w:cs="맑은 고딕"/>
          <w:sz w:val="22"/>
          <w:lang w:eastAsia="ja-JP"/>
        </w:rPr>
        <w:t>しポリシ</w:t>
      </w:r>
      <w:r w:rsidRPr="0033655F" w:rsidR="0033655F">
        <w:rPr>
          <w:rFonts w:hint="eastAsia" w:ascii="MS Gothic" w:hAnsi="MS Gothic" w:eastAsia="MS Gothic" w:cs="MS Gothic"/>
          <w:sz w:val="22"/>
          <w:lang w:eastAsia="ja-JP"/>
        </w:rPr>
        <w:t>ー</w:t>
      </w:r>
      <w:r w:rsidRPr="0033655F" w:rsidR="0033655F">
        <w:rPr>
          <w:rFonts w:hint="eastAsia" w:ascii="맑은 고딕" w:hAnsi="맑은 고딕" w:eastAsia="맑은 고딕" w:cs="맑은 고딕"/>
          <w:sz w:val="22"/>
          <w:lang w:eastAsia="ja-JP"/>
        </w:rPr>
        <w:t>に同意の上、有料決</w:t>
      </w:r>
      <w:r w:rsidRPr="0033655F" w:rsidR="0033655F">
        <w:rPr>
          <w:rFonts w:hint="eastAsia" w:ascii="새굴림" w:hAnsi="새굴림" w:eastAsia="새굴림" w:cs="새굴림"/>
          <w:sz w:val="22"/>
          <w:lang w:eastAsia="ja-JP"/>
        </w:rPr>
        <w:t>済</w:t>
      </w:r>
      <w:r w:rsidRPr="0033655F" w:rsidR="0033655F">
        <w:rPr>
          <w:rFonts w:hint="eastAsia" w:ascii="맑은 고딕" w:hAnsi="맑은 고딕" w:eastAsia="맑은 고딕" w:cs="맑은 고딕"/>
          <w:sz w:val="22"/>
          <w:lang w:eastAsia="ja-JP"/>
        </w:rPr>
        <w:t>を行ったものとみなします。</w:t>
      </w:r>
    </w:p>
    <w:p w:rsidRPr="00B53F06" w:rsidR="7C155CA3" w:rsidP="00E14CD8" w:rsidRDefault="7C155CA3" w14:paraId="52D66E42" w14:textId="2B2D630B">
      <w:pPr>
        <w:jc w:val="left"/>
        <w:rPr>
          <w:sz w:val="10"/>
          <w:szCs w:val="10"/>
          <w:lang w:eastAsia="ja-JP"/>
        </w:rPr>
      </w:pPr>
    </w:p>
    <w:p w:rsidRPr="001E2624" w:rsidR="00F73DAB" w:rsidP="00E14CD8" w:rsidRDefault="00DA3040" w14:paraId="1C4C80BF" w14:textId="25FBE4C8">
      <w:pPr>
        <w:jc w:val="left"/>
        <w:rPr>
          <w:b/>
          <w:sz w:val="27"/>
          <w:szCs w:val="27"/>
          <w:lang w:eastAsia="ja-JP"/>
        </w:rPr>
      </w:pPr>
      <w:r w:rsidRPr="00DA3040">
        <w:rPr>
          <w:rFonts w:hint="eastAsia"/>
          <w:b/>
          <w:sz w:val="27"/>
          <w:szCs w:val="27"/>
          <w:lang w:eastAsia="ja-JP"/>
        </w:rPr>
        <w:t>付則</w:t>
      </w:r>
    </w:p>
    <w:p w:rsidRPr="00F967C8" w:rsidR="00F73DAB" w:rsidP="686D88A7" w:rsidRDefault="00547B9D" w14:paraId="3DF3D1E4" w14:textId="364E03E9">
      <w:pPr>
        <w:jc w:val="left"/>
        <w:rPr>
          <w:sz w:val="22"/>
          <w:szCs w:val="22"/>
          <w:lang w:eastAsia="ja-JP"/>
        </w:rPr>
      </w:pPr>
      <w:r w:rsidRPr="686D88A7" w:rsidR="00547B9D">
        <w:rPr>
          <w:sz w:val="22"/>
          <w:szCs w:val="22"/>
          <w:lang w:eastAsia="ja-JP"/>
        </w:rPr>
        <w:t>本規約は、</w:t>
      </w:r>
      <w:r w:rsidRPr="686D88A7" w:rsidR="00547B9D">
        <w:rPr>
          <w:sz w:val="22"/>
          <w:szCs w:val="22"/>
          <w:lang w:eastAsia="ja-JP"/>
        </w:rPr>
        <w:t>202</w:t>
      </w:r>
      <w:r w:rsidRPr="686D88A7" w:rsidR="5E8FE4BF">
        <w:rPr>
          <w:sz w:val="22"/>
          <w:szCs w:val="22"/>
          <w:lang w:eastAsia="ja-JP"/>
        </w:rPr>
        <w:t>4</w:t>
      </w:r>
      <w:r w:rsidRPr="686D88A7" w:rsidR="00547B9D">
        <w:rPr>
          <w:sz w:val="22"/>
          <w:szCs w:val="22"/>
          <w:lang w:eastAsia="ja-JP"/>
        </w:rPr>
        <w:t>年</w:t>
      </w:r>
      <w:r w:rsidRPr="686D88A7" w:rsidR="233669DE">
        <w:rPr>
          <w:sz w:val="22"/>
          <w:szCs w:val="22"/>
          <w:lang w:eastAsia="ja-JP"/>
        </w:rPr>
        <w:t>1</w:t>
      </w:r>
      <w:r w:rsidRPr="686D88A7" w:rsidR="00547B9D">
        <w:rPr>
          <w:sz w:val="22"/>
          <w:szCs w:val="22"/>
          <w:lang w:eastAsia="ja-JP"/>
        </w:rPr>
        <w:t>月</w:t>
      </w:r>
      <w:r w:rsidRPr="686D88A7" w:rsidR="304C8AC8">
        <w:rPr>
          <w:sz w:val="22"/>
          <w:szCs w:val="22"/>
          <w:lang w:eastAsia="ja-JP"/>
        </w:rPr>
        <w:t>2</w:t>
      </w:r>
      <w:r w:rsidRPr="686D88A7" w:rsidR="00547B9D">
        <w:rPr>
          <w:sz w:val="22"/>
          <w:szCs w:val="22"/>
          <w:lang w:eastAsia="ja-JP"/>
        </w:rPr>
        <w:t>日より適用されます。</w:t>
      </w:r>
    </w:p>
    <w:p w:rsidRPr="00F967C8" w:rsidR="00F73DAB" w:rsidP="00E14CD8" w:rsidRDefault="00DE348F" w14:paraId="4DC7DBA3" w14:textId="352C7FA6">
      <w:pPr>
        <w:jc w:val="left"/>
        <w:rPr>
          <w:sz w:val="22"/>
          <w:lang w:eastAsia="ja-JP"/>
        </w:rPr>
      </w:pPr>
      <w:r w:rsidRPr="00DE348F">
        <w:rPr>
          <w:rFonts w:hint="eastAsia"/>
          <w:sz w:val="22"/>
          <w:lang w:eastAsia="ja-JP"/>
        </w:rPr>
        <w:t>本規約が適用される前に決</w:t>
      </w:r>
      <w:r w:rsidRPr="00DE348F">
        <w:rPr>
          <w:rFonts w:hint="eastAsia" w:ascii="새굴림" w:hAnsi="새굴림" w:eastAsia="새굴림" w:cs="새굴림"/>
          <w:sz w:val="22"/>
          <w:lang w:eastAsia="ja-JP"/>
        </w:rPr>
        <w:t>済</w:t>
      </w:r>
      <w:r w:rsidRPr="00DE348F">
        <w:rPr>
          <w:rFonts w:hint="eastAsia" w:ascii="맑은 고딕" w:hAnsi="맑은 고딕" w:eastAsia="맑은 고딕" w:cs="맑은 고딕"/>
          <w:sz w:val="22"/>
          <w:lang w:eastAsia="ja-JP"/>
        </w:rPr>
        <w:t>及び有料サ</w:t>
      </w:r>
      <w:r w:rsidRPr="00DE348F">
        <w:rPr>
          <w:rFonts w:hint="eastAsia" w:ascii="MS Gothic" w:hAnsi="MS Gothic" w:eastAsia="MS Gothic" w:cs="MS Gothic"/>
          <w:sz w:val="22"/>
          <w:lang w:eastAsia="ja-JP"/>
        </w:rPr>
        <w:t>ー</w:t>
      </w:r>
      <w:r w:rsidRPr="00DE348F">
        <w:rPr>
          <w:rFonts w:hint="eastAsia" w:ascii="맑은 고딕" w:hAnsi="맑은 고딕" w:eastAsia="맑은 고딕" w:cs="맑은 고딕"/>
          <w:sz w:val="22"/>
          <w:lang w:eastAsia="ja-JP"/>
        </w:rPr>
        <w:t>ビスを利用中の</w:t>
      </w:r>
      <w:r w:rsidRPr="00DE348F">
        <w:rPr>
          <w:rFonts w:hint="eastAsia" w:ascii="새굴림" w:hAnsi="새굴림" w:eastAsia="새굴림" w:cs="새굴림"/>
          <w:sz w:val="22"/>
          <w:lang w:eastAsia="ja-JP"/>
        </w:rPr>
        <w:t>会</w:t>
      </w:r>
      <w:r w:rsidRPr="00DE348F">
        <w:rPr>
          <w:rFonts w:hint="eastAsia"/>
          <w:sz w:val="22"/>
          <w:lang w:eastAsia="ja-JP"/>
        </w:rPr>
        <w:t>員は、原則として</w:t>
      </w:r>
      <w:r w:rsidRPr="00DE348F">
        <w:rPr>
          <w:rFonts w:hint="eastAsia" w:ascii="새굴림" w:hAnsi="새굴림" w:eastAsia="새굴림" w:cs="새굴림"/>
          <w:sz w:val="22"/>
          <w:lang w:eastAsia="ja-JP"/>
        </w:rPr>
        <w:t>変</w:t>
      </w:r>
      <w:r w:rsidRPr="00DE348F">
        <w:rPr>
          <w:rFonts w:hint="eastAsia" w:ascii="맑은 고딕" w:hAnsi="맑은 고딕" w:eastAsia="맑은 고딕" w:cs="맑은 고딕"/>
          <w:sz w:val="22"/>
          <w:lang w:eastAsia="ja-JP"/>
        </w:rPr>
        <w:t>更前の規約が適用されます。</w:t>
      </w:r>
    </w:p>
    <w:p w:rsidRPr="00A15017" w:rsidR="7A4DF601" w:rsidP="00E14CD8" w:rsidRDefault="00A15017" w14:paraId="0595162C" w14:textId="061421CF">
      <w:pPr>
        <w:jc w:val="left"/>
        <w:rPr>
          <w:strike/>
          <w:sz w:val="22"/>
          <w:lang w:eastAsia="ja-JP"/>
        </w:rPr>
      </w:pPr>
      <w:r w:rsidRPr="00A15017">
        <w:rPr>
          <w:rFonts w:hint="eastAsia"/>
          <w:sz w:val="22"/>
          <w:lang w:eastAsia="ja-JP"/>
        </w:rPr>
        <w:t>但し、告知したところにより、</w:t>
      </w:r>
      <w:r w:rsidRPr="00A15017">
        <w:rPr>
          <w:rFonts w:hint="eastAsia" w:ascii="새굴림" w:hAnsi="새굴림" w:eastAsia="새굴림" w:cs="새굴림"/>
          <w:sz w:val="22"/>
          <w:lang w:eastAsia="ja-JP"/>
        </w:rPr>
        <w:t>変</w:t>
      </w:r>
      <w:r w:rsidRPr="00A15017">
        <w:rPr>
          <w:rFonts w:hint="eastAsia" w:ascii="맑은 고딕" w:hAnsi="맑은 고딕" w:eastAsia="맑은 고딕" w:cs="맑은 고딕"/>
          <w:sz w:val="22"/>
          <w:lang w:eastAsia="ja-JP"/>
        </w:rPr>
        <w:t>更された規約の適用日以後も本規約によるサ</w:t>
      </w:r>
      <w:r w:rsidRPr="00A15017">
        <w:rPr>
          <w:rFonts w:hint="eastAsia" w:ascii="MS Gothic" w:hAnsi="MS Gothic" w:eastAsia="MS Gothic" w:cs="MS Gothic"/>
          <w:sz w:val="22"/>
          <w:lang w:eastAsia="ja-JP"/>
        </w:rPr>
        <w:t>ー</w:t>
      </w:r>
      <w:r w:rsidRPr="00A15017">
        <w:rPr>
          <w:rFonts w:hint="eastAsia" w:ascii="맑은 고딕" w:hAnsi="맑은 고딕" w:eastAsia="맑은 고딕" w:cs="맑은 고딕"/>
          <w:sz w:val="22"/>
          <w:lang w:eastAsia="ja-JP"/>
        </w:rPr>
        <w:t>ビスを</w:t>
      </w:r>
      <w:r w:rsidRPr="00A15017">
        <w:rPr>
          <w:rFonts w:hint="eastAsia" w:ascii="새굴림" w:hAnsi="새굴림" w:eastAsia="새굴림" w:cs="새굴림"/>
          <w:sz w:val="22"/>
          <w:lang w:eastAsia="ja-JP"/>
        </w:rPr>
        <w:t>継続</w:t>
      </w:r>
      <w:r w:rsidRPr="00A15017">
        <w:rPr>
          <w:rFonts w:hint="eastAsia" w:ascii="맑은 고딕" w:hAnsi="맑은 고딕" w:eastAsia="맑은 고딕" w:cs="맑은 고딕"/>
          <w:sz w:val="22"/>
          <w:lang w:eastAsia="ja-JP"/>
        </w:rPr>
        <w:t>して利用する場合には、</w:t>
      </w:r>
      <w:r w:rsidRPr="00A15017">
        <w:rPr>
          <w:rFonts w:hint="eastAsia" w:ascii="새굴림" w:hAnsi="새굴림" w:eastAsia="새굴림" w:cs="새굴림"/>
          <w:sz w:val="22"/>
          <w:lang w:eastAsia="ja-JP"/>
        </w:rPr>
        <w:t>変</w:t>
      </w:r>
      <w:r w:rsidRPr="00A15017">
        <w:rPr>
          <w:rFonts w:hint="eastAsia" w:ascii="맑은 고딕" w:hAnsi="맑은 고딕" w:eastAsia="맑은 고딕" w:cs="맑은 고딕"/>
          <w:sz w:val="22"/>
          <w:lang w:eastAsia="ja-JP"/>
        </w:rPr>
        <w:t>更後の規約に同意したものとみなします。</w:t>
      </w:r>
    </w:p>
    <w:sectPr w:rsidRPr="00A15017" w:rsidR="7A4DF601">
      <w:pgSz w:w="11906" w:h="16838" w:orient="portrait"/>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3656" w:rsidP="00382D8D" w:rsidRDefault="00463656" w14:paraId="536C8D68" w14:textId="77777777">
      <w:pPr>
        <w:spacing w:after="0" w:line="240" w:lineRule="auto"/>
      </w:pPr>
      <w:r>
        <w:separator/>
      </w:r>
    </w:p>
  </w:endnote>
  <w:endnote w:type="continuationSeparator" w:id="0">
    <w:p w:rsidR="00463656" w:rsidP="00382D8D" w:rsidRDefault="00463656" w14:paraId="052CA317" w14:textId="77777777">
      <w:pPr>
        <w:spacing w:after="0" w:line="240" w:lineRule="auto"/>
      </w:pPr>
      <w:r>
        <w:continuationSeparator/>
      </w:r>
    </w:p>
  </w:endnote>
  <w:endnote w:type="continuationNotice" w:id="1">
    <w:p w:rsidR="00846C15" w:rsidRDefault="00846C15" w14:paraId="792FCEE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바탕체">
    <w:panose1 w:val="02030609000101010101"/>
    <w:charset w:val="81"/>
    <w:family w:val="roma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3656" w:rsidP="00382D8D" w:rsidRDefault="00463656" w14:paraId="1BCEE6E8" w14:textId="77777777">
      <w:pPr>
        <w:spacing w:after="0" w:line="240" w:lineRule="auto"/>
      </w:pPr>
      <w:r>
        <w:separator/>
      </w:r>
    </w:p>
  </w:footnote>
  <w:footnote w:type="continuationSeparator" w:id="0">
    <w:p w:rsidR="00463656" w:rsidP="00382D8D" w:rsidRDefault="00463656" w14:paraId="35A07D2B" w14:textId="77777777">
      <w:pPr>
        <w:spacing w:after="0" w:line="240" w:lineRule="auto"/>
      </w:pPr>
      <w:r>
        <w:continuationSeparator/>
      </w:r>
    </w:p>
  </w:footnote>
  <w:footnote w:type="continuationNotice" w:id="1">
    <w:p w:rsidR="00846C15" w:rsidRDefault="00846C15" w14:paraId="26887BD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72F"/>
    <w:multiLevelType w:val="hybridMultilevel"/>
    <w:tmpl w:val="90E87A90"/>
    <w:lvl w:ilvl="0" w:tplc="2242A230">
      <w:start w:val="2"/>
      <w:numFmt w:val="decimalEnclosedCircle"/>
      <w:lvlText w:val="%1"/>
      <w:lvlJc w:val="left"/>
      <w:pPr>
        <w:ind w:left="786" w:hanging="360"/>
      </w:pPr>
      <w:rPr>
        <w:rFonts w:hint="default" w:cs="바탕" w:eastAsiaTheme="minorHAnsi"/>
        <w:color w:val="333333"/>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1" w15:restartNumberingAfterBreak="0">
    <w:nsid w:val="05357294"/>
    <w:multiLevelType w:val="hybridMultilevel"/>
    <w:tmpl w:val="F4AE39FC"/>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1FC16B3"/>
    <w:multiLevelType w:val="hybridMultilevel"/>
    <w:tmpl w:val="B00A13E2"/>
    <w:lvl w:ilvl="0" w:tplc="EA88FF32">
      <w:numFmt w:val="bullet"/>
      <w:lvlText w:val=""/>
      <w:lvlJc w:val="left"/>
      <w:pPr>
        <w:ind w:left="760" w:hanging="360"/>
      </w:pPr>
      <w:rPr>
        <w:rFonts w:hint="default" w:ascii="Wingdings 2" w:hAnsi="Wingdings 2" w:eastAsiaTheme="minorEastAsia" w:cstheme="minorBidi"/>
        <w:b w:val="0"/>
        <w:color w:val="000000" w:themeColor="text1"/>
        <w:sz w:val="20"/>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3" w15:restartNumberingAfterBreak="0">
    <w:nsid w:val="31DC0CB7"/>
    <w:multiLevelType w:val="hybridMultilevel"/>
    <w:tmpl w:val="F050C3C8"/>
    <w:lvl w:ilvl="0" w:tplc="EEAAA438">
      <w:start w:val="1"/>
      <w:numFmt w:val="decimal"/>
      <w:lvlText w:val="%1)"/>
      <w:lvlJc w:val="left"/>
      <w:pPr>
        <w:ind w:left="800" w:hanging="400"/>
      </w:pPr>
      <w:rPr>
        <w:rFonts w:hint="eastAsia"/>
        <w:b w:val="0"/>
        <w:i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626115C"/>
    <w:multiLevelType w:val="hybridMultilevel"/>
    <w:tmpl w:val="718454AA"/>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A1A2482"/>
    <w:multiLevelType w:val="hybridMultilevel"/>
    <w:tmpl w:val="6B04EB64"/>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B3E0597"/>
    <w:multiLevelType w:val="hybridMultilevel"/>
    <w:tmpl w:val="3160A2DA"/>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D725A8F"/>
    <w:multiLevelType w:val="hybridMultilevel"/>
    <w:tmpl w:val="B8E6FC76"/>
    <w:lvl w:ilvl="0" w:tplc="2F3A49C6">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5613DEA"/>
    <w:multiLevelType w:val="hybridMultilevel"/>
    <w:tmpl w:val="0C58CBAA"/>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0417123"/>
    <w:multiLevelType w:val="hybridMultilevel"/>
    <w:tmpl w:val="498AC7E4"/>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956646874">
    <w:abstractNumId w:val="6"/>
  </w:num>
  <w:num w:numId="2" w16cid:durableId="2016109445">
    <w:abstractNumId w:val="3"/>
  </w:num>
  <w:num w:numId="3" w16cid:durableId="237833303">
    <w:abstractNumId w:val="9"/>
  </w:num>
  <w:num w:numId="4" w16cid:durableId="2010939119">
    <w:abstractNumId w:val="4"/>
  </w:num>
  <w:num w:numId="5" w16cid:durableId="1785805731">
    <w:abstractNumId w:val="8"/>
  </w:num>
  <w:num w:numId="6" w16cid:durableId="1457455764">
    <w:abstractNumId w:val="7"/>
  </w:num>
  <w:num w:numId="7" w16cid:durableId="1634212872">
    <w:abstractNumId w:val="2"/>
  </w:num>
  <w:num w:numId="8" w16cid:durableId="583760922">
    <w:abstractNumId w:val="1"/>
  </w:num>
  <w:num w:numId="9" w16cid:durableId="229536254">
    <w:abstractNumId w:val="5"/>
  </w:num>
  <w:num w:numId="10" w16cid:durableId="9642393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oiyoonseon">
    <w15:presenceInfo w15:providerId="None" w15:userId="choiyoonse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lang="en-US" w:vendorID="64" w:dllVersion="0" w:nlCheck="1" w:checkStyle="0" w:appName="MSWord"/>
  <w:trackRevisions w:val="false"/>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DAB"/>
    <w:rsid w:val="000122A1"/>
    <w:rsid w:val="000166EB"/>
    <w:rsid w:val="000207A4"/>
    <w:rsid w:val="0002476D"/>
    <w:rsid w:val="00043AE7"/>
    <w:rsid w:val="00044FB5"/>
    <w:rsid w:val="000463E9"/>
    <w:rsid w:val="00055862"/>
    <w:rsid w:val="000651ED"/>
    <w:rsid w:val="00073502"/>
    <w:rsid w:val="000811BD"/>
    <w:rsid w:val="00082872"/>
    <w:rsid w:val="00096523"/>
    <w:rsid w:val="000A11EE"/>
    <w:rsid w:val="000B6AF0"/>
    <w:rsid w:val="000C3E8F"/>
    <w:rsid w:val="000C6399"/>
    <w:rsid w:val="000D4889"/>
    <w:rsid w:val="000E431E"/>
    <w:rsid w:val="001071E3"/>
    <w:rsid w:val="00114BF8"/>
    <w:rsid w:val="00123A06"/>
    <w:rsid w:val="00143E85"/>
    <w:rsid w:val="00146C5A"/>
    <w:rsid w:val="00151BB3"/>
    <w:rsid w:val="00157269"/>
    <w:rsid w:val="00170C47"/>
    <w:rsid w:val="00171192"/>
    <w:rsid w:val="001863DE"/>
    <w:rsid w:val="001878FE"/>
    <w:rsid w:val="001D156F"/>
    <w:rsid w:val="001D7A44"/>
    <w:rsid w:val="001E2624"/>
    <w:rsid w:val="00200E50"/>
    <w:rsid w:val="0020167B"/>
    <w:rsid w:val="00213BC3"/>
    <w:rsid w:val="00216160"/>
    <w:rsid w:val="00223765"/>
    <w:rsid w:val="00235036"/>
    <w:rsid w:val="0024002F"/>
    <w:rsid w:val="00240C71"/>
    <w:rsid w:val="00244A5D"/>
    <w:rsid w:val="00254C5A"/>
    <w:rsid w:val="00256C43"/>
    <w:rsid w:val="002608A9"/>
    <w:rsid w:val="00297D65"/>
    <w:rsid w:val="002B4B59"/>
    <w:rsid w:val="002D1D05"/>
    <w:rsid w:val="002D36A0"/>
    <w:rsid w:val="002D421F"/>
    <w:rsid w:val="002E3F58"/>
    <w:rsid w:val="002E6244"/>
    <w:rsid w:val="002F462C"/>
    <w:rsid w:val="002F5576"/>
    <w:rsid w:val="003161DE"/>
    <w:rsid w:val="00317393"/>
    <w:rsid w:val="00325EBF"/>
    <w:rsid w:val="0033655F"/>
    <w:rsid w:val="00351FF5"/>
    <w:rsid w:val="0035304F"/>
    <w:rsid w:val="00355F8D"/>
    <w:rsid w:val="00362873"/>
    <w:rsid w:val="00372F7C"/>
    <w:rsid w:val="003763E1"/>
    <w:rsid w:val="00382625"/>
    <w:rsid w:val="00382D8D"/>
    <w:rsid w:val="0039743B"/>
    <w:rsid w:val="003C0B5F"/>
    <w:rsid w:val="003C0BD6"/>
    <w:rsid w:val="003C733B"/>
    <w:rsid w:val="003C7AEF"/>
    <w:rsid w:val="003F6E1E"/>
    <w:rsid w:val="004129C5"/>
    <w:rsid w:val="00463656"/>
    <w:rsid w:val="00490F90"/>
    <w:rsid w:val="00492043"/>
    <w:rsid w:val="004A65BD"/>
    <w:rsid w:val="004A740A"/>
    <w:rsid w:val="004B515A"/>
    <w:rsid w:val="004B5258"/>
    <w:rsid w:val="004B68EA"/>
    <w:rsid w:val="004D4A78"/>
    <w:rsid w:val="004F6F93"/>
    <w:rsid w:val="0050384E"/>
    <w:rsid w:val="00506268"/>
    <w:rsid w:val="0051692B"/>
    <w:rsid w:val="0053436F"/>
    <w:rsid w:val="005438FD"/>
    <w:rsid w:val="00547B9D"/>
    <w:rsid w:val="00552EB8"/>
    <w:rsid w:val="00562320"/>
    <w:rsid w:val="00562DD1"/>
    <w:rsid w:val="00563470"/>
    <w:rsid w:val="005870F2"/>
    <w:rsid w:val="00587EA0"/>
    <w:rsid w:val="00591575"/>
    <w:rsid w:val="005B07D7"/>
    <w:rsid w:val="005B5E03"/>
    <w:rsid w:val="005C5860"/>
    <w:rsid w:val="005C78FD"/>
    <w:rsid w:val="005D0CD9"/>
    <w:rsid w:val="005F7CF9"/>
    <w:rsid w:val="00603B79"/>
    <w:rsid w:val="0060F4CD"/>
    <w:rsid w:val="00624535"/>
    <w:rsid w:val="00626C3B"/>
    <w:rsid w:val="00640311"/>
    <w:rsid w:val="0064158E"/>
    <w:rsid w:val="0065163E"/>
    <w:rsid w:val="00660F3F"/>
    <w:rsid w:val="0066124A"/>
    <w:rsid w:val="00665D11"/>
    <w:rsid w:val="006705C0"/>
    <w:rsid w:val="00680364"/>
    <w:rsid w:val="0069402A"/>
    <w:rsid w:val="006B4DC3"/>
    <w:rsid w:val="006C16E8"/>
    <w:rsid w:val="006C55B5"/>
    <w:rsid w:val="006D368E"/>
    <w:rsid w:val="006D6C87"/>
    <w:rsid w:val="006E2F48"/>
    <w:rsid w:val="006E406C"/>
    <w:rsid w:val="006F533A"/>
    <w:rsid w:val="006F709F"/>
    <w:rsid w:val="00703668"/>
    <w:rsid w:val="0070604F"/>
    <w:rsid w:val="00721F9C"/>
    <w:rsid w:val="007367BD"/>
    <w:rsid w:val="00742C32"/>
    <w:rsid w:val="00755B7A"/>
    <w:rsid w:val="00783689"/>
    <w:rsid w:val="00783DA4"/>
    <w:rsid w:val="007869BF"/>
    <w:rsid w:val="00786B92"/>
    <w:rsid w:val="00793F1C"/>
    <w:rsid w:val="0079541A"/>
    <w:rsid w:val="007A4581"/>
    <w:rsid w:val="007A62A1"/>
    <w:rsid w:val="007B01B1"/>
    <w:rsid w:val="007B21F8"/>
    <w:rsid w:val="007B320B"/>
    <w:rsid w:val="007D742E"/>
    <w:rsid w:val="007E6A3E"/>
    <w:rsid w:val="007F3FB5"/>
    <w:rsid w:val="00802C2A"/>
    <w:rsid w:val="00827936"/>
    <w:rsid w:val="00831D43"/>
    <w:rsid w:val="008422FE"/>
    <w:rsid w:val="00843165"/>
    <w:rsid w:val="008448F9"/>
    <w:rsid w:val="00846C15"/>
    <w:rsid w:val="00856BA5"/>
    <w:rsid w:val="008668B6"/>
    <w:rsid w:val="00873633"/>
    <w:rsid w:val="008843E1"/>
    <w:rsid w:val="00884EE7"/>
    <w:rsid w:val="008B1303"/>
    <w:rsid w:val="008C4D93"/>
    <w:rsid w:val="008D6970"/>
    <w:rsid w:val="00901634"/>
    <w:rsid w:val="00907183"/>
    <w:rsid w:val="00910E48"/>
    <w:rsid w:val="0092626B"/>
    <w:rsid w:val="00930898"/>
    <w:rsid w:val="00946F2C"/>
    <w:rsid w:val="0096172C"/>
    <w:rsid w:val="00970C3A"/>
    <w:rsid w:val="009C1629"/>
    <w:rsid w:val="009E01BC"/>
    <w:rsid w:val="009E6E8E"/>
    <w:rsid w:val="009F5835"/>
    <w:rsid w:val="00A04332"/>
    <w:rsid w:val="00A15017"/>
    <w:rsid w:val="00A35637"/>
    <w:rsid w:val="00A37E09"/>
    <w:rsid w:val="00A52B41"/>
    <w:rsid w:val="00A54350"/>
    <w:rsid w:val="00A6573D"/>
    <w:rsid w:val="00AB1E44"/>
    <w:rsid w:val="00AB4A8D"/>
    <w:rsid w:val="00AC747D"/>
    <w:rsid w:val="00AD1FA6"/>
    <w:rsid w:val="00AD32E3"/>
    <w:rsid w:val="00AD367E"/>
    <w:rsid w:val="00AD3691"/>
    <w:rsid w:val="00AE7A3E"/>
    <w:rsid w:val="00AF36E5"/>
    <w:rsid w:val="00B10429"/>
    <w:rsid w:val="00B14376"/>
    <w:rsid w:val="00B17844"/>
    <w:rsid w:val="00B203B5"/>
    <w:rsid w:val="00B20A02"/>
    <w:rsid w:val="00B24D25"/>
    <w:rsid w:val="00B52FDE"/>
    <w:rsid w:val="00B53F06"/>
    <w:rsid w:val="00B558E7"/>
    <w:rsid w:val="00B63D49"/>
    <w:rsid w:val="00B64270"/>
    <w:rsid w:val="00B65A41"/>
    <w:rsid w:val="00B66E26"/>
    <w:rsid w:val="00B71729"/>
    <w:rsid w:val="00B746A7"/>
    <w:rsid w:val="00B75285"/>
    <w:rsid w:val="00B812AF"/>
    <w:rsid w:val="00B861AE"/>
    <w:rsid w:val="00BA0115"/>
    <w:rsid w:val="00BA0583"/>
    <w:rsid w:val="00BB1FD9"/>
    <w:rsid w:val="00BB7EE1"/>
    <w:rsid w:val="00BC0B85"/>
    <w:rsid w:val="00BC26CD"/>
    <w:rsid w:val="00BD786E"/>
    <w:rsid w:val="00BF4FF2"/>
    <w:rsid w:val="00C2113A"/>
    <w:rsid w:val="00C24945"/>
    <w:rsid w:val="00C25035"/>
    <w:rsid w:val="00C36C10"/>
    <w:rsid w:val="00C4089F"/>
    <w:rsid w:val="00C42981"/>
    <w:rsid w:val="00C55FD0"/>
    <w:rsid w:val="00C61C56"/>
    <w:rsid w:val="00C65E76"/>
    <w:rsid w:val="00C72539"/>
    <w:rsid w:val="00C84626"/>
    <w:rsid w:val="00C90D93"/>
    <w:rsid w:val="00CA55EE"/>
    <w:rsid w:val="00CA6971"/>
    <w:rsid w:val="00CB002A"/>
    <w:rsid w:val="00CB47A5"/>
    <w:rsid w:val="00CB711D"/>
    <w:rsid w:val="00CD0DCA"/>
    <w:rsid w:val="00CD34A2"/>
    <w:rsid w:val="00CE0761"/>
    <w:rsid w:val="00CE278F"/>
    <w:rsid w:val="00CF6B47"/>
    <w:rsid w:val="00D24546"/>
    <w:rsid w:val="00D30AE1"/>
    <w:rsid w:val="00D349C9"/>
    <w:rsid w:val="00D43587"/>
    <w:rsid w:val="00D65AF6"/>
    <w:rsid w:val="00D66ABD"/>
    <w:rsid w:val="00D67382"/>
    <w:rsid w:val="00D6AB05"/>
    <w:rsid w:val="00D817E8"/>
    <w:rsid w:val="00D96BCF"/>
    <w:rsid w:val="00DA2A68"/>
    <w:rsid w:val="00DA2D8A"/>
    <w:rsid w:val="00DA3040"/>
    <w:rsid w:val="00DB2195"/>
    <w:rsid w:val="00DB3F1A"/>
    <w:rsid w:val="00DC1A79"/>
    <w:rsid w:val="00DC6EE0"/>
    <w:rsid w:val="00DC7A00"/>
    <w:rsid w:val="00DD32DD"/>
    <w:rsid w:val="00DE348F"/>
    <w:rsid w:val="00DE5B2B"/>
    <w:rsid w:val="00DE6A80"/>
    <w:rsid w:val="00E00F01"/>
    <w:rsid w:val="00E048CD"/>
    <w:rsid w:val="00E04C3C"/>
    <w:rsid w:val="00E10166"/>
    <w:rsid w:val="00E14CD8"/>
    <w:rsid w:val="00E22C42"/>
    <w:rsid w:val="00E34306"/>
    <w:rsid w:val="00E34923"/>
    <w:rsid w:val="00E34B1F"/>
    <w:rsid w:val="00E35B07"/>
    <w:rsid w:val="00E631BF"/>
    <w:rsid w:val="00E67FFA"/>
    <w:rsid w:val="00E702D5"/>
    <w:rsid w:val="00E72BAC"/>
    <w:rsid w:val="00E777FB"/>
    <w:rsid w:val="00E808A1"/>
    <w:rsid w:val="00EA79D0"/>
    <w:rsid w:val="00EC04F9"/>
    <w:rsid w:val="00ED4CFA"/>
    <w:rsid w:val="00EE3C57"/>
    <w:rsid w:val="00EE77F3"/>
    <w:rsid w:val="00F10C7F"/>
    <w:rsid w:val="00F14A12"/>
    <w:rsid w:val="00F50074"/>
    <w:rsid w:val="00F54FD5"/>
    <w:rsid w:val="00F62E91"/>
    <w:rsid w:val="00F72C72"/>
    <w:rsid w:val="00F73DAB"/>
    <w:rsid w:val="00F85897"/>
    <w:rsid w:val="00F87503"/>
    <w:rsid w:val="00F91D8D"/>
    <w:rsid w:val="00F967C8"/>
    <w:rsid w:val="00FA5979"/>
    <w:rsid w:val="00FB0E51"/>
    <w:rsid w:val="00FB742B"/>
    <w:rsid w:val="00FC10F6"/>
    <w:rsid w:val="00FC7A42"/>
    <w:rsid w:val="00FD228A"/>
    <w:rsid w:val="014C323F"/>
    <w:rsid w:val="018D905A"/>
    <w:rsid w:val="01956903"/>
    <w:rsid w:val="01AFB6C6"/>
    <w:rsid w:val="01DA57DB"/>
    <w:rsid w:val="023CF2EB"/>
    <w:rsid w:val="026A1FF1"/>
    <w:rsid w:val="02ADC5CB"/>
    <w:rsid w:val="03068AF6"/>
    <w:rsid w:val="030C812F"/>
    <w:rsid w:val="03B1F32E"/>
    <w:rsid w:val="03BA59C0"/>
    <w:rsid w:val="03BD9346"/>
    <w:rsid w:val="03D30CD4"/>
    <w:rsid w:val="03E5BD82"/>
    <w:rsid w:val="03EDEA38"/>
    <w:rsid w:val="03FD769F"/>
    <w:rsid w:val="04347B22"/>
    <w:rsid w:val="04C4D7C9"/>
    <w:rsid w:val="04E75788"/>
    <w:rsid w:val="04EDCD2C"/>
    <w:rsid w:val="0526AB5F"/>
    <w:rsid w:val="05D83909"/>
    <w:rsid w:val="05DADA58"/>
    <w:rsid w:val="06119D54"/>
    <w:rsid w:val="0619AF98"/>
    <w:rsid w:val="06F1FA82"/>
    <w:rsid w:val="070C105B"/>
    <w:rsid w:val="07216AF5"/>
    <w:rsid w:val="07BB1DD3"/>
    <w:rsid w:val="0867D94A"/>
    <w:rsid w:val="086C99C6"/>
    <w:rsid w:val="08D892BB"/>
    <w:rsid w:val="0900ADE8"/>
    <w:rsid w:val="09480F7A"/>
    <w:rsid w:val="0981B514"/>
    <w:rsid w:val="09A1A04E"/>
    <w:rsid w:val="09AF1B49"/>
    <w:rsid w:val="09C0E4AC"/>
    <w:rsid w:val="09DFDAE1"/>
    <w:rsid w:val="0A004D54"/>
    <w:rsid w:val="0A108C43"/>
    <w:rsid w:val="0A4B6CD3"/>
    <w:rsid w:val="0A8EB998"/>
    <w:rsid w:val="0AA7CD08"/>
    <w:rsid w:val="0ABB6874"/>
    <w:rsid w:val="0B8873C9"/>
    <w:rsid w:val="0BAE26D7"/>
    <w:rsid w:val="0BD21142"/>
    <w:rsid w:val="0C0209DB"/>
    <w:rsid w:val="0C099976"/>
    <w:rsid w:val="0C10337D"/>
    <w:rsid w:val="0C756699"/>
    <w:rsid w:val="0CA98FE3"/>
    <w:rsid w:val="0CAC117E"/>
    <w:rsid w:val="0CC179CD"/>
    <w:rsid w:val="0D5603DF"/>
    <w:rsid w:val="0D613C06"/>
    <w:rsid w:val="0D93C71D"/>
    <w:rsid w:val="0DA562B0"/>
    <w:rsid w:val="0E31FC3F"/>
    <w:rsid w:val="0E3E351D"/>
    <w:rsid w:val="0E65423A"/>
    <w:rsid w:val="0EE7C28B"/>
    <w:rsid w:val="0F3D87F6"/>
    <w:rsid w:val="0F453D5F"/>
    <w:rsid w:val="0F47D43F"/>
    <w:rsid w:val="0F84E586"/>
    <w:rsid w:val="1021410A"/>
    <w:rsid w:val="1051C85F"/>
    <w:rsid w:val="10874DD6"/>
    <w:rsid w:val="10ACF3D5"/>
    <w:rsid w:val="10E3A4A0"/>
    <w:rsid w:val="11C2B3D1"/>
    <w:rsid w:val="121D0FEE"/>
    <w:rsid w:val="1222E01C"/>
    <w:rsid w:val="12EBC509"/>
    <w:rsid w:val="12EF10BE"/>
    <w:rsid w:val="13498A03"/>
    <w:rsid w:val="13D4358E"/>
    <w:rsid w:val="13EDA738"/>
    <w:rsid w:val="141FFC2F"/>
    <w:rsid w:val="1420E2CC"/>
    <w:rsid w:val="144EDA3C"/>
    <w:rsid w:val="14AB90E5"/>
    <w:rsid w:val="14BE2315"/>
    <w:rsid w:val="14DCDEF7"/>
    <w:rsid w:val="14EBD91A"/>
    <w:rsid w:val="15170A41"/>
    <w:rsid w:val="1571DD91"/>
    <w:rsid w:val="15818DC3"/>
    <w:rsid w:val="1592C6F2"/>
    <w:rsid w:val="15BF0349"/>
    <w:rsid w:val="163C7249"/>
    <w:rsid w:val="1696E346"/>
    <w:rsid w:val="16A5822F"/>
    <w:rsid w:val="16A58C9E"/>
    <w:rsid w:val="16BFD013"/>
    <w:rsid w:val="16C109E3"/>
    <w:rsid w:val="173A46CD"/>
    <w:rsid w:val="17867AFE"/>
    <w:rsid w:val="179EF9D5"/>
    <w:rsid w:val="17B90430"/>
    <w:rsid w:val="17BDF088"/>
    <w:rsid w:val="17C0D911"/>
    <w:rsid w:val="17C0F4B1"/>
    <w:rsid w:val="17C40BDE"/>
    <w:rsid w:val="17ECA798"/>
    <w:rsid w:val="18415290"/>
    <w:rsid w:val="18934BAC"/>
    <w:rsid w:val="18A89FAA"/>
    <w:rsid w:val="18CFC819"/>
    <w:rsid w:val="18FB628A"/>
    <w:rsid w:val="1902110A"/>
    <w:rsid w:val="19308C6A"/>
    <w:rsid w:val="195B47A6"/>
    <w:rsid w:val="195BC23B"/>
    <w:rsid w:val="1978C040"/>
    <w:rsid w:val="1989DF8D"/>
    <w:rsid w:val="19DA7047"/>
    <w:rsid w:val="19F5D411"/>
    <w:rsid w:val="19F8AAA5"/>
    <w:rsid w:val="1A265D88"/>
    <w:rsid w:val="1A44052F"/>
    <w:rsid w:val="1A57E3F9"/>
    <w:rsid w:val="1A71E78F"/>
    <w:rsid w:val="1A7CF0B0"/>
    <w:rsid w:val="1A9DE16B"/>
    <w:rsid w:val="1AC1CDF6"/>
    <w:rsid w:val="1B0D90FB"/>
    <w:rsid w:val="1B4658E8"/>
    <w:rsid w:val="1BA8F810"/>
    <w:rsid w:val="1BCC691B"/>
    <w:rsid w:val="1BEE70F4"/>
    <w:rsid w:val="1C18C111"/>
    <w:rsid w:val="1C1CF654"/>
    <w:rsid w:val="1C82CE09"/>
    <w:rsid w:val="1C8614C2"/>
    <w:rsid w:val="1C870391"/>
    <w:rsid w:val="1C8921EB"/>
    <w:rsid w:val="1C9465D4"/>
    <w:rsid w:val="1CBC036A"/>
    <w:rsid w:val="1CC3DEDB"/>
    <w:rsid w:val="1D1F8B58"/>
    <w:rsid w:val="1D43C932"/>
    <w:rsid w:val="1DC079E0"/>
    <w:rsid w:val="1DD1F80B"/>
    <w:rsid w:val="1E089588"/>
    <w:rsid w:val="1E24F24C"/>
    <w:rsid w:val="1E42D2CD"/>
    <w:rsid w:val="1E4A5037"/>
    <w:rsid w:val="1EB367A2"/>
    <w:rsid w:val="1EC0C2A5"/>
    <w:rsid w:val="1EEE3F63"/>
    <w:rsid w:val="1F34EC85"/>
    <w:rsid w:val="1F8CF859"/>
    <w:rsid w:val="1FB50D37"/>
    <w:rsid w:val="1FB65B2C"/>
    <w:rsid w:val="1FDEA32E"/>
    <w:rsid w:val="1FEE39F1"/>
    <w:rsid w:val="1FF2CF58"/>
    <w:rsid w:val="20262992"/>
    <w:rsid w:val="206FD9AF"/>
    <w:rsid w:val="20727AFE"/>
    <w:rsid w:val="20B17877"/>
    <w:rsid w:val="20D7EDF4"/>
    <w:rsid w:val="20FE7E17"/>
    <w:rsid w:val="2126E06C"/>
    <w:rsid w:val="2148BB48"/>
    <w:rsid w:val="217A738F"/>
    <w:rsid w:val="2185D231"/>
    <w:rsid w:val="21A239A2"/>
    <w:rsid w:val="21C296FF"/>
    <w:rsid w:val="21E15B2F"/>
    <w:rsid w:val="21E19F35"/>
    <w:rsid w:val="21FEEE97"/>
    <w:rsid w:val="220BAA10"/>
    <w:rsid w:val="22226FEA"/>
    <w:rsid w:val="2226D887"/>
    <w:rsid w:val="222799EE"/>
    <w:rsid w:val="2277364D"/>
    <w:rsid w:val="22AF2C1D"/>
    <w:rsid w:val="22D8E62A"/>
    <w:rsid w:val="22E48BA9"/>
    <w:rsid w:val="2311B30A"/>
    <w:rsid w:val="231308DA"/>
    <w:rsid w:val="231401A6"/>
    <w:rsid w:val="233669DE"/>
    <w:rsid w:val="235E6760"/>
    <w:rsid w:val="236EFAD4"/>
    <w:rsid w:val="238A70A9"/>
    <w:rsid w:val="239D7587"/>
    <w:rsid w:val="23AA1BC0"/>
    <w:rsid w:val="23D76A24"/>
    <w:rsid w:val="23EE8EDA"/>
    <w:rsid w:val="23F7089B"/>
    <w:rsid w:val="24B05341"/>
    <w:rsid w:val="24FA37C1"/>
    <w:rsid w:val="24FBF96E"/>
    <w:rsid w:val="25155992"/>
    <w:rsid w:val="253F412E"/>
    <w:rsid w:val="253F6DAE"/>
    <w:rsid w:val="255831D6"/>
    <w:rsid w:val="2558E837"/>
    <w:rsid w:val="2617D5EE"/>
    <w:rsid w:val="2634E48E"/>
    <w:rsid w:val="265CD64E"/>
    <w:rsid w:val="26601DFB"/>
    <w:rsid w:val="26770919"/>
    <w:rsid w:val="269EE80B"/>
    <w:rsid w:val="26B32223"/>
    <w:rsid w:val="26D9A942"/>
    <w:rsid w:val="26DF1B33"/>
    <w:rsid w:val="26E66F54"/>
    <w:rsid w:val="27019CFC"/>
    <w:rsid w:val="2717C77A"/>
    <w:rsid w:val="273F0F04"/>
    <w:rsid w:val="275EA87B"/>
    <w:rsid w:val="27862B68"/>
    <w:rsid w:val="27AA3A42"/>
    <w:rsid w:val="27CB0320"/>
    <w:rsid w:val="27E0019F"/>
    <w:rsid w:val="27F8F2FC"/>
    <w:rsid w:val="2876E1F0"/>
    <w:rsid w:val="287AEB94"/>
    <w:rsid w:val="290CC7D5"/>
    <w:rsid w:val="295F074F"/>
    <w:rsid w:val="29611C3F"/>
    <w:rsid w:val="2973D840"/>
    <w:rsid w:val="29892A15"/>
    <w:rsid w:val="2A1D17F7"/>
    <w:rsid w:val="2A5537BC"/>
    <w:rsid w:val="2A7508EC"/>
    <w:rsid w:val="2A9A6D99"/>
    <w:rsid w:val="2A9FA1A1"/>
    <w:rsid w:val="2AA10E7A"/>
    <w:rsid w:val="2AD55C6C"/>
    <w:rsid w:val="2B24FA76"/>
    <w:rsid w:val="2B8065AD"/>
    <w:rsid w:val="2BC71D52"/>
    <w:rsid w:val="2BCB348E"/>
    <w:rsid w:val="2BF1BF1F"/>
    <w:rsid w:val="2C16DA8F"/>
    <w:rsid w:val="2C295409"/>
    <w:rsid w:val="2D17F8BC"/>
    <w:rsid w:val="2D20582B"/>
    <w:rsid w:val="2D34BA97"/>
    <w:rsid w:val="2D4BC7FA"/>
    <w:rsid w:val="2D5CE824"/>
    <w:rsid w:val="2D5E9C16"/>
    <w:rsid w:val="2D789304"/>
    <w:rsid w:val="2D7E5DDE"/>
    <w:rsid w:val="2D9489C9"/>
    <w:rsid w:val="2DBEDCDF"/>
    <w:rsid w:val="2DC054FC"/>
    <w:rsid w:val="2E2400F7"/>
    <w:rsid w:val="2E3FF673"/>
    <w:rsid w:val="2E5144AC"/>
    <w:rsid w:val="2E5AEF24"/>
    <w:rsid w:val="2E7538AA"/>
    <w:rsid w:val="2E822596"/>
    <w:rsid w:val="2E906946"/>
    <w:rsid w:val="2E91E265"/>
    <w:rsid w:val="2EB3C91D"/>
    <w:rsid w:val="2EC75A21"/>
    <w:rsid w:val="2EE5A1B7"/>
    <w:rsid w:val="2F5DE253"/>
    <w:rsid w:val="2F7C8DA8"/>
    <w:rsid w:val="2FBDA1D4"/>
    <w:rsid w:val="2FDBC6D4"/>
    <w:rsid w:val="2FEBCFB0"/>
    <w:rsid w:val="303C21E9"/>
    <w:rsid w:val="304C8AC8"/>
    <w:rsid w:val="305A4890"/>
    <w:rsid w:val="30612076"/>
    <w:rsid w:val="306210EE"/>
    <w:rsid w:val="306CAB88"/>
    <w:rsid w:val="3085FD79"/>
    <w:rsid w:val="30ABC5F2"/>
    <w:rsid w:val="30E3A462"/>
    <w:rsid w:val="311389E4"/>
    <w:rsid w:val="311CFA5A"/>
    <w:rsid w:val="313A702B"/>
    <w:rsid w:val="315E479A"/>
    <w:rsid w:val="31AB2532"/>
    <w:rsid w:val="31F618F1"/>
    <w:rsid w:val="32369A7B"/>
    <w:rsid w:val="3269C14C"/>
    <w:rsid w:val="328FB8A7"/>
    <w:rsid w:val="32A24518"/>
    <w:rsid w:val="330B42F5"/>
    <w:rsid w:val="3318D614"/>
    <w:rsid w:val="335BAC17"/>
    <w:rsid w:val="335BFDA1"/>
    <w:rsid w:val="335F052C"/>
    <w:rsid w:val="338E44B1"/>
    <w:rsid w:val="339F6BDE"/>
    <w:rsid w:val="33EF8B98"/>
    <w:rsid w:val="34199FF8"/>
    <w:rsid w:val="342EC863"/>
    <w:rsid w:val="3441E146"/>
    <w:rsid w:val="347210ED"/>
    <w:rsid w:val="34AA719F"/>
    <w:rsid w:val="34CD0CB3"/>
    <w:rsid w:val="34FA5DC9"/>
    <w:rsid w:val="3560CE3C"/>
    <w:rsid w:val="35A2D2B1"/>
    <w:rsid w:val="35D6FE08"/>
    <w:rsid w:val="36196AF3"/>
    <w:rsid w:val="364B0858"/>
    <w:rsid w:val="366BCBF6"/>
    <w:rsid w:val="36904132"/>
    <w:rsid w:val="3709AD72"/>
    <w:rsid w:val="371DB568"/>
    <w:rsid w:val="37666925"/>
    <w:rsid w:val="37E21261"/>
    <w:rsid w:val="3861B5D4"/>
    <w:rsid w:val="387A1775"/>
    <w:rsid w:val="3910324D"/>
    <w:rsid w:val="392AC367"/>
    <w:rsid w:val="392F0C5D"/>
    <w:rsid w:val="3989BFF1"/>
    <w:rsid w:val="39F1D478"/>
    <w:rsid w:val="3A4DFBD2"/>
    <w:rsid w:val="3A680286"/>
    <w:rsid w:val="3A80465F"/>
    <w:rsid w:val="3AE2BE18"/>
    <w:rsid w:val="3B037ACC"/>
    <w:rsid w:val="3B5EBACE"/>
    <w:rsid w:val="3B7F261C"/>
    <w:rsid w:val="3BCC9402"/>
    <w:rsid w:val="3BCD3393"/>
    <w:rsid w:val="3BE17520"/>
    <w:rsid w:val="3BEB07B7"/>
    <w:rsid w:val="3C3BC56C"/>
    <w:rsid w:val="3C512AC6"/>
    <w:rsid w:val="3C5508D8"/>
    <w:rsid w:val="3C626429"/>
    <w:rsid w:val="3C8E687D"/>
    <w:rsid w:val="3C964B2F"/>
    <w:rsid w:val="3CB67B59"/>
    <w:rsid w:val="3CDC559E"/>
    <w:rsid w:val="3CF6D796"/>
    <w:rsid w:val="3D086199"/>
    <w:rsid w:val="3D0F7558"/>
    <w:rsid w:val="3D147566"/>
    <w:rsid w:val="3D5950B8"/>
    <w:rsid w:val="3D5D526E"/>
    <w:rsid w:val="3D61804A"/>
    <w:rsid w:val="3D9A5A13"/>
    <w:rsid w:val="3D9C7207"/>
    <w:rsid w:val="3DBF4F3E"/>
    <w:rsid w:val="3DC4C675"/>
    <w:rsid w:val="3DD708FD"/>
    <w:rsid w:val="3DF4CF8F"/>
    <w:rsid w:val="3E5A5A9D"/>
    <w:rsid w:val="3E63D92B"/>
    <w:rsid w:val="3ECED472"/>
    <w:rsid w:val="3F01F860"/>
    <w:rsid w:val="3F0434C4"/>
    <w:rsid w:val="3F1F3037"/>
    <w:rsid w:val="3F233D55"/>
    <w:rsid w:val="3F296925"/>
    <w:rsid w:val="3F2C9436"/>
    <w:rsid w:val="3F5E740E"/>
    <w:rsid w:val="3F6B6E90"/>
    <w:rsid w:val="3F9049F9"/>
    <w:rsid w:val="3F9730AF"/>
    <w:rsid w:val="3FA1F4BA"/>
    <w:rsid w:val="3FE311BF"/>
    <w:rsid w:val="406985C2"/>
    <w:rsid w:val="40A00525"/>
    <w:rsid w:val="40A0DB7D"/>
    <w:rsid w:val="40B8D278"/>
    <w:rsid w:val="40BBBC56"/>
    <w:rsid w:val="40E9CCC2"/>
    <w:rsid w:val="40F672A9"/>
    <w:rsid w:val="410E144B"/>
    <w:rsid w:val="412A6936"/>
    <w:rsid w:val="414228DE"/>
    <w:rsid w:val="415FAE39"/>
    <w:rsid w:val="41CB4E53"/>
    <w:rsid w:val="41CFDE99"/>
    <w:rsid w:val="4254A2D9"/>
    <w:rsid w:val="425EF9E6"/>
    <w:rsid w:val="42753215"/>
    <w:rsid w:val="42E37019"/>
    <w:rsid w:val="4300D883"/>
    <w:rsid w:val="4303249F"/>
    <w:rsid w:val="43666846"/>
    <w:rsid w:val="439CBF09"/>
    <w:rsid w:val="43A4687B"/>
    <w:rsid w:val="43AE026E"/>
    <w:rsid w:val="43B7C300"/>
    <w:rsid w:val="43D7FD55"/>
    <w:rsid w:val="43E1259C"/>
    <w:rsid w:val="43E7183F"/>
    <w:rsid w:val="441FE28E"/>
    <w:rsid w:val="44418D8B"/>
    <w:rsid w:val="44497761"/>
    <w:rsid w:val="4490223D"/>
    <w:rsid w:val="44AAAA65"/>
    <w:rsid w:val="44F30D7F"/>
    <w:rsid w:val="452BB594"/>
    <w:rsid w:val="45320E3F"/>
    <w:rsid w:val="4561B06C"/>
    <w:rsid w:val="45627058"/>
    <w:rsid w:val="457A6A5B"/>
    <w:rsid w:val="4597648A"/>
    <w:rsid w:val="45C2D033"/>
    <w:rsid w:val="45F50F58"/>
    <w:rsid w:val="461B10DB"/>
    <w:rsid w:val="46286763"/>
    <w:rsid w:val="46823E75"/>
    <w:rsid w:val="4685E321"/>
    <w:rsid w:val="470D763A"/>
    <w:rsid w:val="471DDE74"/>
    <w:rsid w:val="4790DFB9"/>
    <w:rsid w:val="47BA4874"/>
    <w:rsid w:val="48015103"/>
    <w:rsid w:val="482505EE"/>
    <w:rsid w:val="483DAD9E"/>
    <w:rsid w:val="48967AAD"/>
    <w:rsid w:val="48E46ABF"/>
    <w:rsid w:val="4901E359"/>
    <w:rsid w:val="4913FB2F"/>
    <w:rsid w:val="4915E391"/>
    <w:rsid w:val="494B69C3"/>
    <w:rsid w:val="4966EB4D"/>
    <w:rsid w:val="49FB0AA8"/>
    <w:rsid w:val="4A2D4A05"/>
    <w:rsid w:val="4A3CF571"/>
    <w:rsid w:val="4A90266E"/>
    <w:rsid w:val="4AAD848C"/>
    <w:rsid w:val="4AC060AA"/>
    <w:rsid w:val="4ADD3E97"/>
    <w:rsid w:val="4AE16EDD"/>
    <w:rsid w:val="4AE73A24"/>
    <w:rsid w:val="4AEF7ABD"/>
    <w:rsid w:val="4B1EF39D"/>
    <w:rsid w:val="4B2D2F80"/>
    <w:rsid w:val="4B37C473"/>
    <w:rsid w:val="4B4F8B7C"/>
    <w:rsid w:val="4B5119D1"/>
    <w:rsid w:val="4B5737C7"/>
    <w:rsid w:val="4B670234"/>
    <w:rsid w:val="4B754E60"/>
    <w:rsid w:val="4BDD28AA"/>
    <w:rsid w:val="4C08BA83"/>
    <w:rsid w:val="4C12B443"/>
    <w:rsid w:val="4D016B06"/>
    <w:rsid w:val="4DAB083C"/>
    <w:rsid w:val="4DAE1565"/>
    <w:rsid w:val="4EAFF69B"/>
    <w:rsid w:val="4F24CCBF"/>
    <w:rsid w:val="4F4A01F0"/>
    <w:rsid w:val="4F5D051A"/>
    <w:rsid w:val="4F9ED503"/>
    <w:rsid w:val="4FDE6373"/>
    <w:rsid w:val="4FF06B03"/>
    <w:rsid w:val="4FFB9E17"/>
    <w:rsid w:val="5021F3EC"/>
    <w:rsid w:val="503DDE8A"/>
    <w:rsid w:val="50995D17"/>
    <w:rsid w:val="50C09D20"/>
    <w:rsid w:val="50EBB4F3"/>
    <w:rsid w:val="50F22EB2"/>
    <w:rsid w:val="51A58C52"/>
    <w:rsid w:val="51C14F95"/>
    <w:rsid w:val="51C50D10"/>
    <w:rsid w:val="51D66BF1"/>
    <w:rsid w:val="520AE3A7"/>
    <w:rsid w:val="5224D594"/>
    <w:rsid w:val="5233DC81"/>
    <w:rsid w:val="52486C58"/>
    <w:rsid w:val="524EB9E3"/>
    <w:rsid w:val="52550A8B"/>
    <w:rsid w:val="52557B34"/>
    <w:rsid w:val="525B4CAC"/>
    <w:rsid w:val="5282600D"/>
    <w:rsid w:val="53081A67"/>
    <w:rsid w:val="53351067"/>
    <w:rsid w:val="5361B362"/>
    <w:rsid w:val="53A278D3"/>
    <w:rsid w:val="53E9D925"/>
    <w:rsid w:val="540F7275"/>
    <w:rsid w:val="54203C4B"/>
    <w:rsid w:val="544D4C4B"/>
    <w:rsid w:val="54581DCA"/>
    <w:rsid w:val="54595D75"/>
    <w:rsid w:val="546B4115"/>
    <w:rsid w:val="54A6A7F0"/>
    <w:rsid w:val="54C8A766"/>
    <w:rsid w:val="54E156DD"/>
    <w:rsid w:val="54EA121E"/>
    <w:rsid w:val="54FBA3B9"/>
    <w:rsid w:val="55583A3B"/>
    <w:rsid w:val="55608E45"/>
    <w:rsid w:val="5576D5A6"/>
    <w:rsid w:val="558EFBF7"/>
    <w:rsid w:val="5597C96B"/>
    <w:rsid w:val="567B7DD1"/>
    <w:rsid w:val="56BE854E"/>
    <w:rsid w:val="56EBEFF0"/>
    <w:rsid w:val="56FEF615"/>
    <w:rsid w:val="5760AB90"/>
    <w:rsid w:val="57628DE4"/>
    <w:rsid w:val="58013A8A"/>
    <w:rsid w:val="584B7FD4"/>
    <w:rsid w:val="588824F8"/>
    <w:rsid w:val="58B8226A"/>
    <w:rsid w:val="58C7187B"/>
    <w:rsid w:val="58EA3F58"/>
    <w:rsid w:val="58F1FB43"/>
    <w:rsid w:val="593E65BB"/>
    <w:rsid w:val="59A4C80C"/>
    <w:rsid w:val="59A7EFFE"/>
    <w:rsid w:val="59BECA59"/>
    <w:rsid w:val="59DCC98C"/>
    <w:rsid w:val="5A4C1522"/>
    <w:rsid w:val="5A552423"/>
    <w:rsid w:val="5A7BA32C"/>
    <w:rsid w:val="5AA01886"/>
    <w:rsid w:val="5ACEE05F"/>
    <w:rsid w:val="5B345727"/>
    <w:rsid w:val="5B7A8B16"/>
    <w:rsid w:val="5B837010"/>
    <w:rsid w:val="5B8CD3EB"/>
    <w:rsid w:val="5B9A0D2B"/>
    <w:rsid w:val="5BDF4019"/>
    <w:rsid w:val="5C202E1E"/>
    <w:rsid w:val="5C3D2713"/>
    <w:rsid w:val="5C660CC0"/>
    <w:rsid w:val="5CA4980B"/>
    <w:rsid w:val="5D1F4071"/>
    <w:rsid w:val="5D1FA0F4"/>
    <w:rsid w:val="5D204D82"/>
    <w:rsid w:val="5D6AE57D"/>
    <w:rsid w:val="5D8152C8"/>
    <w:rsid w:val="5D8B938D"/>
    <w:rsid w:val="5DFE08EC"/>
    <w:rsid w:val="5E15B69F"/>
    <w:rsid w:val="5E8FE4BF"/>
    <w:rsid w:val="5E9C79F1"/>
    <w:rsid w:val="5ECB66C2"/>
    <w:rsid w:val="5EF50AD3"/>
    <w:rsid w:val="5F2763EE"/>
    <w:rsid w:val="5F28083B"/>
    <w:rsid w:val="5F445446"/>
    <w:rsid w:val="5F9395D2"/>
    <w:rsid w:val="5FA8B014"/>
    <w:rsid w:val="5FB08783"/>
    <w:rsid w:val="5FBF3A2B"/>
    <w:rsid w:val="5FC47A35"/>
    <w:rsid w:val="5FDA219D"/>
    <w:rsid w:val="5FDFC708"/>
    <w:rsid w:val="601FCB6B"/>
    <w:rsid w:val="60384A52"/>
    <w:rsid w:val="6054FCDE"/>
    <w:rsid w:val="6091794B"/>
    <w:rsid w:val="6113B285"/>
    <w:rsid w:val="61DF6621"/>
    <w:rsid w:val="6291AD5E"/>
    <w:rsid w:val="62C8B3BD"/>
    <w:rsid w:val="62D54E44"/>
    <w:rsid w:val="62E82845"/>
    <w:rsid w:val="62EB2928"/>
    <w:rsid w:val="62F0A8DA"/>
    <w:rsid w:val="62F734FC"/>
    <w:rsid w:val="6309C440"/>
    <w:rsid w:val="6329E6C1"/>
    <w:rsid w:val="632E1B53"/>
    <w:rsid w:val="636E9AD3"/>
    <w:rsid w:val="6381F355"/>
    <w:rsid w:val="6386C93F"/>
    <w:rsid w:val="639B5811"/>
    <w:rsid w:val="63CB0956"/>
    <w:rsid w:val="64579900"/>
    <w:rsid w:val="6467999C"/>
    <w:rsid w:val="6483F8A6"/>
    <w:rsid w:val="64867812"/>
    <w:rsid w:val="648EA4A7"/>
    <w:rsid w:val="6492AB4E"/>
    <w:rsid w:val="64961A0D"/>
    <w:rsid w:val="649EAE36"/>
    <w:rsid w:val="64C7DED4"/>
    <w:rsid w:val="651ADE6E"/>
    <w:rsid w:val="6523F731"/>
    <w:rsid w:val="658809CF"/>
    <w:rsid w:val="659B36F1"/>
    <w:rsid w:val="65A748BD"/>
    <w:rsid w:val="65DBF62E"/>
    <w:rsid w:val="66224873"/>
    <w:rsid w:val="6631EA6E"/>
    <w:rsid w:val="6673DD8D"/>
    <w:rsid w:val="667DB314"/>
    <w:rsid w:val="66C3BF8E"/>
    <w:rsid w:val="66F82AE5"/>
    <w:rsid w:val="67469956"/>
    <w:rsid w:val="6753113E"/>
    <w:rsid w:val="6799A328"/>
    <w:rsid w:val="67AB9318"/>
    <w:rsid w:val="67B72D91"/>
    <w:rsid w:val="6845B60B"/>
    <w:rsid w:val="68522E96"/>
    <w:rsid w:val="686D88A7"/>
    <w:rsid w:val="6891CA43"/>
    <w:rsid w:val="68999F26"/>
    <w:rsid w:val="68BC4AB5"/>
    <w:rsid w:val="68C8B29B"/>
    <w:rsid w:val="68E0B1A7"/>
    <w:rsid w:val="6986A94E"/>
    <w:rsid w:val="699633E8"/>
    <w:rsid w:val="69E1866C"/>
    <w:rsid w:val="6A063CAA"/>
    <w:rsid w:val="6A794668"/>
    <w:rsid w:val="6A8B2B7D"/>
    <w:rsid w:val="6A9C7873"/>
    <w:rsid w:val="6ABA221D"/>
    <w:rsid w:val="6B2B2C42"/>
    <w:rsid w:val="6B7D56CD"/>
    <w:rsid w:val="6BC5A5CE"/>
    <w:rsid w:val="6BE5F5C3"/>
    <w:rsid w:val="6C8DB151"/>
    <w:rsid w:val="6CA87677"/>
    <w:rsid w:val="6CF35A39"/>
    <w:rsid w:val="6D0F7E4D"/>
    <w:rsid w:val="6D129E7A"/>
    <w:rsid w:val="6D248B75"/>
    <w:rsid w:val="6D67A9D2"/>
    <w:rsid w:val="6DA7724D"/>
    <w:rsid w:val="6DE13600"/>
    <w:rsid w:val="6E23CC8C"/>
    <w:rsid w:val="6E40F214"/>
    <w:rsid w:val="6E4D96D2"/>
    <w:rsid w:val="6E97AFF7"/>
    <w:rsid w:val="6EAE6EDB"/>
    <w:rsid w:val="6EB1B11A"/>
    <w:rsid w:val="6EB9B6E4"/>
    <w:rsid w:val="6EC38016"/>
    <w:rsid w:val="6F000EBE"/>
    <w:rsid w:val="6F1B63B9"/>
    <w:rsid w:val="6F5E9CA0"/>
    <w:rsid w:val="6F60E0FD"/>
    <w:rsid w:val="6F79F698"/>
    <w:rsid w:val="6F812AC0"/>
    <w:rsid w:val="6F8C45FB"/>
    <w:rsid w:val="6FB7EA9D"/>
    <w:rsid w:val="6FE1149B"/>
    <w:rsid w:val="7018224E"/>
    <w:rsid w:val="701FE48A"/>
    <w:rsid w:val="7023C7CD"/>
    <w:rsid w:val="702D3812"/>
    <w:rsid w:val="704C626A"/>
    <w:rsid w:val="70688849"/>
    <w:rsid w:val="708778D2"/>
    <w:rsid w:val="70893A6A"/>
    <w:rsid w:val="70C54168"/>
    <w:rsid w:val="70C804FC"/>
    <w:rsid w:val="70DD9C89"/>
    <w:rsid w:val="70F65B63"/>
    <w:rsid w:val="71253CBB"/>
    <w:rsid w:val="712DCAFE"/>
    <w:rsid w:val="71358972"/>
    <w:rsid w:val="71C84A44"/>
    <w:rsid w:val="71CB3A6D"/>
    <w:rsid w:val="72543A47"/>
    <w:rsid w:val="726C9332"/>
    <w:rsid w:val="7297C0D2"/>
    <w:rsid w:val="72AF321F"/>
    <w:rsid w:val="72B29C97"/>
    <w:rsid w:val="72C00F22"/>
    <w:rsid w:val="72D373C8"/>
    <w:rsid w:val="72F35F94"/>
    <w:rsid w:val="72FA0D0F"/>
    <w:rsid w:val="735E02EA"/>
    <w:rsid w:val="73BD74E9"/>
    <w:rsid w:val="73F029D4"/>
    <w:rsid w:val="73FEBDCD"/>
    <w:rsid w:val="748F2FF5"/>
    <w:rsid w:val="74F7F28D"/>
    <w:rsid w:val="74FABA2D"/>
    <w:rsid w:val="74FC98E4"/>
    <w:rsid w:val="74FE0EE7"/>
    <w:rsid w:val="752BDC3A"/>
    <w:rsid w:val="7555427E"/>
    <w:rsid w:val="755CBA88"/>
    <w:rsid w:val="75BA27B8"/>
    <w:rsid w:val="75D5673E"/>
    <w:rsid w:val="75EF6F14"/>
    <w:rsid w:val="75F7FF36"/>
    <w:rsid w:val="7614A149"/>
    <w:rsid w:val="761C7AFF"/>
    <w:rsid w:val="766E099F"/>
    <w:rsid w:val="76FDBB44"/>
    <w:rsid w:val="770A7DB8"/>
    <w:rsid w:val="77508628"/>
    <w:rsid w:val="778B3F75"/>
    <w:rsid w:val="77C8181D"/>
    <w:rsid w:val="77EB5C00"/>
    <w:rsid w:val="7836C8F7"/>
    <w:rsid w:val="783DCB98"/>
    <w:rsid w:val="784D901B"/>
    <w:rsid w:val="78CD8771"/>
    <w:rsid w:val="78F5F0E2"/>
    <w:rsid w:val="794AC061"/>
    <w:rsid w:val="795A258F"/>
    <w:rsid w:val="795C0F87"/>
    <w:rsid w:val="795D912A"/>
    <w:rsid w:val="797269E4"/>
    <w:rsid w:val="79B9B573"/>
    <w:rsid w:val="79CB7B2C"/>
    <w:rsid w:val="79DD47F5"/>
    <w:rsid w:val="79F54ACC"/>
    <w:rsid w:val="7A4DF601"/>
    <w:rsid w:val="7AC6C270"/>
    <w:rsid w:val="7ADA3CEA"/>
    <w:rsid w:val="7ADA7176"/>
    <w:rsid w:val="7AFE7179"/>
    <w:rsid w:val="7B3F3571"/>
    <w:rsid w:val="7B7F3297"/>
    <w:rsid w:val="7B8BC524"/>
    <w:rsid w:val="7B94C51B"/>
    <w:rsid w:val="7BD97629"/>
    <w:rsid w:val="7BFE0129"/>
    <w:rsid w:val="7C155CA3"/>
    <w:rsid w:val="7C29693C"/>
    <w:rsid w:val="7CA28E68"/>
    <w:rsid w:val="7D12E270"/>
    <w:rsid w:val="7D29540A"/>
    <w:rsid w:val="7D29713D"/>
    <w:rsid w:val="7D434DA9"/>
    <w:rsid w:val="7D85DA46"/>
    <w:rsid w:val="7D8ED5A2"/>
    <w:rsid w:val="7E0F3273"/>
    <w:rsid w:val="7E104F57"/>
    <w:rsid w:val="7E165E19"/>
    <w:rsid w:val="7E620CF3"/>
    <w:rsid w:val="7E876FBD"/>
    <w:rsid w:val="7EB46B86"/>
    <w:rsid w:val="7EB60E0A"/>
    <w:rsid w:val="7EB6D359"/>
    <w:rsid w:val="7EDF1EA3"/>
    <w:rsid w:val="7EF9027C"/>
    <w:rsid w:val="7F14CB37"/>
    <w:rsid w:val="7F2A4BF4"/>
    <w:rsid w:val="7F5C7E9D"/>
    <w:rsid w:val="7F5F456E"/>
    <w:rsid w:val="7F6109FE"/>
    <w:rsid w:val="7F7CC2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00C614"/>
  <w15:chartTrackingRefBased/>
  <w15:docId w15:val="{C10DE977-B2FC-40F8-8CC4-4F4D0076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Date"/>
    <w:basedOn w:val="a"/>
    <w:next w:val="a"/>
    <w:link w:val="Char"/>
    <w:uiPriority w:val="99"/>
    <w:semiHidden/>
    <w:unhideWhenUsed/>
    <w:rsid w:val="00F73DAB"/>
  </w:style>
  <w:style w:type="character" w:styleId="Char" w:customStyle="1">
    <w:name w:val="날짜 Char"/>
    <w:basedOn w:val="a0"/>
    <w:link w:val="a3"/>
    <w:uiPriority w:val="99"/>
    <w:semiHidden/>
    <w:rsid w:val="00F73DAB"/>
  </w:style>
  <w:style w:type="character" w:styleId="a4">
    <w:name w:val="annotation reference"/>
    <w:basedOn w:val="a0"/>
    <w:uiPriority w:val="99"/>
    <w:semiHidden/>
    <w:unhideWhenUsed/>
    <w:rsid w:val="005F7CF9"/>
    <w:rPr>
      <w:sz w:val="18"/>
      <w:szCs w:val="18"/>
    </w:rPr>
  </w:style>
  <w:style w:type="paragraph" w:styleId="a5">
    <w:name w:val="annotation text"/>
    <w:basedOn w:val="a"/>
    <w:link w:val="Char0"/>
    <w:uiPriority w:val="99"/>
    <w:semiHidden/>
    <w:unhideWhenUsed/>
    <w:rsid w:val="005F7CF9"/>
    <w:pPr>
      <w:jc w:val="left"/>
    </w:pPr>
  </w:style>
  <w:style w:type="character" w:styleId="Char0" w:customStyle="1">
    <w:name w:val="메모 텍스트 Char"/>
    <w:basedOn w:val="a0"/>
    <w:link w:val="a5"/>
    <w:uiPriority w:val="99"/>
    <w:semiHidden/>
    <w:rsid w:val="005F7CF9"/>
  </w:style>
  <w:style w:type="paragraph" w:styleId="a6">
    <w:name w:val="annotation subject"/>
    <w:basedOn w:val="a5"/>
    <w:next w:val="a5"/>
    <w:link w:val="Char1"/>
    <w:uiPriority w:val="99"/>
    <w:semiHidden/>
    <w:unhideWhenUsed/>
    <w:rsid w:val="005F7CF9"/>
    <w:rPr>
      <w:b/>
      <w:bCs/>
    </w:rPr>
  </w:style>
  <w:style w:type="character" w:styleId="Char1" w:customStyle="1">
    <w:name w:val="메모 주제 Char"/>
    <w:basedOn w:val="Char0"/>
    <w:link w:val="a6"/>
    <w:uiPriority w:val="99"/>
    <w:semiHidden/>
    <w:rsid w:val="005F7CF9"/>
    <w:rPr>
      <w:b/>
      <w:bCs/>
    </w:rPr>
  </w:style>
  <w:style w:type="paragraph" w:styleId="a7">
    <w:name w:val="Balloon Text"/>
    <w:basedOn w:val="a"/>
    <w:link w:val="Char2"/>
    <w:uiPriority w:val="99"/>
    <w:semiHidden/>
    <w:unhideWhenUsed/>
    <w:rsid w:val="005F7CF9"/>
    <w:pPr>
      <w:spacing w:after="0" w:line="240" w:lineRule="auto"/>
    </w:pPr>
    <w:rPr>
      <w:rFonts w:asciiTheme="majorHAnsi" w:hAnsiTheme="majorHAnsi" w:eastAsiaTheme="majorEastAsia" w:cstheme="majorBidi"/>
      <w:sz w:val="18"/>
      <w:szCs w:val="18"/>
    </w:rPr>
  </w:style>
  <w:style w:type="character" w:styleId="Char2" w:customStyle="1">
    <w:name w:val="풍선 도움말 텍스트 Char"/>
    <w:basedOn w:val="a0"/>
    <w:link w:val="a7"/>
    <w:uiPriority w:val="99"/>
    <w:semiHidden/>
    <w:rsid w:val="005F7CF9"/>
    <w:rPr>
      <w:rFonts w:asciiTheme="majorHAnsi" w:hAnsiTheme="majorHAnsi" w:eastAsiaTheme="majorEastAsia" w:cstheme="majorBidi"/>
      <w:sz w:val="18"/>
      <w:szCs w:val="18"/>
    </w:rPr>
  </w:style>
  <w:style w:type="paragraph" w:styleId="a8">
    <w:name w:val="List Paragraph"/>
    <w:basedOn w:val="a"/>
    <w:uiPriority w:val="34"/>
    <w:qFormat/>
    <w:rsid w:val="00626C3B"/>
    <w:pPr>
      <w:ind w:left="800" w:leftChars="400"/>
    </w:pPr>
  </w:style>
  <w:style w:type="paragraph" w:styleId="a9">
    <w:name w:val="header"/>
    <w:basedOn w:val="a"/>
    <w:link w:val="Char3"/>
    <w:uiPriority w:val="99"/>
    <w:unhideWhenUsed/>
    <w:rsid w:val="00382D8D"/>
    <w:pPr>
      <w:tabs>
        <w:tab w:val="center" w:pos="4513"/>
        <w:tab w:val="right" w:pos="9026"/>
      </w:tabs>
      <w:snapToGrid w:val="0"/>
    </w:pPr>
  </w:style>
  <w:style w:type="character" w:styleId="Char3" w:customStyle="1">
    <w:name w:val="머리글 Char"/>
    <w:basedOn w:val="a0"/>
    <w:link w:val="a9"/>
    <w:uiPriority w:val="99"/>
    <w:rsid w:val="00382D8D"/>
  </w:style>
  <w:style w:type="paragraph" w:styleId="aa">
    <w:name w:val="footer"/>
    <w:basedOn w:val="a"/>
    <w:link w:val="Char4"/>
    <w:uiPriority w:val="99"/>
    <w:unhideWhenUsed/>
    <w:rsid w:val="00382D8D"/>
    <w:pPr>
      <w:tabs>
        <w:tab w:val="center" w:pos="4513"/>
        <w:tab w:val="right" w:pos="9026"/>
      </w:tabs>
      <w:snapToGrid w:val="0"/>
    </w:pPr>
  </w:style>
  <w:style w:type="character" w:styleId="Char4" w:customStyle="1">
    <w:name w:val="바닥글 Char"/>
    <w:basedOn w:val="a0"/>
    <w:link w:val="aa"/>
    <w:uiPriority w:val="99"/>
    <w:rsid w:val="00382D8D"/>
  </w:style>
  <w:style w:type="table" w:styleId="ab">
    <w:name w:val="Table Grid"/>
    <w:basedOn w:val="a1"/>
    <w:uiPriority w:val="59"/>
    <w:rsid w:val="00382D8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se-text-paragraph" w:customStyle="1">
    <w:name w:val="se-text-paragraph"/>
    <w:basedOn w:val="a"/>
    <w:rsid w:val="00CB002A"/>
    <w:pPr>
      <w:widowControl/>
      <w:wordWrap/>
      <w:autoSpaceDE/>
      <w:autoSpaceDN/>
      <w:spacing w:before="100" w:beforeAutospacing="1" w:after="100" w:afterAutospacing="1" w:line="240" w:lineRule="auto"/>
      <w:jc w:val="left"/>
    </w:pPr>
    <w:rPr>
      <w:rFonts w:ascii="굴림" w:hAnsi="굴림" w:eastAsia="굴림" w:cs="굴림"/>
      <w:kern w:val="0"/>
      <w:sz w:val="24"/>
      <w:szCs w:val="24"/>
    </w:rPr>
  </w:style>
  <w:style w:type="character" w:styleId="se-fs-" w:customStyle="1">
    <w:name w:val="se-fs-"/>
    <w:basedOn w:val="a0"/>
    <w:rsid w:val="00CB002A"/>
  </w:style>
  <w:style w:type="character" w:styleId="ac">
    <w:name w:val="Hyperlink"/>
    <w:basedOn w:val="a0"/>
    <w:uiPriority w:val="99"/>
    <w:unhideWhenUsed/>
    <w:rsid w:val="002E3F58"/>
    <w:rPr>
      <w:color w:val="0563C1" w:themeColor="hyperlink"/>
      <w:u w:val="single"/>
    </w:rPr>
  </w:style>
  <w:style w:type="character" w:styleId="ui-provider" w:customStyle="1">
    <w:name w:val="ui-provider"/>
    <w:basedOn w:val="a0"/>
    <w:rsid w:val="000166EB"/>
  </w:style>
  <w:style w:type="paragraph" w:styleId="paragraph" w:customStyle="1">
    <w:name w:val="paragraph"/>
    <w:basedOn w:val="a"/>
    <w:rsid w:val="00946F2C"/>
    <w:pPr>
      <w:widowControl/>
      <w:wordWrap/>
      <w:autoSpaceDE/>
      <w:autoSpaceDN/>
      <w:spacing w:before="100" w:beforeAutospacing="1" w:after="100" w:afterAutospacing="1" w:line="240" w:lineRule="auto"/>
      <w:jc w:val="left"/>
    </w:pPr>
    <w:rPr>
      <w:rFonts w:ascii="굴림" w:hAnsi="굴림" w:eastAsia="굴림" w:cs="굴림"/>
      <w:kern w:val="0"/>
      <w:sz w:val="24"/>
      <w:szCs w:val="24"/>
    </w:rPr>
  </w:style>
  <w:style w:type="character" w:styleId="normaltextrun" w:customStyle="1">
    <w:name w:val="normaltextrun"/>
    <w:basedOn w:val="a0"/>
    <w:rsid w:val="00946F2C"/>
  </w:style>
  <w:style w:type="character" w:styleId="eop" w:customStyle="1">
    <w:name w:val="eop"/>
    <w:basedOn w:val="a0"/>
    <w:rsid w:val="00946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81880">
      <w:bodyDiv w:val="1"/>
      <w:marLeft w:val="0"/>
      <w:marRight w:val="0"/>
      <w:marTop w:val="0"/>
      <w:marBottom w:val="0"/>
      <w:divBdr>
        <w:top w:val="none" w:sz="0" w:space="0" w:color="auto"/>
        <w:left w:val="none" w:sz="0" w:space="0" w:color="auto"/>
        <w:bottom w:val="none" w:sz="0" w:space="0" w:color="auto"/>
        <w:right w:val="none" w:sz="0" w:space="0" w:color="auto"/>
      </w:divBdr>
      <w:divsChild>
        <w:div w:id="2067532144">
          <w:marLeft w:val="0"/>
          <w:marRight w:val="0"/>
          <w:marTop w:val="0"/>
          <w:marBottom w:val="0"/>
          <w:divBdr>
            <w:top w:val="none" w:sz="0" w:space="0" w:color="auto"/>
            <w:left w:val="none" w:sz="0" w:space="0" w:color="auto"/>
            <w:bottom w:val="none" w:sz="0" w:space="0" w:color="auto"/>
            <w:right w:val="none" w:sz="0" w:space="0" w:color="auto"/>
          </w:divBdr>
        </w:div>
        <w:div w:id="210655552">
          <w:marLeft w:val="0"/>
          <w:marRight w:val="0"/>
          <w:marTop w:val="0"/>
          <w:marBottom w:val="0"/>
          <w:divBdr>
            <w:top w:val="none" w:sz="0" w:space="0" w:color="auto"/>
            <w:left w:val="none" w:sz="0" w:space="0" w:color="auto"/>
            <w:bottom w:val="none" w:sz="0" w:space="0" w:color="auto"/>
            <w:right w:val="none" w:sz="0" w:space="0" w:color="auto"/>
          </w:divBdr>
        </w:div>
        <w:div w:id="104275278">
          <w:marLeft w:val="0"/>
          <w:marRight w:val="0"/>
          <w:marTop w:val="0"/>
          <w:marBottom w:val="0"/>
          <w:divBdr>
            <w:top w:val="none" w:sz="0" w:space="0" w:color="auto"/>
            <w:left w:val="none" w:sz="0" w:space="0" w:color="auto"/>
            <w:bottom w:val="none" w:sz="0" w:space="0" w:color="auto"/>
            <w:right w:val="none" w:sz="0" w:space="0" w:color="auto"/>
          </w:divBdr>
        </w:div>
        <w:div w:id="1214585734">
          <w:marLeft w:val="0"/>
          <w:marRight w:val="0"/>
          <w:marTop w:val="0"/>
          <w:marBottom w:val="0"/>
          <w:divBdr>
            <w:top w:val="none" w:sz="0" w:space="0" w:color="auto"/>
            <w:left w:val="none" w:sz="0" w:space="0" w:color="auto"/>
            <w:bottom w:val="none" w:sz="0" w:space="0" w:color="auto"/>
            <w:right w:val="none" w:sz="0" w:space="0" w:color="auto"/>
          </w:divBdr>
        </w:div>
        <w:div w:id="2125346528">
          <w:marLeft w:val="0"/>
          <w:marRight w:val="0"/>
          <w:marTop w:val="0"/>
          <w:marBottom w:val="0"/>
          <w:divBdr>
            <w:top w:val="none" w:sz="0" w:space="0" w:color="auto"/>
            <w:left w:val="none" w:sz="0" w:space="0" w:color="auto"/>
            <w:bottom w:val="none" w:sz="0" w:space="0" w:color="auto"/>
            <w:right w:val="none" w:sz="0" w:space="0" w:color="auto"/>
          </w:divBdr>
        </w:div>
      </w:divsChild>
    </w:div>
    <w:div w:id="1865367300">
      <w:bodyDiv w:val="1"/>
      <w:marLeft w:val="0"/>
      <w:marRight w:val="0"/>
      <w:marTop w:val="0"/>
      <w:marBottom w:val="0"/>
      <w:divBdr>
        <w:top w:val="none" w:sz="0" w:space="0" w:color="auto"/>
        <w:left w:val="none" w:sz="0" w:space="0" w:color="auto"/>
        <w:bottom w:val="none" w:sz="0" w:space="0" w:color="auto"/>
        <w:right w:val="none" w:sz="0" w:space="0" w:color="auto"/>
      </w:divBdr>
    </w:div>
    <w:div w:id="203858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microsoft.com/office/2011/relationships/people" Target="peop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08ECD8132B23A043BF5E7EF3B0844DF7" ma:contentTypeVersion="17" ma:contentTypeDescription="새 문서를 만듭니다." ma:contentTypeScope="" ma:versionID="bdc43e17b9a0c0e50c7611c392f6447b">
  <xsd:schema xmlns:xsd="http://www.w3.org/2001/XMLSchema" xmlns:xs="http://www.w3.org/2001/XMLSchema" xmlns:p="http://schemas.microsoft.com/office/2006/metadata/properties" xmlns:ns2="381bfc71-fb02-400b-846e-017681942cbb" xmlns:ns3="1a75d0e1-bc32-42f0-ba4a-e424d42679a4" targetNamespace="http://schemas.microsoft.com/office/2006/metadata/properties" ma:root="true" ma:fieldsID="47d81bdf0b6ed1d2875eb57a2f3621fb" ns2:_="" ns3:_="">
    <xsd:import namespace="381bfc71-fb02-400b-846e-017681942cbb"/>
    <xsd:import namespace="1a75d0e1-bc32-42f0-ba4a-e424d42679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bfc71-fb02-400b-846e-017681942c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이미지 태그" ma:readOnly="false" ma:fieldId="{5cf76f15-5ced-4ddc-b409-7134ff3c332f}" ma:taxonomyMulti="true" ma:sspId="22a56310-996b-4c5b-be14-c3b2096be5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75d0e1-bc32-42f0-ba4a-e424d42679a4"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TaxCatchAll" ma:index="23" nillable="true" ma:displayName="Taxonomy Catch All Column" ma:hidden="true" ma:list="{73f31394-7612-4e07-9805-96c553e4cedd}" ma:internalName="TaxCatchAll" ma:showField="CatchAllData" ma:web="1a75d0e1-bc32-42f0-ba4a-e424d42679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81bfc71-fb02-400b-846e-017681942cbb">
      <Terms xmlns="http://schemas.microsoft.com/office/infopath/2007/PartnerControls"/>
    </lcf76f155ced4ddcb4097134ff3c332f>
    <TaxCatchAll xmlns="1a75d0e1-bc32-42f0-ba4a-e424d42679a4" xsi:nil="true"/>
  </documentManagement>
</p:properties>
</file>

<file path=customXml/itemProps1.xml><?xml version="1.0" encoding="utf-8"?>
<ds:datastoreItem xmlns:ds="http://schemas.openxmlformats.org/officeDocument/2006/customXml" ds:itemID="{E0E92DEA-CD7E-462F-B54E-B9D12676F13B}">
  <ds:schemaRefs>
    <ds:schemaRef ds:uri="http://schemas.openxmlformats.org/officeDocument/2006/bibliography"/>
  </ds:schemaRefs>
</ds:datastoreItem>
</file>

<file path=customXml/itemProps2.xml><?xml version="1.0" encoding="utf-8"?>
<ds:datastoreItem xmlns:ds="http://schemas.openxmlformats.org/officeDocument/2006/customXml" ds:itemID="{4930AB0A-B441-4F4E-85ED-16C21C8C7ABD}">
  <ds:schemaRefs>
    <ds:schemaRef ds:uri="http://schemas.microsoft.com/sharepoint/v3/contenttype/forms"/>
  </ds:schemaRefs>
</ds:datastoreItem>
</file>

<file path=customXml/itemProps3.xml><?xml version="1.0" encoding="utf-8"?>
<ds:datastoreItem xmlns:ds="http://schemas.openxmlformats.org/officeDocument/2006/customXml" ds:itemID="{BEAA282B-B5E0-4872-A4BF-EA339776D9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1bfc71-fb02-400b-846e-017681942cbb"/>
    <ds:schemaRef ds:uri="1a75d0e1-bc32-42f0-ba4a-e424d4267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463C6E-C01B-4880-9AD1-8C5C1B67CE4F}">
  <ds:schemaRefs>
    <ds:schemaRef ds:uri="http://schemas.microsoft.com/office/2006/metadata/properties"/>
    <ds:schemaRef ds:uri="1a75d0e1-bc32-42f0-ba4a-e424d42679a4"/>
    <ds:schemaRef ds:uri="http://schemas.microsoft.com/office/infopath/2007/PartnerControls"/>
    <ds:schemaRef ds:uri="http://schemas.openxmlformats.org/package/2006/metadata/core-properties"/>
    <ds:schemaRef ds:uri="381bfc71-fb02-400b-846e-017681942cbb"/>
    <ds:schemaRef ds:uri="http://schemas.microsoft.com/office/2006/documentManagement/types"/>
    <ds:schemaRef ds:uri="http://purl.org/dc/terms/"/>
    <ds:schemaRef ds:uri="http://www.w3.org/XML/1998/namespace"/>
    <ds:schemaRef ds:uri="http://purl.org/dc/dcmitype/"/>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Sukjae Lee</dc:creator>
  <keywords/>
  <dc:description/>
  <lastModifiedBy>Eunha La</lastModifiedBy>
  <revision>279</revision>
  <dcterms:created xsi:type="dcterms:W3CDTF">2023-03-24T02:13:00.0000000Z</dcterms:created>
  <dcterms:modified xsi:type="dcterms:W3CDTF">2023-12-11T01:31:08.5367800Z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0x01010008ECD8132B23A043BF5E7EF3B0844DF7</vt:lpwstr>
  </property>
  <property fmtid="{D5CDD505-2E9C-101B-9397-08002B2CF9AE}" pid="3" name="MediaServiceImageTags">
    <vt:lpwstr/>
  </property>
</Properties>
</file>